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BD76C" w14:textId="77777777" w:rsidR="007C7994" w:rsidRPr="00F81D86" w:rsidRDefault="007C7994" w:rsidP="00767FDF">
      <w:pPr>
        <w:jc w:val="center"/>
        <w:rPr>
          <w:rFonts w:ascii="Palatino Linotype" w:hAnsi="Palatino Linotype" w:cs="Times New Roman"/>
          <w:b/>
          <w:smallCaps/>
          <w:sz w:val="28"/>
          <w:szCs w:val="28"/>
        </w:rPr>
      </w:pPr>
      <w:r w:rsidRPr="00F81D86">
        <w:rPr>
          <w:rFonts w:ascii="Palatino Linotype" w:hAnsi="Palatino Linotype" w:cs="Times New Roman"/>
          <w:b/>
          <w:smallCaps/>
          <w:sz w:val="28"/>
          <w:szCs w:val="28"/>
        </w:rPr>
        <w:t>PART I INSTRUCTIONS</w:t>
      </w:r>
    </w:p>
    <w:p w14:paraId="210437B5" w14:textId="77777777" w:rsidR="00214331" w:rsidRDefault="00214331" w:rsidP="00767FDF">
      <w:pPr>
        <w:jc w:val="center"/>
        <w:rPr>
          <w:rFonts w:ascii="Palatino Linotype" w:hAnsi="Palatino Linotype" w:cs="Times New Roman"/>
          <w:b/>
          <w:smallCaps/>
        </w:rPr>
      </w:pPr>
    </w:p>
    <w:p w14:paraId="39D9DCB1" w14:textId="77777777" w:rsidR="009E2D04" w:rsidRPr="009E2D04" w:rsidRDefault="009E2D04" w:rsidP="009E2D04">
      <w:pPr>
        <w:jc w:val="center"/>
        <w:rPr>
          <w:rFonts w:ascii="Palatino Linotype" w:hAnsi="Palatino Linotype" w:cs="Times New Roman"/>
          <w:b/>
        </w:rPr>
      </w:pPr>
      <w:r>
        <w:rPr>
          <w:rFonts w:ascii="Palatino Linotype" w:hAnsi="Palatino Linotype" w:cs="Times New Roman"/>
          <w:b/>
        </w:rPr>
        <w:t>PLEASE READ THE FOLLOWING DIRECTIONS CAREFULLY!</w:t>
      </w:r>
    </w:p>
    <w:p w14:paraId="75F44624" w14:textId="77777777" w:rsidR="009E2D04" w:rsidRDefault="009E2D04" w:rsidP="00767FDF">
      <w:pPr>
        <w:rPr>
          <w:rFonts w:ascii="Palatino Linotype" w:hAnsi="Palatino Linotype" w:cs="Times New Roman"/>
        </w:rPr>
      </w:pPr>
    </w:p>
    <w:p w14:paraId="3733DD19" w14:textId="77777777" w:rsidR="009543E9" w:rsidRDefault="009E2D04" w:rsidP="00767FDF">
      <w:pPr>
        <w:rPr>
          <w:rFonts w:ascii="Palatino Linotype" w:hAnsi="Palatino Linotype" w:cs="Times New Roman"/>
        </w:rPr>
      </w:pPr>
      <w:r>
        <w:rPr>
          <w:rFonts w:ascii="Palatino Linotype" w:hAnsi="Palatino Linotype" w:cs="Times New Roman"/>
        </w:rPr>
        <w:t>Please e</w:t>
      </w:r>
      <w:r w:rsidR="00214331" w:rsidRPr="00214331">
        <w:rPr>
          <w:rFonts w:ascii="Palatino Linotype" w:hAnsi="Palatino Linotype" w:cs="Times New Roman"/>
        </w:rPr>
        <w:t xml:space="preserve">dit the </w:t>
      </w:r>
      <w:r w:rsidR="00214331">
        <w:rPr>
          <w:rFonts w:ascii="Palatino Linotype" w:hAnsi="Palatino Linotype" w:cs="Times New Roman"/>
        </w:rPr>
        <w:t>excerpt in this Part f</w:t>
      </w:r>
      <w:r w:rsidR="00214331" w:rsidRPr="00214331">
        <w:rPr>
          <w:rFonts w:ascii="Palatino Linotype" w:hAnsi="Palatino Linotype" w:cs="Times New Roman"/>
        </w:rPr>
        <w:t xml:space="preserve">or </w:t>
      </w:r>
      <w:r w:rsidR="00214331">
        <w:rPr>
          <w:rFonts w:ascii="Palatino Linotype" w:hAnsi="Palatino Linotype" w:cs="Times New Roman"/>
        </w:rPr>
        <w:t xml:space="preserve">grammar, style, and overall clarity, </w:t>
      </w:r>
      <w:r w:rsidR="00214331" w:rsidRPr="00AF6713">
        <w:rPr>
          <w:rFonts w:ascii="Palatino Linotype" w:hAnsi="Palatino Linotype" w:cs="Times New Roman"/>
          <w:b/>
        </w:rPr>
        <w:t>focusing on</w:t>
      </w:r>
      <w:r w:rsidR="009543E9" w:rsidRPr="00AF6713">
        <w:rPr>
          <w:rFonts w:ascii="Palatino Linotype" w:hAnsi="Palatino Linotype" w:cs="Times New Roman"/>
          <w:b/>
        </w:rPr>
        <w:t>ly on</w:t>
      </w:r>
      <w:r w:rsidR="00214331" w:rsidRPr="00AF6713">
        <w:rPr>
          <w:rFonts w:ascii="Palatino Linotype" w:hAnsi="Palatino Linotype" w:cs="Times New Roman"/>
          <w:b/>
        </w:rPr>
        <w:t xml:space="preserve"> the text above-the-line</w:t>
      </w:r>
      <w:r w:rsidR="001F3F11">
        <w:rPr>
          <w:rFonts w:ascii="Palatino Linotype" w:hAnsi="Palatino Linotype" w:cs="Times New Roman"/>
        </w:rPr>
        <w:t>.</w:t>
      </w:r>
      <w:r w:rsidR="00805EC5">
        <w:rPr>
          <w:rFonts w:ascii="Palatino Linotype" w:hAnsi="Palatino Linotype" w:cs="Times New Roman"/>
        </w:rPr>
        <w:t xml:space="preserve"> </w:t>
      </w:r>
      <w:r w:rsidR="00CA3740">
        <w:rPr>
          <w:rFonts w:ascii="Palatino Linotype" w:hAnsi="Palatino Linotype" w:cs="Times New Roman"/>
        </w:rPr>
        <w:t>Part I</w:t>
      </w:r>
      <w:r w:rsidR="00805EC5">
        <w:rPr>
          <w:rFonts w:ascii="Palatino Linotype" w:hAnsi="Palatino Linotype" w:cs="Times New Roman"/>
        </w:rPr>
        <w:t xml:space="preserve"> is designed to test, among other things: your editing prowess above-the-line; your ability to follow directions and guidelines; </w:t>
      </w:r>
      <w:r w:rsidR="005B565C">
        <w:rPr>
          <w:rFonts w:ascii="Palatino Linotype" w:hAnsi="Palatino Linotype" w:cs="Times New Roman"/>
        </w:rPr>
        <w:t xml:space="preserve">your style-tendencies; </w:t>
      </w:r>
      <w:r w:rsidR="00805EC5">
        <w:rPr>
          <w:rFonts w:ascii="Palatino Linotype" w:hAnsi="Palatino Linotype" w:cs="Times New Roman"/>
        </w:rPr>
        <w:t xml:space="preserve">your </w:t>
      </w:r>
      <w:r w:rsidR="005B565C">
        <w:rPr>
          <w:rFonts w:ascii="Palatino Linotype" w:hAnsi="Palatino Linotype" w:cs="Times New Roman"/>
        </w:rPr>
        <w:t>proficiency</w:t>
      </w:r>
      <w:r w:rsidR="00805EC5">
        <w:rPr>
          <w:rFonts w:ascii="Palatino Linotype" w:hAnsi="Palatino Linotype" w:cs="Times New Roman"/>
        </w:rPr>
        <w:t xml:space="preserve"> in evaluating articles/notes</w:t>
      </w:r>
      <w:r w:rsidR="005B565C">
        <w:rPr>
          <w:rFonts w:ascii="Palatino Linotype" w:hAnsi="Palatino Linotype" w:cs="Times New Roman"/>
        </w:rPr>
        <w:t>;</w:t>
      </w:r>
      <w:r w:rsidR="00805EC5">
        <w:rPr>
          <w:rFonts w:ascii="Palatino Linotype" w:hAnsi="Palatino Linotype" w:cs="Times New Roman"/>
        </w:rPr>
        <w:t xml:space="preserve"> and </w:t>
      </w:r>
      <w:r w:rsidR="005B565C">
        <w:rPr>
          <w:rFonts w:ascii="Palatino Linotype" w:hAnsi="Palatino Linotype" w:cs="Times New Roman"/>
        </w:rPr>
        <w:t xml:space="preserve">your skill in </w:t>
      </w:r>
      <w:r w:rsidR="00805EC5">
        <w:rPr>
          <w:rFonts w:ascii="Palatino Linotype" w:hAnsi="Palatino Linotype" w:cs="Times New Roman"/>
        </w:rPr>
        <w:t>communicating with authors</w:t>
      </w:r>
      <w:r w:rsidR="005B565C">
        <w:rPr>
          <w:rFonts w:ascii="Palatino Linotype" w:hAnsi="Palatino Linotype" w:cs="Times New Roman"/>
        </w:rPr>
        <w:t>.</w:t>
      </w:r>
    </w:p>
    <w:p w14:paraId="5BB5D209" w14:textId="77777777" w:rsidR="009543E9" w:rsidRDefault="009543E9" w:rsidP="00767FDF">
      <w:pPr>
        <w:rPr>
          <w:rFonts w:ascii="Palatino Linotype" w:hAnsi="Palatino Linotype" w:cs="Times New Roman"/>
        </w:rPr>
      </w:pPr>
    </w:p>
    <w:p w14:paraId="694787D2" w14:textId="77777777" w:rsidR="00214331" w:rsidRDefault="009E2D04" w:rsidP="00767FDF">
      <w:pPr>
        <w:rPr>
          <w:rFonts w:ascii="Palatino Linotype" w:hAnsi="Palatino Linotype" w:cs="Times New Roman"/>
        </w:rPr>
      </w:pPr>
      <w:r w:rsidRPr="009E2D04">
        <w:rPr>
          <w:rFonts w:ascii="Palatino Linotype" w:hAnsi="Palatino Linotype" w:cs="Times New Roman"/>
          <w:b/>
        </w:rPr>
        <w:t>PLEASE MAKE ALL EDITS USING THE TRACK CHANGES FUNCTION IN WORD</w:t>
      </w:r>
      <w:r>
        <w:rPr>
          <w:rFonts w:ascii="Palatino Linotype" w:hAnsi="Palatino Linotype" w:cs="Times New Roman"/>
          <w:b/>
        </w:rPr>
        <w:t xml:space="preserve">! </w:t>
      </w:r>
      <w:r w:rsidR="009543E9">
        <w:rPr>
          <w:rFonts w:ascii="Palatino Linotype" w:hAnsi="Palatino Linotype" w:cs="Times New Roman"/>
          <w:b/>
        </w:rPr>
        <w:t>Failure</w:t>
      </w:r>
      <w:r w:rsidR="00214331" w:rsidRPr="00214331">
        <w:rPr>
          <w:rFonts w:ascii="Palatino Linotype" w:hAnsi="Palatino Linotype" w:cs="Times New Roman"/>
          <w:b/>
        </w:rPr>
        <w:t xml:space="preserve"> to do so will disqualify you from receiving points on this Part</w:t>
      </w:r>
      <w:r w:rsidR="009543E9">
        <w:rPr>
          <w:rFonts w:ascii="Palatino Linotype" w:hAnsi="Palatino Linotype" w:cs="Times New Roman"/>
          <w:b/>
        </w:rPr>
        <w:t xml:space="preserve"> </w:t>
      </w:r>
      <w:r w:rsidR="00AF6713">
        <w:rPr>
          <w:rFonts w:ascii="Palatino Linotype" w:hAnsi="Palatino Linotype" w:cs="Times New Roman"/>
          <w:b/>
        </w:rPr>
        <w:t>even if you complete it!</w:t>
      </w:r>
    </w:p>
    <w:p w14:paraId="78327A59" w14:textId="77777777" w:rsidR="00214331" w:rsidRDefault="00214331" w:rsidP="00767FDF">
      <w:pPr>
        <w:rPr>
          <w:rFonts w:ascii="Palatino Linotype" w:hAnsi="Palatino Linotype" w:cs="Times New Roman"/>
        </w:rPr>
      </w:pPr>
    </w:p>
    <w:p w14:paraId="438C9A39" w14:textId="77777777" w:rsidR="00364E94" w:rsidRDefault="00AF6713" w:rsidP="00767FDF">
      <w:pPr>
        <w:rPr>
          <w:rFonts w:ascii="Palatino Linotype" w:hAnsi="Palatino Linotype" w:cs="Times New Roman"/>
        </w:rPr>
      </w:pPr>
      <w:r>
        <w:rPr>
          <w:rFonts w:ascii="Palatino Linotype" w:hAnsi="Palatino Linotype" w:cs="Times New Roman"/>
        </w:rPr>
        <w:t>The</w:t>
      </w:r>
      <w:r w:rsidR="00364E94">
        <w:rPr>
          <w:rFonts w:ascii="Palatino Linotype" w:hAnsi="Palatino Linotype" w:cs="Times New Roman"/>
        </w:rPr>
        <w:t xml:space="preserve"> table of contents </w:t>
      </w:r>
      <w:r>
        <w:rPr>
          <w:rFonts w:ascii="Palatino Linotype" w:hAnsi="Palatino Linotype" w:cs="Times New Roman"/>
        </w:rPr>
        <w:t xml:space="preserve">for the work </w:t>
      </w:r>
      <w:r w:rsidR="00364E94">
        <w:rPr>
          <w:rFonts w:ascii="Palatino Linotype" w:hAnsi="Palatino Linotype" w:cs="Times New Roman"/>
        </w:rPr>
        <w:t xml:space="preserve">has been provided for you to use as the formatting guide when editing the excerpt. </w:t>
      </w:r>
      <w:r>
        <w:rPr>
          <w:rFonts w:ascii="Palatino Linotype" w:hAnsi="Palatino Linotype" w:cs="Times New Roman"/>
        </w:rPr>
        <w:t>Since y</w:t>
      </w:r>
      <w:r w:rsidR="00976728">
        <w:rPr>
          <w:rFonts w:ascii="Palatino Linotype" w:hAnsi="Palatino Linotype" w:cs="Times New Roman"/>
        </w:rPr>
        <w:t>ou do not have our new internal style-</w:t>
      </w:r>
      <w:r>
        <w:rPr>
          <w:rFonts w:ascii="Palatino Linotype" w:hAnsi="Palatino Linotype" w:cs="Times New Roman"/>
        </w:rPr>
        <w:t xml:space="preserve">guide and purchase of the </w:t>
      </w:r>
      <w:r w:rsidRPr="00976728">
        <w:rPr>
          <w:rFonts w:ascii="Palatino Linotype" w:hAnsi="Palatino Linotype" w:cs="Times New Roman"/>
          <w:i/>
        </w:rPr>
        <w:t>Redbook</w:t>
      </w:r>
      <w:r>
        <w:rPr>
          <w:rFonts w:ascii="Palatino Linotype" w:hAnsi="Palatino Linotype" w:cs="Times New Roman"/>
        </w:rPr>
        <w:t xml:space="preserve"> was not mandatory, please make all other edits p</w:t>
      </w:r>
      <w:r w:rsidR="003808FE">
        <w:rPr>
          <w:rFonts w:ascii="Palatino Linotype" w:hAnsi="Palatino Linotype" w:cs="Times New Roman"/>
        </w:rPr>
        <w:t>ursuant to your best judgment and typical English-language conventions.</w:t>
      </w:r>
      <w:r w:rsidR="001F3F11">
        <w:rPr>
          <w:rFonts w:ascii="Palatino Linotype" w:hAnsi="Palatino Linotype" w:cs="Times New Roman"/>
        </w:rPr>
        <w:t xml:space="preserve"> If you feel an edit warrants</w:t>
      </w:r>
      <w:r w:rsidR="005A11B3">
        <w:rPr>
          <w:rFonts w:ascii="Palatino Linotype" w:hAnsi="Palatino Linotype" w:cs="Times New Roman"/>
        </w:rPr>
        <w:t xml:space="preserve"> further explanation, please do so in a comment bubble using the designation </w:t>
      </w:r>
      <w:r w:rsidR="005A11B3">
        <w:rPr>
          <w:rFonts w:ascii="Palatino Linotype" w:hAnsi="Palatino Linotype" w:cs="Times New Roman"/>
          <w:b/>
        </w:rPr>
        <w:t>PB</w:t>
      </w:r>
      <w:r w:rsidR="005A11B3">
        <w:rPr>
          <w:rFonts w:ascii="Palatino Linotype" w:hAnsi="Palatino Linotype" w:cs="Times New Roman"/>
        </w:rPr>
        <w:t xml:space="preserve"> (for Publication Board).</w:t>
      </w:r>
    </w:p>
    <w:p w14:paraId="04055A26" w14:textId="77777777" w:rsidR="005A11B3" w:rsidRDefault="005A11B3" w:rsidP="00767FDF">
      <w:pPr>
        <w:rPr>
          <w:rFonts w:ascii="Palatino Linotype" w:hAnsi="Palatino Linotype" w:cs="Times New Roman"/>
        </w:rPr>
      </w:pPr>
    </w:p>
    <w:p w14:paraId="5C600452" w14:textId="77777777" w:rsidR="00214331" w:rsidRPr="003808FE" w:rsidRDefault="00214331" w:rsidP="00767FDF">
      <w:pPr>
        <w:rPr>
          <w:rFonts w:ascii="Palatino Linotype" w:hAnsi="Palatino Linotype" w:cs="Times New Roman"/>
          <w:b/>
        </w:rPr>
      </w:pPr>
      <w:r w:rsidRPr="003808FE">
        <w:rPr>
          <w:rFonts w:ascii="Palatino Linotype" w:hAnsi="Palatino Linotype" w:cs="Times New Roman"/>
          <w:b/>
        </w:rPr>
        <w:t xml:space="preserve">DO NOT edit the footnotes in this Part and DO NOT concern yourself with Bluebook compliance. </w:t>
      </w:r>
    </w:p>
    <w:p w14:paraId="6A92B78C" w14:textId="77777777" w:rsidR="00364E94" w:rsidRDefault="00364E94" w:rsidP="00767FDF">
      <w:pPr>
        <w:rPr>
          <w:rFonts w:ascii="Palatino Linotype" w:hAnsi="Palatino Linotype" w:cs="Times New Roman"/>
        </w:rPr>
      </w:pPr>
    </w:p>
    <w:p w14:paraId="19985612" w14:textId="77777777" w:rsidR="00364E94" w:rsidRDefault="00364E94" w:rsidP="00767FDF">
      <w:pPr>
        <w:rPr>
          <w:rFonts w:ascii="Palatino Linotype" w:hAnsi="Palatino Linotype" w:cs="Times New Roman"/>
        </w:rPr>
      </w:pPr>
      <w:r>
        <w:rPr>
          <w:rFonts w:ascii="Palatino Linotype" w:hAnsi="Palatino Linotype" w:cs="Times New Roman"/>
        </w:rPr>
        <w:t xml:space="preserve">If, however, you find places in the excerpt that you feel require a citation, please indicate as such by adding a footnote where applicable and writing “CITE” below-the-line. </w:t>
      </w:r>
    </w:p>
    <w:p w14:paraId="042AACB6" w14:textId="77777777" w:rsidR="003808FE" w:rsidRDefault="003808FE" w:rsidP="00767FDF">
      <w:pPr>
        <w:rPr>
          <w:rFonts w:ascii="Palatino Linotype" w:hAnsi="Palatino Linotype" w:cs="Times New Roman"/>
        </w:rPr>
      </w:pPr>
    </w:p>
    <w:p w14:paraId="7430701F" w14:textId="77777777" w:rsidR="003808FE" w:rsidRDefault="003808FE" w:rsidP="00767FDF">
      <w:pPr>
        <w:rPr>
          <w:rFonts w:ascii="Palatino Linotype" w:hAnsi="Palatino Linotype" w:cs="Times New Roman"/>
        </w:rPr>
      </w:pPr>
      <w:r>
        <w:rPr>
          <w:rFonts w:ascii="Palatino Linotype" w:hAnsi="Palatino Linotype" w:cs="Times New Roman"/>
        </w:rPr>
        <w:t xml:space="preserve">Finally, if </w:t>
      </w:r>
      <w:r w:rsidR="005A11B3">
        <w:rPr>
          <w:rFonts w:ascii="Palatino Linotype" w:hAnsi="Palatino Linotype" w:cs="Times New Roman"/>
        </w:rPr>
        <w:t>you have</w:t>
      </w:r>
      <w:r>
        <w:rPr>
          <w:rFonts w:ascii="Palatino Linotype" w:hAnsi="Palatino Linotype" w:cs="Times New Roman"/>
        </w:rPr>
        <w:t xml:space="preserve"> any questions, concerns, or suggestions for the author on any part of the work</w:t>
      </w:r>
      <w:r w:rsidR="003157D6">
        <w:rPr>
          <w:rFonts w:ascii="Palatino Linotype" w:hAnsi="Palatino Linotype" w:cs="Times New Roman"/>
        </w:rPr>
        <w:t xml:space="preserve"> above-the-line</w:t>
      </w:r>
      <w:r>
        <w:rPr>
          <w:rFonts w:ascii="Palatino Linotype" w:hAnsi="Palatino Linotype" w:cs="Times New Roman"/>
        </w:rPr>
        <w:t>, please add a comment bubble where applicable, writing the comments as if conversing with the author directly</w:t>
      </w:r>
      <w:r w:rsidR="005A11B3">
        <w:rPr>
          <w:rFonts w:ascii="Palatino Linotype" w:hAnsi="Palatino Linotype" w:cs="Times New Roman"/>
        </w:rPr>
        <w:t xml:space="preserve">. Please use the designation </w:t>
      </w:r>
      <w:r w:rsidR="005A11B3">
        <w:rPr>
          <w:rFonts w:ascii="Palatino Linotype" w:hAnsi="Palatino Linotype" w:cs="Times New Roman"/>
          <w:b/>
        </w:rPr>
        <w:t>AU</w:t>
      </w:r>
      <w:r w:rsidR="005A11B3">
        <w:rPr>
          <w:rFonts w:ascii="Palatino Linotype" w:hAnsi="Palatino Linotype" w:cs="Times New Roman"/>
        </w:rPr>
        <w:t xml:space="preserve"> (for Author) in that comment. </w:t>
      </w:r>
    </w:p>
    <w:p w14:paraId="014A4356" w14:textId="77777777" w:rsidR="00805EC5" w:rsidRDefault="00805EC5" w:rsidP="00767FDF">
      <w:pPr>
        <w:rPr>
          <w:rFonts w:ascii="Palatino Linotype" w:hAnsi="Palatino Linotype" w:cs="Times New Roman"/>
        </w:rPr>
      </w:pPr>
    </w:p>
    <w:p w14:paraId="1905E747" w14:textId="77777777" w:rsidR="00805EC5" w:rsidRDefault="00805EC5" w:rsidP="00805EC5">
      <w:pPr>
        <w:rPr>
          <w:rFonts w:ascii="Palatino Linotype" w:hAnsi="Palatino Linotype"/>
        </w:rPr>
      </w:pPr>
      <w:r w:rsidRPr="00805EC5">
        <w:rPr>
          <w:rFonts w:ascii="Palatino Linotype" w:hAnsi="Palatino Linotype"/>
          <w:b/>
        </w:rPr>
        <w:t>Remember to</w:t>
      </w:r>
      <w:r w:rsidRPr="00A50D12">
        <w:rPr>
          <w:rFonts w:ascii="Palatino Linotype" w:hAnsi="Palatino Linotype"/>
          <w:b/>
        </w:rPr>
        <w:t xml:space="preserve"> include your GWID</w:t>
      </w:r>
      <w:r>
        <w:rPr>
          <w:rFonts w:ascii="Palatino Linotype" w:hAnsi="Palatino Linotype"/>
          <w:b/>
        </w:rPr>
        <w:t xml:space="preserve"> (and NOT your name)</w:t>
      </w:r>
      <w:r w:rsidRPr="00A50D12">
        <w:rPr>
          <w:rFonts w:ascii="Palatino Linotype" w:hAnsi="Palatino Linotype"/>
          <w:b/>
        </w:rPr>
        <w:t xml:space="preserve"> in the upper-left corner of every page of your Competition.</w:t>
      </w:r>
      <w:r>
        <w:rPr>
          <w:rFonts w:ascii="Palatino Linotype" w:hAnsi="Palatino Linotype"/>
        </w:rPr>
        <w:t xml:space="preserve"> You may achieve this by putting it in the header or by writing it at the start of each page, so long as you ensure it appears on every page before submitting.</w:t>
      </w:r>
    </w:p>
    <w:p w14:paraId="128648A4" w14:textId="77777777" w:rsidR="00805EC5" w:rsidRPr="00214331" w:rsidRDefault="00805EC5" w:rsidP="00767FDF">
      <w:pPr>
        <w:rPr>
          <w:rFonts w:ascii="Palatino Linotype" w:hAnsi="Palatino Linotype" w:cs="Times New Roman"/>
        </w:rPr>
      </w:pPr>
    </w:p>
    <w:p w14:paraId="449D833F" w14:textId="77777777" w:rsidR="007C7994" w:rsidRPr="007C7994" w:rsidRDefault="007C7994" w:rsidP="007C7994">
      <w:pPr>
        <w:ind w:left="720"/>
        <w:jc w:val="center"/>
        <w:rPr>
          <w:rFonts w:ascii="Palatino Linotype" w:hAnsi="Palatino Linotype" w:cs="Times New Roman"/>
          <w:b/>
          <w:smallCaps/>
        </w:rPr>
      </w:pPr>
      <w:r w:rsidRPr="007C7994">
        <w:rPr>
          <w:rFonts w:ascii="Palatino Linotype" w:hAnsi="Palatino Linotype" w:cs="Times New Roman"/>
          <w:b/>
          <w:smallCaps/>
        </w:rPr>
        <w:br w:type="page"/>
      </w:r>
    </w:p>
    <w:p w14:paraId="69C0EAE7" w14:textId="77777777" w:rsidR="007C7994" w:rsidRPr="007C7994" w:rsidRDefault="00D724EF" w:rsidP="007C7994">
      <w:pPr>
        <w:ind w:left="720"/>
        <w:jc w:val="center"/>
        <w:rPr>
          <w:rFonts w:ascii="Palatino Linotype" w:hAnsi="Palatino Linotype" w:cs="Times New Roman"/>
          <w:smallCaps/>
          <w:sz w:val="28"/>
          <w:szCs w:val="28"/>
        </w:rPr>
      </w:pPr>
      <w:r w:rsidRPr="007C7994">
        <w:rPr>
          <w:rFonts w:ascii="Palatino Linotype" w:hAnsi="Palatino Linotype" w:cs="Times New Roman"/>
          <w:smallCaps/>
          <w:sz w:val="28"/>
          <w:szCs w:val="28"/>
        </w:rPr>
        <w:lastRenderedPageBreak/>
        <w:t>INSERT ‘REALITY TYPE’ HERE</w:t>
      </w:r>
      <w:r w:rsidR="007D5B47" w:rsidRPr="007C7994">
        <w:rPr>
          <w:rFonts w:ascii="Palatino Linotype" w:hAnsi="Palatino Linotype" w:cs="Times New Roman"/>
          <w:smallCaps/>
          <w:sz w:val="28"/>
          <w:szCs w:val="28"/>
        </w:rPr>
        <w:t>:</w:t>
      </w:r>
    </w:p>
    <w:p w14:paraId="29008E5D" w14:textId="77777777" w:rsidR="007D5B47" w:rsidRPr="00767FDF" w:rsidRDefault="007D5B47" w:rsidP="00767FDF">
      <w:pPr>
        <w:ind w:left="720"/>
        <w:jc w:val="center"/>
        <w:rPr>
          <w:rFonts w:ascii="Palatino Linotype" w:hAnsi="Palatino Linotype" w:cs="Times New Roman"/>
          <w:smallCaps/>
        </w:rPr>
      </w:pPr>
      <w:r w:rsidRPr="007C7994">
        <w:rPr>
          <w:rFonts w:ascii="Palatino Linotype" w:hAnsi="Palatino Linotype" w:cs="Times New Roman"/>
          <w:smallCaps/>
          <w:sz w:val="28"/>
          <w:szCs w:val="28"/>
        </w:rPr>
        <w:t xml:space="preserve">How Attorneys Will Facilitate the Dawn of </w:t>
      </w:r>
      <w:r w:rsidR="00D724EF" w:rsidRPr="007C7994">
        <w:rPr>
          <w:rFonts w:ascii="Palatino Linotype" w:hAnsi="Palatino Linotype" w:cs="Times New Roman"/>
          <w:smallCaps/>
          <w:sz w:val="28"/>
          <w:szCs w:val="28"/>
        </w:rPr>
        <w:t>a</w:t>
      </w:r>
      <w:r w:rsidRPr="007C7994">
        <w:rPr>
          <w:rFonts w:ascii="Palatino Linotype" w:hAnsi="Palatino Linotype" w:cs="Times New Roman"/>
          <w:smallCaps/>
          <w:sz w:val="28"/>
          <w:szCs w:val="28"/>
        </w:rPr>
        <w:t xml:space="preserve"> New Era in Entertainment</w:t>
      </w:r>
    </w:p>
    <w:p w14:paraId="15625596" w14:textId="77777777" w:rsidR="00D724EF" w:rsidRPr="007C7994" w:rsidRDefault="007D5B47" w:rsidP="00445922">
      <w:pPr>
        <w:spacing w:line="480" w:lineRule="auto"/>
        <w:rPr>
          <w:rFonts w:ascii="Palatino Linotype" w:hAnsi="Palatino Linotype" w:cs="Times New Roman"/>
          <w:b/>
          <w:smallCaps/>
        </w:rPr>
      </w:pPr>
      <w:r w:rsidRPr="007C7994">
        <w:rPr>
          <w:rFonts w:ascii="Palatino Linotype" w:hAnsi="Palatino Linotype" w:cs="Times New Roman"/>
          <w:b/>
          <w:smallCaps/>
        </w:rPr>
        <w:t>I.</w:t>
      </w:r>
      <w:r w:rsidRPr="007C7994">
        <w:rPr>
          <w:rFonts w:ascii="Palatino Linotype" w:hAnsi="Palatino Linotype" w:cs="Times New Roman"/>
          <w:b/>
          <w:smallCaps/>
        </w:rPr>
        <w:tab/>
        <w:t>Introduction</w:t>
      </w:r>
    </w:p>
    <w:p w14:paraId="787A2020" w14:textId="77777777" w:rsidR="007D5B47" w:rsidRPr="007C7994" w:rsidRDefault="007D5B47" w:rsidP="00445922">
      <w:pPr>
        <w:spacing w:line="480" w:lineRule="auto"/>
        <w:rPr>
          <w:rFonts w:ascii="Palatino Linotype" w:hAnsi="Palatino Linotype" w:cs="Times New Roman"/>
          <w:b/>
          <w:smallCaps/>
        </w:rPr>
      </w:pPr>
      <w:r w:rsidRPr="007C7994">
        <w:rPr>
          <w:rFonts w:ascii="Palatino Linotype" w:hAnsi="Palatino Linotype" w:cs="Times New Roman"/>
          <w:b/>
          <w:smallCaps/>
        </w:rPr>
        <w:t>II.</w:t>
      </w:r>
      <w:r w:rsidRPr="007C7994">
        <w:rPr>
          <w:rFonts w:ascii="Palatino Linotype" w:hAnsi="Palatino Linotype" w:cs="Times New Roman"/>
          <w:b/>
          <w:smallCaps/>
        </w:rPr>
        <w:tab/>
      </w:r>
      <w:r w:rsidR="00D724EF" w:rsidRPr="007C7994">
        <w:rPr>
          <w:rFonts w:ascii="Palatino Linotype" w:hAnsi="Palatino Linotype" w:cs="Times New Roman"/>
          <w:b/>
          <w:smallCaps/>
        </w:rPr>
        <w:t>A</w:t>
      </w:r>
      <w:r w:rsidRPr="007C7994">
        <w:rPr>
          <w:rFonts w:ascii="Palatino Linotype" w:hAnsi="Palatino Linotype" w:cs="Times New Roman"/>
          <w:b/>
          <w:smallCaps/>
        </w:rPr>
        <w:t>ugmented-Reality Entertainment: A Diverse Emerging Market</w:t>
      </w:r>
    </w:p>
    <w:p w14:paraId="002F5427" w14:textId="77777777" w:rsidR="007D5B47" w:rsidRPr="007C7994" w:rsidRDefault="007D5B47" w:rsidP="00445922">
      <w:pPr>
        <w:spacing w:line="480" w:lineRule="auto"/>
        <w:ind w:firstLine="720"/>
        <w:rPr>
          <w:rFonts w:ascii="Palatino Linotype" w:hAnsi="Palatino Linotype" w:cs="Times New Roman"/>
          <w:b/>
        </w:rPr>
      </w:pPr>
      <w:r w:rsidRPr="007C7994">
        <w:rPr>
          <w:rFonts w:ascii="Palatino Linotype" w:hAnsi="Palatino Linotype" w:cs="Times New Roman"/>
          <w:b/>
        </w:rPr>
        <w:t>A.</w:t>
      </w:r>
      <w:r w:rsidRPr="007C7994">
        <w:rPr>
          <w:rFonts w:ascii="Palatino Linotype" w:hAnsi="Palatino Linotype" w:cs="Times New Roman"/>
          <w:b/>
        </w:rPr>
        <w:tab/>
        <w:t>The Big Three: Augmented Reality, Virtual Reality, &amp; Mixed Reality</w:t>
      </w:r>
    </w:p>
    <w:p w14:paraId="32BC1EA1" w14:textId="77777777" w:rsidR="007D5B47" w:rsidRPr="007C7994" w:rsidRDefault="007D5B47" w:rsidP="00445922">
      <w:pPr>
        <w:spacing w:line="480" w:lineRule="auto"/>
        <w:ind w:left="720" w:firstLine="720"/>
        <w:rPr>
          <w:rFonts w:ascii="Palatino Linotype" w:hAnsi="Palatino Linotype" w:cs="Times New Roman"/>
          <w:i/>
        </w:rPr>
      </w:pPr>
      <w:r w:rsidRPr="007C7994">
        <w:rPr>
          <w:rFonts w:ascii="Palatino Linotype" w:hAnsi="Palatino Linotype" w:cs="Times New Roman"/>
          <w:i/>
        </w:rPr>
        <w:t>1.</w:t>
      </w:r>
      <w:r w:rsidRPr="007C7994">
        <w:rPr>
          <w:rFonts w:ascii="Palatino Linotype" w:hAnsi="Palatino Linotype" w:cs="Times New Roman"/>
          <w:i/>
        </w:rPr>
        <w:tab/>
        <w:t>Augmented Reality</w:t>
      </w:r>
      <w:r w:rsidR="00D724EF" w:rsidRPr="007C7994">
        <w:rPr>
          <w:rFonts w:ascii="Palatino Linotype" w:hAnsi="Palatino Linotype" w:cs="Times New Roman"/>
          <w:i/>
        </w:rPr>
        <w:t>.</w:t>
      </w:r>
    </w:p>
    <w:p w14:paraId="75EFE4BF" w14:textId="77777777" w:rsidR="007D5B47" w:rsidRPr="007C7994" w:rsidRDefault="007D5B47" w:rsidP="00445922">
      <w:pPr>
        <w:spacing w:line="480" w:lineRule="auto"/>
        <w:ind w:left="720" w:firstLine="720"/>
        <w:rPr>
          <w:rFonts w:ascii="Palatino Linotype" w:hAnsi="Palatino Linotype" w:cs="Times New Roman"/>
          <w:i/>
        </w:rPr>
      </w:pPr>
      <w:r w:rsidRPr="007C7994">
        <w:rPr>
          <w:rFonts w:ascii="Palatino Linotype" w:hAnsi="Palatino Linotype" w:cs="Times New Roman"/>
          <w:i/>
        </w:rPr>
        <w:t>2.</w:t>
      </w:r>
      <w:r w:rsidRPr="007C7994">
        <w:rPr>
          <w:rFonts w:ascii="Palatino Linotype" w:hAnsi="Palatino Linotype" w:cs="Times New Roman"/>
          <w:i/>
        </w:rPr>
        <w:tab/>
        <w:t>Virtual Reality</w:t>
      </w:r>
      <w:r w:rsidR="00D724EF" w:rsidRPr="007C7994">
        <w:rPr>
          <w:rFonts w:ascii="Palatino Linotype" w:hAnsi="Palatino Linotype" w:cs="Times New Roman"/>
          <w:i/>
        </w:rPr>
        <w:t>.</w:t>
      </w:r>
    </w:p>
    <w:p w14:paraId="0F276EF2" w14:textId="77777777" w:rsidR="007D5B47" w:rsidRPr="007C7994" w:rsidRDefault="007D5B47" w:rsidP="00445922">
      <w:pPr>
        <w:spacing w:line="480" w:lineRule="auto"/>
        <w:ind w:left="720" w:firstLine="720"/>
        <w:rPr>
          <w:rFonts w:ascii="Palatino Linotype" w:hAnsi="Palatino Linotype" w:cs="Times New Roman"/>
          <w:i/>
        </w:rPr>
      </w:pPr>
      <w:r w:rsidRPr="007C7994">
        <w:rPr>
          <w:rFonts w:ascii="Palatino Linotype" w:hAnsi="Palatino Linotype" w:cs="Times New Roman"/>
          <w:i/>
        </w:rPr>
        <w:t>3.</w:t>
      </w:r>
      <w:r w:rsidRPr="007C7994">
        <w:rPr>
          <w:rFonts w:ascii="Palatino Linotype" w:hAnsi="Palatino Linotype" w:cs="Times New Roman"/>
          <w:i/>
        </w:rPr>
        <w:tab/>
        <w:t>Mixed Reality</w:t>
      </w:r>
      <w:r w:rsidR="00D724EF" w:rsidRPr="007C7994">
        <w:rPr>
          <w:rFonts w:ascii="Palatino Linotype" w:hAnsi="Palatino Linotype" w:cs="Times New Roman"/>
          <w:i/>
        </w:rPr>
        <w:t>.</w:t>
      </w:r>
    </w:p>
    <w:p w14:paraId="76D8019E" w14:textId="77777777" w:rsidR="007D5B47" w:rsidRPr="007C7994" w:rsidRDefault="007D5B47" w:rsidP="00445922">
      <w:pPr>
        <w:pStyle w:val="NormalWeb"/>
        <w:spacing w:before="0" w:beforeAutospacing="0" w:after="270" w:afterAutospacing="0" w:line="480" w:lineRule="auto"/>
        <w:ind w:firstLine="720"/>
        <w:contextualSpacing/>
        <w:rPr>
          <w:rFonts w:ascii="Palatino Linotype" w:hAnsi="Palatino Linotype"/>
          <w:b/>
        </w:rPr>
      </w:pPr>
      <w:r w:rsidRPr="007C7994">
        <w:rPr>
          <w:rFonts w:ascii="Palatino Linotype" w:hAnsi="Palatino Linotype"/>
          <w:b/>
        </w:rPr>
        <w:t>B.</w:t>
      </w:r>
      <w:r w:rsidRPr="007C7994">
        <w:rPr>
          <w:rFonts w:ascii="Palatino Linotype" w:hAnsi="Palatino Linotype"/>
          <w:b/>
        </w:rPr>
        <w:tab/>
        <w:t>‘Hyper Reality’ Entertainment</w:t>
      </w:r>
    </w:p>
    <w:p w14:paraId="57C30415" w14:textId="77777777" w:rsidR="007D5B47" w:rsidRPr="007C7994" w:rsidRDefault="007D5B47" w:rsidP="00445922">
      <w:pPr>
        <w:pStyle w:val="NormalWeb"/>
        <w:spacing w:before="0" w:beforeAutospacing="0" w:after="270" w:afterAutospacing="0" w:line="480" w:lineRule="auto"/>
        <w:ind w:firstLine="720"/>
        <w:contextualSpacing/>
        <w:rPr>
          <w:rFonts w:ascii="Palatino Linotype" w:hAnsi="Palatino Linotype"/>
          <w:b/>
        </w:rPr>
      </w:pPr>
      <w:r w:rsidRPr="007C7994">
        <w:rPr>
          <w:rFonts w:ascii="Palatino Linotype" w:hAnsi="Palatino Linotype"/>
          <w:b/>
        </w:rPr>
        <w:t>C.</w:t>
      </w:r>
      <w:r w:rsidRPr="007C7994">
        <w:rPr>
          <w:rFonts w:ascii="Palatino Linotype" w:hAnsi="Palatino Linotype"/>
          <w:b/>
        </w:rPr>
        <w:tab/>
        <w:t>The Mis</w:t>
      </w:r>
      <w:r w:rsidR="00F029FB" w:rsidRPr="007C7994">
        <w:rPr>
          <w:rFonts w:ascii="Palatino Linotype" w:hAnsi="Palatino Linotype"/>
          <w:b/>
        </w:rPr>
        <w:t>sing Link for Projected Success —</w:t>
      </w:r>
      <w:r w:rsidRPr="007C7994">
        <w:rPr>
          <w:rFonts w:ascii="Palatino Linotype" w:hAnsi="Palatino Linotype"/>
          <w:b/>
        </w:rPr>
        <w:t xml:space="preserve"> Compelling Content</w:t>
      </w:r>
    </w:p>
    <w:p w14:paraId="6F8072DE" w14:textId="77777777" w:rsidR="007D5B47" w:rsidRPr="007C7994" w:rsidRDefault="007D5B47" w:rsidP="00445922">
      <w:pPr>
        <w:pStyle w:val="NormalWeb"/>
        <w:spacing w:before="0" w:beforeAutospacing="0" w:after="270" w:afterAutospacing="0" w:line="480" w:lineRule="auto"/>
        <w:contextualSpacing/>
        <w:rPr>
          <w:rFonts w:ascii="Palatino Linotype" w:hAnsi="Palatino Linotype"/>
          <w:b/>
          <w:smallCaps/>
        </w:rPr>
      </w:pPr>
      <w:r w:rsidRPr="007C7994">
        <w:rPr>
          <w:rFonts w:ascii="Palatino Linotype" w:hAnsi="Palatino Linotype"/>
          <w:b/>
          <w:smallCaps/>
        </w:rPr>
        <w:t>III.</w:t>
      </w:r>
      <w:r w:rsidRPr="007C7994">
        <w:rPr>
          <w:rFonts w:ascii="Palatino Linotype" w:hAnsi="Palatino Linotype"/>
          <w:b/>
          <w:smallCaps/>
        </w:rPr>
        <w:tab/>
        <w:t>Opportunities &amp; Issues for Entertainment Attorneys</w:t>
      </w:r>
    </w:p>
    <w:p w14:paraId="2DC3954D" w14:textId="77777777" w:rsidR="007D5B47" w:rsidRPr="007C7994" w:rsidRDefault="007D5B47" w:rsidP="00445922">
      <w:pPr>
        <w:pStyle w:val="NormalWeb"/>
        <w:spacing w:before="0" w:beforeAutospacing="0" w:after="270" w:afterAutospacing="0" w:line="480" w:lineRule="auto"/>
        <w:ind w:firstLine="720"/>
        <w:contextualSpacing/>
        <w:rPr>
          <w:rFonts w:ascii="Palatino Linotype" w:hAnsi="Palatino Linotype"/>
          <w:b/>
        </w:rPr>
      </w:pPr>
      <w:r w:rsidRPr="007C7994">
        <w:rPr>
          <w:rFonts w:ascii="Palatino Linotype" w:hAnsi="Palatino Linotype"/>
          <w:b/>
        </w:rPr>
        <w:t>A.</w:t>
      </w:r>
      <w:r w:rsidRPr="007C7994">
        <w:rPr>
          <w:rFonts w:ascii="Palatino Linotype" w:hAnsi="Palatino Linotype"/>
          <w:b/>
        </w:rPr>
        <w:tab/>
        <w:t>Facilitators of a New Age in Entertainment</w:t>
      </w:r>
    </w:p>
    <w:p w14:paraId="43437F1E" w14:textId="77777777" w:rsidR="00F029FB" w:rsidRPr="007C7994" w:rsidRDefault="007D5B47" w:rsidP="00445922">
      <w:pPr>
        <w:pStyle w:val="NormalWeb"/>
        <w:spacing w:before="0" w:beforeAutospacing="0" w:after="270" w:afterAutospacing="0" w:line="480" w:lineRule="auto"/>
        <w:ind w:left="720" w:firstLine="720"/>
        <w:contextualSpacing/>
        <w:rPr>
          <w:rFonts w:ascii="Palatino Linotype" w:hAnsi="Palatino Linotype"/>
          <w:i/>
        </w:rPr>
      </w:pPr>
      <w:r w:rsidRPr="007C7994">
        <w:rPr>
          <w:rFonts w:ascii="Palatino Linotype" w:hAnsi="Palatino Linotype"/>
          <w:i/>
        </w:rPr>
        <w:t>1.</w:t>
      </w:r>
      <w:r w:rsidRPr="007C7994">
        <w:rPr>
          <w:rFonts w:ascii="Palatino Linotype" w:hAnsi="Palatino Linotype"/>
          <w:i/>
        </w:rPr>
        <w:tab/>
        <w:t>Video Games.</w:t>
      </w:r>
    </w:p>
    <w:p w14:paraId="0F707B11" w14:textId="77777777" w:rsidR="00F029FB" w:rsidRPr="007C7994" w:rsidRDefault="007D5B47" w:rsidP="00445922">
      <w:pPr>
        <w:pStyle w:val="NormalWeb"/>
        <w:spacing w:before="0" w:beforeAutospacing="0" w:after="270" w:afterAutospacing="0" w:line="480" w:lineRule="auto"/>
        <w:ind w:left="720" w:firstLine="720"/>
        <w:contextualSpacing/>
        <w:rPr>
          <w:rFonts w:ascii="Palatino Linotype" w:hAnsi="Palatino Linotype"/>
          <w:i/>
        </w:rPr>
      </w:pPr>
      <w:r w:rsidRPr="007C7994">
        <w:rPr>
          <w:rFonts w:ascii="Palatino Linotype" w:hAnsi="Palatino Linotype"/>
          <w:i/>
        </w:rPr>
        <w:t>2.</w:t>
      </w:r>
      <w:r w:rsidRPr="007C7994">
        <w:rPr>
          <w:rFonts w:ascii="Palatino Linotype" w:hAnsi="Palatino Linotype"/>
          <w:i/>
        </w:rPr>
        <w:tab/>
        <w:t xml:space="preserve">Movies </w:t>
      </w:r>
      <w:r w:rsidR="00C17C50" w:rsidRPr="007C7994">
        <w:rPr>
          <w:rFonts w:ascii="Palatino Linotype" w:hAnsi="Palatino Linotype"/>
          <w:i/>
        </w:rPr>
        <w:t>and</w:t>
      </w:r>
      <w:r w:rsidRPr="007C7994">
        <w:rPr>
          <w:rFonts w:ascii="Palatino Linotype" w:hAnsi="Palatino Linotype"/>
          <w:i/>
        </w:rPr>
        <w:t xml:space="preserve"> Television.</w:t>
      </w:r>
    </w:p>
    <w:p w14:paraId="692DF47E" w14:textId="77777777" w:rsidR="00F029FB" w:rsidRPr="007C7994" w:rsidRDefault="007D5B47" w:rsidP="00445922">
      <w:pPr>
        <w:pStyle w:val="NormalWeb"/>
        <w:spacing w:before="0" w:beforeAutospacing="0" w:after="270" w:afterAutospacing="0" w:line="480" w:lineRule="auto"/>
        <w:ind w:left="720" w:firstLine="720"/>
        <w:contextualSpacing/>
        <w:rPr>
          <w:rFonts w:ascii="Palatino Linotype" w:hAnsi="Palatino Linotype"/>
          <w:i/>
        </w:rPr>
      </w:pPr>
      <w:r w:rsidRPr="007C7994">
        <w:rPr>
          <w:rFonts w:ascii="Palatino Linotype" w:hAnsi="Palatino Linotype"/>
          <w:i/>
        </w:rPr>
        <w:t>3.</w:t>
      </w:r>
      <w:r w:rsidRPr="007C7994">
        <w:rPr>
          <w:rFonts w:ascii="Palatino Linotype" w:hAnsi="Palatino Linotype"/>
          <w:i/>
        </w:rPr>
        <w:tab/>
        <w:t>Music.</w:t>
      </w:r>
    </w:p>
    <w:p w14:paraId="23098441" w14:textId="77777777" w:rsidR="00F029FB" w:rsidRPr="007C7994" w:rsidRDefault="007D5B47" w:rsidP="00445922">
      <w:pPr>
        <w:pStyle w:val="NormalWeb"/>
        <w:spacing w:before="0" w:beforeAutospacing="0" w:after="270" w:afterAutospacing="0" w:line="480" w:lineRule="auto"/>
        <w:ind w:firstLine="720"/>
        <w:contextualSpacing/>
        <w:rPr>
          <w:rFonts w:ascii="Palatino Linotype" w:hAnsi="Palatino Linotype"/>
          <w:b/>
        </w:rPr>
      </w:pPr>
      <w:r w:rsidRPr="007C7994">
        <w:rPr>
          <w:rFonts w:ascii="Palatino Linotype" w:hAnsi="Palatino Linotype"/>
          <w:b/>
        </w:rPr>
        <w:t>B.</w:t>
      </w:r>
      <w:r w:rsidRPr="007C7994">
        <w:rPr>
          <w:rFonts w:ascii="Palatino Linotype" w:hAnsi="Palatino Linotype"/>
          <w:b/>
        </w:rPr>
        <w:tab/>
        <w:t>Contract &amp; Licensing Issues</w:t>
      </w:r>
    </w:p>
    <w:p w14:paraId="3F237C78" w14:textId="77777777" w:rsidR="00F029FB" w:rsidRPr="007C7994" w:rsidRDefault="00C17C50" w:rsidP="00445922">
      <w:pPr>
        <w:pStyle w:val="NormalWeb"/>
        <w:spacing w:before="0" w:beforeAutospacing="0" w:after="270" w:afterAutospacing="0" w:line="480" w:lineRule="auto"/>
        <w:ind w:left="720" w:firstLine="720"/>
        <w:contextualSpacing/>
        <w:rPr>
          <w:rFonts w:ascii="Palatino Linotype" w:hAnsi="Palatino Linotype"/>
          <w:i/>
        </w:rPr>
      </w:pPr>
      <w:r w:rsidRPr="007C7994">
        <w:rPr>
          <w:rFonts w:ascii="Palatino Linotype" w:hAnsi="Palatino Linotype"/>
          <w:i/>
        </w:rPr>
        <w:t>1.</w:t>
      </w:r>
      <w:r w:rsidRPr="007C7994">
        <w:rPr>
          <w:rFonts w:ascii="Palatino Linotype" w:hAnsi="Palatino Linotype"/>
          <w:i/>
        </w:rPr>
        <w:tab/>
        <w:t>Hybrid Licensing Problems w</w:t>
      </w:r>
      <w:r w:rsidR="007D5B47" w:rsidRPr="007C7994">
        <w:rPr>
          <w:rFonts w:ascii="Palatino Linotype" w:hAnsi="Palatino Linotype"/>
          <w:i/>
        </w:rPr>
        <w:t>ith Multiple Forms of Intellectual Property.</w:t>
      </w:r>
    </w:p>
    <w:p w14:paraId="4F6ACCAD" w14:textId="77777777" w:rsidR="00F029FB" w:rsidRPr="007C7994" w:rsidRDefault="007D5B47" w:rsidP="00445922">
      <w:pPr>
        <w:pStyle w:val="NormalWeb"/>
        <w:spacing w:before="0" w:beforeAutospacing="0" w:after="270" w:afterAutospacing="0" w:line="480" w:lineRule="auto"/>
        <w:ind w:left="720" w:firstLine="720"/>
        <w:contextualSpacing/>
        <w:rPr>
          <w:rFonts w:ascii="Palatino Linotype" w:hAnsi="Palatino Linotype"/>
          <w:i/>
        </w:rPr>
      </w:pPr>
      <w:r w:rsidRPr="007C7994">
        <w:rPr>
          <w:rFonts w:ascii="Palatino Linotype" w:hAnsi="Palatino Linotype"/>
          <w:i/>
        </w:rPr>
        <w:t>2.</w:t>
      </w:r>
      <w:r w:rsidRPr="007C7994">
        <w:rPr>
          <w:rFonts w:ascii="Palatino Linotype" w:hAnsi="Palatino Linotype"/>
          <w:i/>
        </w:rPr>
        <w:tab/>
        <w:t>The Impact of Multiple Enterprises.</w:t>
      </w:r>
    </w:p>
    <w:p w14:paraId="4F3AF4D2" w14:textId="77777777" w:rsidR="00D724EF" w:rsidRPr="007C7994" w:rsidRDefault="007D5B47" w:rsidP="00445922">
      <w:pPr>
        <w:pStyle w:val="NormalWeb"/>
        <w:spacing w:before="0" w:beforeAutospacing="0" w:after="270" w:afterAutospacing="0" w:line="480" w:lineRule="auto"/>
        <w:ind w:left="720" w:firstLine="720"/>
        <w:contextualSpacing/>
        <w:rPr>
          <w:rFonts w:ascii="Palatino Linotype" w:hAnsi="Palatino Linotype"/>
          <w:i/>
        </w:rPr>
      </w:pPr>
      <w:r w:rsidRPr="007C7994">
        <w:rPr>
          <w:rFonts w:ascii="Palatino Linotype" w:hAnsi="Palatino Linotype"/>
          <w:i/>
        </w:rPr>
        <w:t>3.</w:t>
      </w:r>
      <w:r w:rsidRPr="007C7994">
        <w:rPr>
          <w:rFonts w:ascii="Palatino Linotype" w:hAnsi="Palatino Linotype"/>
          <w:i/>
        </w:rPr>
        <w:tab/>
        <w:t>International Considerations for a Globalized World.</w:t>
      </w:r>
    </w:p>
    <w:p w14:paraId="23CEEC51" w14:textId="77777777" w:rsidR="007D5B47" w:rsidRPr="00767FDF" w:rsidRDefault="007D5B47" w:rsidP="00C54469">
      <w:pPr>
        <w:pStyle w:val="NormalWeb"/>
        <w:tabs>
          <w:tab w:val="left" w:pos="720"/>
          <w:tab w:val="left" w:pos="1440"/>
          <w:tab w:val="left" w:pos="2160"/>
          <w:tab w:val="left" w:pos="2880"/>
          <w:tab w:val="left" w:pos="3600"/>
          <w:tab w:val="left" w:pos="4320"/>
          <w:tab w:val="left" w:pos="5040"/>
          <w:tab w:val="right" w:pos="9360"/>
        </w:tabs>
        <w:spacing w:before="0" w:beforeAutospacing="0" w:after="270" w:afterAutospacing="0" w:line="480" w:lineRule="auto"/>
        <w:contextualSpacing/>
        <w:rPr>
          <w:rFonts w:ascii="Palatino Linotype" w:hAnsi="Palatino Linotype"/>
          <w:b/>
          <w:smallCaps/>
        </w:rPr>
      </w:pPr>
      <w:r w:rsidRPr="007C7994">
        <w:rPr>
          <w:rFonts w:ascii="Palatino Linotype" w:hAnsi="Palatino Linotype"/>
          <w:b/>
          <w:smallCaps/>
        </w:rPr>
        <w:t>IV.</w:t>
      </w:r>
      <w:r w:rsidRPr="007C7994">
        <w:rPr>
          <w:rFonts w:ascii="Palatino Linotype" w:hAnsi="Palatino Linotype"/>
          <w:b/>
          <w:smallCaps/>
        </w:rPr>
        <w:tab/>
        <w:t>Conclusion</w:t>
      </w:r>
      <w:r w:rsidR="00767FDF">
        <w:rPr>
          <w:rFonts w:ascii="Palatino Linotype" w:hAnsi="Palatino Linotype"/>
          <w:b/>
          <w:smallCaps/>
        </w:rPr>
        <w:br w:type="page"/>
      </w:r>
    </w:p>
    <w:p w14:paraId="544C929A" w14:textId="7B91D1F2" w:rsidR="003F1E62" w:rsidRPr="0025605F" w:rsidRDefault="00F62A65">
      <w:pPr>
        <w:spacing w:line="480" w:lineRule="auto"/>
        <w:ind w:firstLine="720"/>
        <w:contextualSpacing/>
        <w:rPr>
          <w:rFonts w:ascii="Times New Roman" w:hAnsi="Times New Roman" w:cs="Times New Roman"/>
        </w:rPr>
        <w:pPrChange w:id="0" w:author="seth guthrie" w:date="2019-02-09T13:29:00Z">
          <w:pPr>
            <w:spacing w:line="480" w:lineRule="auto"/>
            <w:contextualSpacing/>
          </w:pPr>
        </w:pPrChange>
      </w:pPr>
      <w:r w:rsidRPr="0025605F">
        <w:rPr>
          <w:rFonts w:ascii="Times New Roman" w:hAnsi="Times New Roman" w:cs="Times New Roman"/>
        </w:rPr>
        <w:lastRenderedPageBreak/>
        <w:t xml:space="preserve">This article will use alternate-reality entertainment (“ARE”) as an </w:t>
      </w:r>
      <w:del w:id="1" w:author="seth guthrie" w:date="2019-02-09T13:26:00Z">
        <w:r w:rsidRPr="0025605F" w:rsidDel="004940F0">
          <w:rPr>
            <w:rFonts w:ascii="Times New Roman" w:hAnsi="Times New Roman" w:cs="Times New Roman"/>
          </w:rPr>
          <w:delText>umbrell</w:delText>
        </w:r>
        <w:r w:rsidR="009765F0" w:rsidRPr="0025605F" w:rsidDel="004940F0">
          <w:rPr>
            <w:rFonts w:ascii="Times New Roman" w:hAnsi="Times New Roman" w:cs="Times New Roman"/>
          </w:rPr>
          <w:delText>e</w:delText>
        </w:r>
        <w:r w:rsidRPr="0025605F" w:rsidDel="004940F0">
          <w:rPr>
            <w:rFonts w:ascii="Times New Roman" w:hAnsi="Times New Roman" w:cs="Times New Roman"/>
          </w:rPr>
          <w:delText xml:space="preserve"> </w:delText>
        </w:r>
      </w:del>
      <w:ins w:id="2" w:author="seth guthrie" w:date="2019-02-09T13:26:00Z">
        <w:r w:rsidR="004940F0" w:rsidRPr="0025605F">
          <w:rPr>
            <w:rFonts w:ascii="Times New Roman" w:hAnsi="Times New Roman" w:cs="Times New Roman"/>
          </w:rPr>
          <w:t>umbrell</w:t>
        </w:r>
        <w:r w:rsidR="004940F0">
          <w:rPr>
            <w:rFonts w:ascii="Times New Roman" w:hAnsi="Times New Roman" w:cs="Times New Roman"/>
          </w:rPr>
          <w:t>a</w:t>
        </w:r>
        <w:r w:rsidR="004940F0" w:rsidRPr="0025605F">
          <w:rPr>
            <w:rFonts w:ascii="Times New Roman" w:hAnsi="Times New Roman" w:cs="Times New Roman"/>
          </w:rPr>
          <w:t xml:space="preserve"> </w:t>
        </w:r>
      </w:ins>
      <w:r w:rsidRPr="0025605F">
        <w:rPr>
          <w:rFonts w:ascii="Times New Roman" w:hAnsi="Times New Roman" w:cs="Times New Roman"/>
        </w:rPr>
        <w:t>term for the distinct</w:t>
      </w:r>
      <w:del w:id="3" w:author="seth guthrie" w:date="2019-02-09T13:26:00Z">
        <w:r w:rsidRPr="0025605F" w:rsidDel="004940F0">
          <w:rPr>
            <w:rFonts w:ascii="Times New Roman" w:hAnsi="Times New Roman" w:cs="Times New Roman"/>
          </w:rPr>
          <w:delText>ly</w:delText>
        </w:r>
      </w:del>
      <w:r w:rsidRPr="0025605F">
        <w:rPr>
          <w:rFonts w:ascii="Times New Roman" w:hAnsi="Times New Roman" w:cs="Times New Roman"/>
        </w:rPr>
        <w:t xml:space="preserve"> </w:t>
      </w:r>
      <w:del w:id="4" w:author="seth guthrie" w:date="2019-02-09T13:26:00Z">
        <w:r w:rsidRPr="0025605F" w:rsidDel="003043AF">
          <w:rPr>
            <w:rFonts w:ascii="Times New Roman" w:hAnsi="Times New Roman" w:cs="Times New Roman"/>
          </w:rPr>
          <w:delText xml:space="preserve">different </w:delText>
        </w:r>
      </w:del>
      <w:r w:rsidRPr="0025605F">
        <w:rPr>
          <w:rFonts w:ascii="Times New Roman" w:hAnsi="Times New Roman" w:cs="Times New Roman"/>
        </w:rPr>
        <w:t>realities developing along similar trajector</w:t>
      </w:r>
      <w:ins w:id="5" w:author="seth guthrie" w:date="2019-02-09T13:26:00Z">
        <w:r w:rsidR="003043AF">
          <w:rPr>
            <w:rFonts w:ascii="Times New Roman" w:hAnsi="Times New Roman" w:cs="Times New Roman"/>
          </w:rPr>
          <w:t>ie</w:t>
        </w:r>
      </w:ins>
      <w:del w:id="6" w:author="seth guthrie" w:date="2019-02-09T13:26:00Z">
        <w:r w:rsidR="00426308" w:rsidRPr="0025605F" w:rsidDel="003043AF">
          <w:rPr>
            <w:rFonts w:ascii="Times New Roman" w:hAnsi="Times New Roman" w:cs="Times New Roman"/>
          </w:rPr>
          <w:delText>y</w:delText>
        </w:r>
      </w:del>
      <w:r w:rsidRPr="0025605F">
        <w:rPr>
          <w:rFonts w:ascii="Times New Roman" w:hAnsi="Times New Roman" w:cs="Times New Roman"/>
        </w:rPr>
        <w:t>s</w:t>
      </w:r>
      <w:del w:id="7" w:author="seth guthrie" w:date="2019-02-09T13:27:00Z">
        <w:r w:rsidRPr="0025605F" w:rsidDel="008866B2">
          <w:rPr>
            <w:rFonts w:ascii="Times New Roman" w:hAnsi="Times New Roman" w:cs="Times New Roman"/>
          </w:rPr>
          <w:delText xml:space="preserve"> thanks to its technological overlap</w:delText>
        </w:r>
      </w:del>
      <w:r w:rsidRPr="0025605F">
        <w:rPr>
          <w:rFonts w:ascii="Times New Roman" w:hAnsi="Times New Roman" w:cs="Times New Roman"/>
        </w:rPr>
        <w:t>. First, this article will provide a</w:t>
      </w:r>
      <w:del w:id="8" w:author="seth guthrie" w:date="2019-02-09T13:26:00Z">
        <w:r w:rsidRPr="0025605F" w:rsidDel="00452E67">
          <w:rPr>
            <w:rFonts w:ascii="Times New Roman" w:hAnsi="Times New Roman" w:cs="Times New Roman"/>
          </w:rPr>
          <w:delText>n</w:delText>
        </w:r>
      </w:del>
      <w:r w:rsidRPr="0025605F">
        <w:rPr>
          <w:rFonts w:ascii="Times New Roman" w:hAnsi="Times New Roman" w:cs="Times New Roman"/>
        </w:rPr>
        <w:t xml:space="preserve"> brief overview of the major ARE genres, </w:t>
      </w:r>
      <w:del w:id="9" w:author="seth guthrie" w:date="2019-02-09T13:30:00Z">
        <w:r w:rsidRPr="0025605F" w:rsidDel="00B1106E">
          <w:rPr>
            <w:rFonts w:ascii="Times New Roman" w:hAnsi="Times New Roman" w:cs="Times New Roman"/>
          </w:rPr>
          <w:delText xml:space="preserve">underscored </w:delText>
        </w:r>
      </w:del>
      <w:ins w:id="10" w:author="seth guthrie" w:date="2019-02-09T13:30:00Z">
        <w:r w:rsidR="00B1106E">
          <w:rPr>
            <w:rFonts w:ascii="Times New Roman" w:hAnsi="Times New Roman" w:cs="Times New Roman"/>
          </w:rPr>
          <w:t>describing</w:t>
        </w:r>
      </w:ins>
      <w:del w:id="11" w:author="seth guthrie" w:date="2019-02-09T13:30:00Z">
        <w:r w:rsidRPr="0025605F" w:rsidDel="00B1106E">
          <w:rPr>
            <w:rFonts w:ascii="Times New Roman" w:hAnsi="Times New Roman" w:cs="Times New Roman"/>
          </w:rPr>
          <w:delText>by</w:delText>
        </w:r>
      </w:del>
      <w:r w:rsidRPr="0025605F">
        <w:rPr>
          <w:rFonts w:ascii="Times New Roman" w:hAnsi="Times New Roman" w:cs="Times New Roman"/>
        </w:rPr>
        <w:t xml:space="preserve"> </w:t>
      </w:r>
      <w:del w:id="12" w:author="seth guthrie" w:date="2019-02-09T13:30:00Z">
        <w:r w:rsidRPr="0025605F" w:rsidDel="001B5D34">
          <w:rPr>
            <w:rFonts w:ascii="Times New Roman" w:hAnsi="Times New Roman" w:cs="Times New Roman"/>
          </w:rPr>
          <w:delText xml:space="preserve">some ways in which </w:delText>
        </w:r>
      </w:del>
      <w:ins w:id="13" w:author="seth guthrie" w:date="2019-02-09T13:30:00Z">
        <w:r w:rsidR="001B5D34">
          <w:rPr>
            <w:rFonts w:ascii="Times New Roman" w:hAnsi="Times New Roman" w:cs="Times New Roman"/>
          </w:rPr>
          <w:t xml:space="preserve">how </w:t>
        </w:r>
      </w:ins>
      <w:r w:rsidRPr="0025605F">
        <w:rPr>
          <w:rFonts w:ascii="Times New Roman" w:hAnsi="Times New Roman" w:cs="Times New Roman"/>
        </w:rPr>
        <w:t>early market successes can be improved</w:t>
      </w:r>
      <w:del w:id="14" w:author="seth guthrie" w:date="2019-02-09T13:30:00Z">
        <w:r w:rsidRPr="0025605F" w:rsidDel="001B5D34">
          <w:rPr>
            <w:rFonts w:ascii="Times New Roman" w:hAnsi="Times New Roman" w:cs="Times New Roman"/>
          </w:rPr>
          <w:delText xml:space="preserve"> upon</w:delText>
        </w:r>
      </w:del>
      <w:r w:rsidRPr="0025605F">
        <w:rPr>
          <w:rFonts w:ascii="Times New Roman" w:hAnsi="Times New Roman" w:cs="Times New Roman"/>
        </w:rPr>
        <w:t xml:space="preserve">. Next </w:t>
      </w:r>
      <w:ins w:id="15" w:author="seth guthrie" w:date="2019-02-09T13:31:00Z">
        <w:r w:rsidR="001B5D34">
          <w:rPr>
            <w:rFonts w:ascii="Times New Roman" w:hAnsi="Times New Roman" w:cs="Times New Roman"/>
          </w:rPr>
          <w:t>the article</w:t>
        </w:r>
      </w:ins>
      <w:ins w:id="16" w:author="seth guthrie" w:date="2019-02-09T13:28:00Z">
        <w:r w:rsidR="00125216">
          <w:rPr>
            <w:rFonts w:ascii="Times New Roman" w:hAnsi="Times New Roman" w:cs="Times New Roman"/>
          </w:rPr>
          <w:t xml:space="preserve"> </w:t>
        </w:r>
      </w:ins>
      <w:r w:rsidRPr="0025605F">
        <w:rPr>
          <w:rFonts w:ascii="Times New Roman" w:hAnsi="Times New Roman" w:cs="Times New Roman"/>
        </w:rPr>
        <w:t xml:space="preserve">will </w:t>
      </w:r>
      <w:del w:id="17" w:author="seth guthrie" w:date="2019-02-09T13:31:00Z">
        <w:r w:rsidRPr="0025605F" w:rsidDel="001B5D34">
          <w:rPr>
            <w:rFonts w:ascii="Times New Roman" w:hAnsi="Times New Roman" w:cs="Times New Roman"/>
          </w:rPr>
          <w:delText xml:space="preserve">follow </w:delText>
        </w:r>
      </w:del>
      <w:ins w:id="18" w:author="seth guthrie" w:date="2019-02-09T13:31:00Z">
        <w:r w:rsidR="001B5D34">
          <w:rPr>
            <w:rFonts w:ascii="Times New Roman" w:hAnsi="Times New Roman" w:cs="Times New Roman"/>
          </w:rPr>
          <w:t>discuss</w:t>
        </w:r>
        <w:r w:rsidR="001B5D34" w:rsidRPr="0025605F">
          <w:rPr>
            <w:rFonts w:ascii="Times New Roman" w:hAnsi="Times New Roman" w:cs="Times New Roman"/>
          </w:rPr>
          <w:t xml:space="preserve"> </w:t>
        </w:r>
      </w:ins>
      <w:r w:rsidRPr="0025605F">
        <w:rPr>
          <w:rFonts w:ascii="Times New Roman" w:hAnsi="Times New Roman" w:cs="Times New Roman"/>
        </w:rPr>
        <w:t xml:space="preserve">a survey of </w:t>
      </w:r>
      <w:del w:id="19" w:author="seth guthrie" w:date="2019-02-09T13:31:00Z">
        <w:r w:rsidRPr="0025605F" w:rsidDel="00DD3FB2">
          <w:rPr>
            <w:rFonts w:ascii="Times New Roman" w:hAnsi="Times New Roman" w:cs="Times New Roman"/>
          </w:rPr>
          <w:delText>some of the many</w:delText>
        </w:r>
      </w:del>
      <w:ins w:id="20" w:author="seth guthrie" w:date="2019-02-09T13:31:00Z">
        <w:r w:rsidR="00DD3FB2">
          <w:rPr>
            <w:rFonts w:ascii="Times New Roman" w:hAnsi="Times New Roman" w:cs="Times New Roman"/>
          </w:rPr>
          <w:t>several</w:t>
        </w:r>
      </w:ins>
      <w:r w:rsidRPr="0025605F">
        <w:rPr>
          <w:rFonts w:ascii="Times New Roman" w:hAnsi="Times New Roman" w:cs="Times New Roman"/>
        </w:rPr>
        <w:t xml:space="preserve"> ways in which attorneys will find and facilitate business opportunities in ARE across the major traditional </w:t>
      </w:r>
      <w:del w:id="21" w:author="seth guthrie" w:date="2019-02-09T13:28:00Z">
        <w:r w:rsidRPr="0025605F" w:rsidDel="00865EF5">
          <w:rPr>
            <w:rFonts w:ascii="Times New Roman" w:hAnsi="Times New Roman" w:cs="Times New Roman"/>
          </w:rPr>
          <w:delText>entertainmnt</w:delText>
        </w:r>
      </w:del>
      <w:ins w:id="22" w:author="seth guthrie" w:date="2019-02-09T13:28:00Z">
        <w:r w:rsidR="00865EF5" w:rsidRPr="0025605F">
          <w:rPr>
            <w:rFonts w:ascii="Times New Roman" w:hAnsi="Times New Roman" w:cs="Times New Roman"/>
          </w:rPr>
          <w:t>entertainment</w:t>
        </w:r>
      </w:ins>
      <w:r w:rsidRPr="0025605F">
        <w:rPr>
          <w:rFonts w:ascii="Times New Roman" w:hAnsi="Times New Roman" w:cs="Times New Roman"/>
        </w:rPr>
        <w:t xml:space="preserve"> industries of </w:t>
      </w:r>
      <w:r w:rsidR="00B81235" w:rsidRPr="0025605F">
        <w:rPr>
          <w:rFonts w:ascii="Times New Roman" w:hAnsi="Times New Roman" w:cs="Times New Roman"/>
        </w:rPr>
        <w:t>video games, movies</w:t>
      </w:r>
      <w:ins w:id="23" w:author="seth guthrie" w:date="2019-02-09T13:29:00Z">
        <w:r w:rsidR="00865EF5">
          <w:rPr>
            <w:rFonts w:ascii="Times New Roman" w:hAnsi="Times New Roman" w:cs="Times New Roman"/>
          </w:rPr>
          <w:t>,</w:t>
        </w:r>
      </w:ins>
      <w:r w:rsidRPr="0025605F">
        <w:rPr>
          <w:rFonts w:ascii="Times New Roman" w:hAnsi="Times New Roman" w:cs="Times New Roman"/>
        </w:rPr>
        <w:t xml:space="preserve"> television</w:t>
      </w:r>
      <w:ins w:id="24" w:author="seth guthrie" w:date="2019-02-09T13:29:00Z">
        <w:r w:rsidR="00865EF5">
          <w:rPr>
            <w:rFonts w:ascii="Times New Roman" w:hAnsi="Times New Roman" w:cs="Times New Roman"/>
          </w:rPr>
          <w:t>,</w:t>
        </w:r>
      </w:ins>
      <w:r w:rsidRPr="0025605F">
        <w:rPr>
          <w:rFonts w:ascii="Times New Roman" w:hAnsi="Times New Roman" w:cs="Times New Roman"/>
        </w:rPr>
        <w:t xml:space="preserve"> and music. </w:t>
      </w:r>
      <w:del w:id="25" w:author="seth guthrie" w:date="2019-02-09T13:29:00Z">
        <w:r w:rsidR="00233D7C" w:rsidRPr="0025605F" w:rsidDel="00865EF5">
          <w:rPr>
            <w:rFonts w:ascii="Times New Roman" w:hAnsi="Times New Roman" w:cs="Times New Roman"/>
          </w:rPr>
          <w:delText xml:space="preserve"> </w:delText>
        </w:r>
      </w:del>
      <w:r w:rsidRPr="0025605F">
        <w:rPr>
          <w:rFonts w:ascii="Times New Roman" w:hAnsi="Times New Roman" w:cs="Times New Roman"/>
        </w:rPr>
        <w:t xml:space="preserve">Finally, this article </w:t>
      </w:r>
      <w:r w:rsidR="00B81235" w:rsidRPr="0025605F">
        <w:rPr>
          <w:rFonts w:ascii="Times New Roman" w:hAnsi="Times New Roman" w:cs="Times New Roman"/>
        </w:rPr>
        <w:t>will conclude</w:t>
      </w:r>
      <w:r w:rsidRPr="0025605F">
        <w:rPr>
          <w:rFonts w:ascii="Times New Roman" w:hAnsi="Times New Roman" w:cs="Times New Roman"/>
        </w:rPr>
        <w:t xml:space="preserve"> by highlighting some of the inherent contract complexities practitioners must be wary of as they lead clients through </w:t>
      </w:r>
      <w:del w:id="26" w:author="seth guthrie" w:date="2019-02-09T13:29:00Z">
        <w:r w:rsidRPr="0025605F" w:rsidDel="00865EF5">
          <w:rPr>
            <w:rFonts w:ascii="Times New Roman" w:hAnsi="Times New Roman" w:cs="Times New Roman"/>
          </w:rPr>
          <w:delText xml:space="preserve">the </w:delText>
        </w:r>
      </w:del>
      <w:r w:rsidRPr="0025605F">
        <w:rPr>
          <w:rFonts w:ascii="Times New Roman" w:hAnsi="Times New Roman" w:cs="Times New Roman"/>
        </w:rPr>
        <w:t xml:space="preserve">this new age of </w:t>
      </w:r>
      <w:commentRangeStart w:id="27"/>
      <w:r w:rsidRPr="0025605F">
        <w:rPr>
          <w:rFonts w:ascii="Times New Roman" w:hAnsi="Times New Roman" w:cs="Times New Roman"/>
        </w:rPr>
        <w:t>business entertainment</w:t>
      </w:r>
      <w:commentRangeEnd w:id="27"/>
      <w:r w:rsidR="00835020">
        <w:rPr>
          <w:rStyle w:val="CommentReference"/>
        </w:rPr>
        <w:commentReference w:id="27"/>
      </w:r>
      <w:r w:rsidRPr="0025605F">
        <w:rPr>
          <w:rFonts w:ascii="Times New Roman" w:hAnsi="Times New Roman" w:cs="Times New Roman"/>
        </w:rPr>
        <w:t>.</w:t>
      </w:r>
    </w:p>
    <w:p w14:paraId="18A0FA1C" w14:textId="77777777" w:rsidR="00F62A65" w:rsidRPr="00400943" w:rsidRDefault="00F62A65" w:rsidP="00445922">
      <w:pPr>
        <w:pStyle w:val="NormalWeb"/>
        <w:spacing w:before="0" w:beforeAutospacing="0" w:after="270" w:afterAutospacing="0" w:line="480" w:lineRule="auto"/>
        <w:contextualSpacing/>
        <w:rPr>
          <w:b/>
          <w:smallCaps/>
          <w:rPrChange w:id="28" w:author="seth guthrie" w:date="2019-02-09T13:51:00Z">
            <w:rPr>
              <w:smallCaps/>
            </w:rPr>
          </w:rPrChange>
        </w:rPr>
      </w:pPr>
      <w:r w:rsidRPr="00400943">
        <w:rPr>
          <w:b/>
          <w:smallCaps/>
          <w:rPrChange w:id="29" w:author="seth guthrie" w:date="2019-02-09T13:51:00Z">
            <w:rPr>
              <w:smallCaps/>
            </w:rPr>
          </w:rPrChange>
        </w:rPr>
        <w:t>II.</w:t>
      </w:r>
      <w:r w:rsidRPr="00400943">
        <w:rPr>
          <w:b/>
          <w:smallCaps/>
          <w:rPrChange w:id="30" w:author="seth guthrie" w:date="2019-02-09T13:51:00Z">
            <w:rPr>
              <w:smallCaps/>
            </w:rPr>
          </w:rPrChange>
        </w:rPr>
        <w:tab/>
        <w:t xml:space="preserve">Alternate </w:t>
      </w:r>
      <w:r w:rsidR="00B81235" w:rsidRPr="00400943">
        <w:rPr>
          <w:b/>
          <w:smallCaps/>
          <w:rPrChange w:id="31" w:author="seth guthrie" w:date="2019-02-09T13:51:00Z">
            <w:rPr>
              <w:smallCaps/>
            </w:rPr>
          </w:rPrChange>
        </w:rPr>
        <w:t>r</w:t>
      </w:r>
      <w:r w:rsidRPr="00400943">
        <w:rPr>
          <w:b/>
          <w:smallCaps/>
          <w:rPrChange w:id="32" w:author="seth guthrie" w:date="2019-02-09T13:51:00Z">
            <w:rPr>
              <w:smallCaps/>
            </w:rPr>
          </w:rPrChange>
        </w:rPr>
        <w:t xml:space="preserve">eality Entertainment: A </w:t>
      </w:r>
      <w:r w:rsidR="00B81235" w:rsidRPr="00400943">
        <w:rPr>
          <w:b/>
          <w:smallCaps/>
          <w:rPrChange w:id="33" w:author="seth guthrie" w:date="2019-02-09T13:51:00Z">
            <w:rPr>
              <w:smallCaps/>
            </w:rPr>
          </w:rPrChange>
        </w:rPr>
        <w:t>d</w:t>
      </w:r>
      <w:r w:rsidRPr="00400943">
        <w:rPr>
          <w:b/>
          <w:smallCaps/>
          <w:rPrChange w:id="34" w:author="seth guthrie" w:date="2019-02-09T13:51:00Z">
            <w:rPr>
              <w:smallCaps/>
            </w:rPr>
          </w:rPrChange>
        </w:rPr>
        <w:t xml:space="preserve">iverse Emerging </w:t>
      </w:r>
      <w:r w:rsidR="00B81235" w:rsidRPr="00400943">
        <w:rPr>
          <w:b/>
          <w:smallCaps/>
          <w:rPrChange w:id="35" w:author="seth guthrie" w:date="2019-02-09T13:51:00Z">
            <w:rPr>
              <w:smallCaps/>
            </w:rPr>
          </w:rPrChange>
        </w:rPr>
        <w:t>m</w:t>
      </w:r>
      <w:r w:rsidRPr="00400943">
        <w:rPr>
          <w:b/>
          <w:smallCaps/>
          <w:rPrChange w:id="36" w:author="seth guthrie" w:date="2019-02-09T13:51:00Z">
            <w:rPr>
              <w:smallCaps/>
            </w:rPr>
          </w:rPrChange>
        </w:rPr>
        <w:t>arket</w:t>
      </w:r>
    </w:p>
    <w:p w14:paraId="72A7C7AE" w14:textId="50F96473" w:rsidR="003F1E62" w:rsidRPr="0025605F" w:rsidRDefault="00F62A65" w:rsidP="00445922">
      <w:pPr>
        <w:pStyle w:val="NormalWeb"/>
        <w:spacing w:before="0" w:beforeAutospacing="0" w:after="270" w:afterAutospacing="0" w:line="480" w:lineRule="auto"/>
        <w:ind w:firstLine="720"/>
        <w:contextualSpacing/>
        <w:rPr>
          <w:b/>
        </w:rPr>
      </w:pPr>
      <w:r w:rsidRPr="0025605F">
        <w:t>Each ARE</w:t>
      </w:r>
      <w:del w:id="37" w:author="seth guthrie" w:date="2019-02-09T13:31:00Z">
        <w:r w:rsidR="00426308" w:rsidRPr="0025605F" w:rsidDel="00DD3FB2">
          <w:delText>s</w:delText>
        </w:r>
      </w:del>
      <w:r w:rsidRPr="0025605F">
        <w:t xml:space="preserve"> </w:t>
      </w:r>
      <w:del w:id="38" w:author="seth guthrie" w:date="2019-02-09T13:33:00Z">
        <w:r w:rsidRPr="0025605F" w:rsidDel="003B737B">
          <w:delText xml:space="preserve">currently making its way to the mainstream market </w:delText>
        </w:r>
      </w:del>
      <w:r w:rsidRPr="0025605F">
        <w:t xml:space="preserve">is a composition of </w:t>
      </w:r>
      <w:del w:id="39" w:author="seth guthrie" w:date="2019-02-09T13:34:00Z">
        <w:r w:rsidRPr="0025605F" w:rsidDel="001B7321">
          <w:delText xml:space="preserve">multiple types of </w:delText>
        </w:r>
      </w:del>
      <w:r w:rsidRPr="0025605F">
        <w:t xml:space="preserve">intellectual property brought together to offer a distinct and unique user experience. </w:t>
      </w:r>
      <w:del w:id="40" w:author="seth guthrie" w:date="2019-02-09T13:32:00Z">
        <w:r w:rsidR="009338EC" w:rsidDel="00DD3FB2">
          <w:delText xml:space="preserve"> </w:delText>
        </w:r>
      </w:del>
      <w:del w:id="41" w:author="seth guthrie" w:date="2019-02-09T13:35:00Z">
        <w:r w:rsidRPr="0025605F" w:rsidDel="00782A49">
          <w:delText xml:space="preserve">And yet, </w:delText>
        </w:r>
      </w:del>
      <w:ins w:id="42" w:author="seth guthrie" w:date="2019-02-09T13:35:00Z">
        <w:r w:rsidR="00782A49">
          <w:t>E</w:t>
        </w:r>
      </w:ins>
      <w:del w:id="43" w:author="seth guthrie" w:date="2019-02-09T13:35:00Z">
        <w:r w:rsidRPr="0025605F" w:rsidDel="00782A49">
          <w:delText>e</w:delText>
        </w:r>
      </w:del>
      <w:r w:rsidRPr="0025605F">
        <w:t>ach</w:t>
      </w:r>
      <w:r w:rsidRPr="0025605F">
        <w:rPr>
          <w:b/>
        </w:rPr>
        <w:t xml:space="preserve"> </w:t>
      </w:r>
      <w:r w:rsidRPr="0025605F">
        <w:t>of these technologies share common-ground through use</w:t>
      </w:r>
      <w:r w:rsidR="00426308" w:rsidRPr="0025605F">
        <w:t>s</w:t>
      </w:r>
      <w:r w:rsidRPr="0025605F">
        <w:t xml:space="preserve"> of </w:t>
      </w:r>
      <w:del w:id="44" w:author="seth guthrie" w:date="2019-02-09T13:47:00Z">
        <w:r w:rsidRPr="0025605F" w:rsidDel="001E1F94">
          <w:delText xml:space="preserve">both </w:delText>
        </w:r>
      </w:del>
      <w:r w:rsidRPr="0025605F">
        <w:t>hardware (</w:t>
      </w:r>
      <w:ins w:id="45" w:author="seth guthrie" w:date="2019-02-09T13:47:00Z">
        <w:r w:rsidR="001E1F94">
          <w:t xml:space="preserve">e.g. </w:t>
        </w:r>
      </w:ins>
      <w:del w:id="46" w:author="seth guthrie" w:date="2019-02-09T13:47:00Z">
        <w:r w:rsidR="00206D47" w:rsidRPr="0025605F" w:rsidDel="001E1F94">
          <w:delText>for example</w:delText>
        </w:r>
        <w:r w:rsidRPr="0025605F" w:rsidDel="001E1F94">
          <w:delText xml:space="preserve"> </w:delText>
        </w:r>
      </w:del>
      <w:r w:rsidRPr="0025605F">
        <w:t xml:space="preserve">opaque or transparent head-mounted displays) and software </w:t>
      </w:r>
      <w:commentRangeStart w:id="47"/>
      <w:r w:rsidRPr="0025605F">
        <w:t>(e.g., programs that gen</w:t>
      </w:r>
      <w:r w:rsidR="00D55572" w:rsidRPr="0025605F">
        <w:t xml:space="preserve">erate the content) </w:t>
      </w:r>
      <w:commentRangeEnd w:id="47"/>
      <w:r w:rsidR="00E40449">
        <w:rPr>
          <w:rStyle w:val="CommentReference"/>
          <w:rFonts w:ascii="Helvetica Neue" w:hAnsi="Helvetica Neue" w:cstheme="minorBidi"/>
        </w:rPr>
        <w:commentReference w:id="47"/>
      </w:r>
      <w:r w:rsidR="00D55572" w:rsidRPr="0025605F">
        <w:t>to make they’re</w:t>
      </w:r>
      <w:r w:rsidRPr="0025605F">
        <w:t xml:space="preserve"> products work for consumers</w:t>
      </w:r>
      <w:r w:rsidR="00426308" w:rsidRPr="0025605F">
        <w:t>.</w:t>
      </w:r>
      <w:r w:rsidRPr="0025605F">
        <w:t xml:space="preserve"> Understanding the </w:t>
      </w:r>
      <w:del w:id="48" w:author="seth guthrie" w:date="2019-02-09T13:46:00Z">
        <w:r w:rsidRPr="0025605F" w:rsidDel="00DB434E">
          <w:delText>overlap</w:delText>
        </w:r>
        <w:r w:rsidR="00B81235" w:rsidRPr="0025605F" w:rsidDel="00DB434E">
          <w:delText>s</w:delText>
        </w:r>
        <w:r w:rsidRPr="0025605F" w:rsidDel="00DB434E">
          <w:delText xml:space="preserve"> between these mediums, as well as what distinguish</w:delText>
        </w:r>
        <w:r w:rsidR="00B81235" w:rsidRPr="0025605F" w:rsidDel="00DB434E">
          <w:delText>ing</w:delText>
        </w:r>
        <w:r w:rsidRPr="0025605F" w:rsidDel="00DB434E">
          <w:delText xml:space="preserve"> them from </w:delText>
        </w:r>
      </w:del>
      <w:del w:id="49" w:author="seth guthrie" w:date="2019-02-09T13:34:00Z">
        <w:r w:rsidR="00426308" w:rsidRPr="0025605F" w:rsidDel="00F20C12">
          <w:delText>1</w:delText>
        </w:r>
      </w:del>
      <w:del w:id="50" w:author="seth guthrie" w:date="2019-02-09T13:46:00Z">
        <w:r w:rsidRPr="0025605F" w:rsidDel="00DB434E">
          <w:delText xml:space="preserve"> another</w:delText>
        </w:r>
      </w:del>
      <w:ins w:id="51" w:author="seth guthrie" w:date="2019-02-09T13:46:00Z">
        <w:r w:rsidR="00DB434E">
          <w:t>commonalities and distinctions of these mediums</w:t>
        </w:r>
      </w:ins>
      <w:r w:rsidRPr="0025605F">
        <w:t>, is a</w:t>
      </w:r>
      <w:ins w:id="52" w:author="seth guthrie" w:date="2019-02-09T13:34:00Z">
        <w:r w:rsidR="00F20C12">
          <w:t>n</w:t>
        </w:r>
      </w:ins>
      <w:r w:rsidRPr="0025605F">
        <w:t xml:space="preserve"> important first step in establishing the proper legal framework for clients to diversify into new realities.</w:t>
      </w:r>
    </w:p>
    <w:p w14:paraId="29A4514D" w14:textId="77777777" w:rsidR="00F62A65" w:rsidRPr="00400943" w:rsidRDefault="00F62A65">
      <w:pPr>
        <w:pStyle w:val="NormalWeb"/>
        <w:spacing w:before="0" w:beforeAutospacing="0" w:after="270" w:afterAutospacing="0" w:line="480" w:lineRule="auto"/>
        <w:ind w:left="720"/>
        <w:contextualSpacing/>
        <w:rPr>
          <w:b/>
          <w:rPrChange w:id="53" w:author="seth guthrie" w:date="2019-02-09T13:51:00Z">
            <w:rPr/>
          </w:rPrChange>
        </w:rPr>
        <w:pPrChange w:id="54" w:author="seth guthrie" w:date="2019-02-09T13:51:00Z">
          <w:pPr>
            <w:pStyle w:val="NormalWeb"/>
            <w:spacing w:before="0" w:beforeAutospacing="0" w:after="270" w:afterAutospacing="0" w:line="480" w:lineRule="auto"/>
            <w:contextualSpacing/>
          </w:pPr>
        </w:pPrChange>
      </w:pPr>
      <w:r w:rsidRPr="00400943">
        <w:rPr>
          <w:b/>
          <w:rPrChange w:id="55" w:author="seth guthrie" w:date="2019-02-09T13:51:00Z">
            <w:rPr/>
          </w:rPrChange>
        </w:rPr>
        <w:t>A.</w:t>
      </w:r>
      <w:r w:rsidRPr="00400943">
        <w:rPr>
          <w:b/>
          <w:rPrChange w:id="56" w:author="seth guthrie" w:date="2019-02-09T13:51:00Z">
            <w:rPr/>
          </w:rPrChange>
        </w:rPr>
        <w:tab/>
        <w:t xml:space="preserve">The Big Three: Augmented Reality, Virtual Reality, </w:t>
      </w:r>
      <w:r w:rsidR="00E443FD" w:rsidRPr="00400943">
        <w:rPr>
          <w:b/>
          <w:rPrChange w:id="57" w:author="seth guthrie" w:date="2019-02-09T13:51:00Z">
            <w:rPr/>
          </w:rPrChange>
        </w:rPr>
        <w:t>and</w:t>
      </w:r>
      <w:r w:rsidRPr="00400943">
        <w:rPr>
          <w:b/>
          <w:rPrChange w:id="58" w:author="seth guthrie" w:date="2019-02-09T13:51:00Z">
            <w:rPr/>
          </w:rPrChange>
        </w:rPr>
        <w:t xml:space="preserve"> Mixed Reality</w:t>
      </w:r>
    </w:p>
    <w:p w14:paraId="1FCFD0D0" w14:textId="7F7F71F6" w:rsidR="003F1E62" w:rsidRPr="00FF5DDF" w:rsidRDefault="00F62A65" w:rsidP="00445922">
      <w:pPr>
        <w:pStyle w:val="NormalWeb"/>
        <w:spacing w:before="0" w:beforeAutospacing="0" w:after="270" w:afterAutospacing="0" w:line="480" w:lineRule="auto"/>
        <w:ind w:firstLine="720"/>
        <w:contextualSpacing/>
        <w:rPr>
          <w:rPrChange w:id="59" w:author="seth guthrie" w:date="2019-02-09T13:52:00Z">
            <w:rPr>
              <w:rFonts w:ascii="Arial" w:hAnsi="Arial" w:cs="Arial"/>
            </w:rPr>
          </w:rPrChange>
        </w:rPr>
      </w:pPr>
      <w:del w:id="60" w:author="seth guthrie" w:date="2019-02-09T13:51:00Z">
        <w:r w:rsidRPr="0025605F" w:rsidDel="00FF5DDF">
          <w:delText xml:space="preserve">The </w:delText>
        </w:r>
        <w:r w:rsidR="00426308" w:rsidRPr="0025605F" w:rsidDel="00FF5DDF">
          <w:delText>3</w:delText>
        </w:r>
      </w:del>
      <w:ins w:id="61" w:author="seth guthrie" w:date="2019-02-09T13:51:00Z">
        <w:r w:rsidR="00FF5DDF">
          <w:t>Three</w:t>
        </w:r>
      </w:ins>
      <w:r w:rsidRPr="0025605F">
        <w:t xml:space="preserve"> types of </w:t>
      </w:r>
      <w:proofErr w:type="spellStart"/>
      <w:r w:rsidRPr="0025605F">
        <w:t>ARE</w:t>
      </w:r>
      <w:del w:id="62" w:author="seth guthrie" w:date="2019-02-09T13:51:00Z">
        <w:r w:rsidRPr="0025605F" w:rsidDel="00FF5DDF">
          <w:delText xml:space="preserve">, which </w:delText>
        </w:r>
      </w:del>
      <w:r w:rsidRPr="0025605F">
        <w:t>have</w:t>
      </w:r>
      <w:proofErr w:type="spellEnd"/>
      <w:r w:rsidRPr="0025605F">
        <w:t xml:space="preserve"> gained the </w:t>
      </w:r>
      <w:del w:id="63" w:author="seth guthrie" w:date="2019-02-09T13:52:00Z">
        <w:r w:rsidRPr="0025605F" w:rsidDel="00FF5DDF">
          <w:delText xml:space="preserve">most </w:delText>
        </w:r>
      </w:del>
      <w:r w:rsidRPr="0025605F">
        <w:t>market prominence thus far</w:t>
      </w:r>
      <w:ins w:id="64" w:author="seth guthrie" w:date="2019-02-09T13:52:00Z">
        <w:r w:rsidR="00FF5DDF">
          <w:t>:</w:t>
        </w:r>
      </w:ins>
      <w:del w:id="65" w:author="seth guthrie" w:date="2019-02-09T13:51:00Z">
        <w:r w:rsidRPr="0025605F" w:rsidDel="00400943">
          <w:delText>,</w:delText>
        </w:r>
      </w:del>
      <w:r w:rsidRPr="0025605F">
        <w:t xml:space="preserve"> </w:t>
      </w:r>
      <w:del w:id="66" w:author="seth guthrie" w:date="2019-02-09T13:52:00Z">
        <w:r w:rsidRPr="0025605F" w:rsidDel="00FF5DDF">
          <w:delText xml:space="preserve">are </w:delText>
        </w:r>
      </w:del>
      <w:r w:rsidRPr="0025605F">
        <w:t xml:space="preserve">Augmented Reality (“AR”), Virtual Reality (“VR”), and Mixed Reality (“MR”). </w:t>
      </w:r>
      <w:del w:id="67" w:author="seth guthrie" w:date="2019-02-09T14:08:00Z">
        <w:r w:rsidRPr="0025605F" w:rsidDel="007557B4">
          <w:delText xml:space="preserve">Distinguishing </w:delText>
        </w:r>
      </w:del>
      <w:ins w:id="68" w:author="seth guthrie" w:date="2019-02-09T14:08:00Z">
        <w:r w:rsidR="007557B4">
          <w:t>How to distinguish</w:t>
        </w:r>
        <w:r w:rsidR="007557B4" w:rsidRPr="0025605F">
          <w:t xml:space="preserve"> </w:t>
        </w:r>
      </w:ins>
      <w:r w:rsidRPr="0025605F">
        <w:t xml:space="preserve">these </w:t>
      </w:r>
      <w:del w:id="69" w:author="seth guthrie" w:date="2019-02-09T14:08:00Z">
        <w:r w:rsidRPr="0025605F" w:rsidDel="007557B4">
          <w:delText xml:space="preserve">industries </w:delText>
        </w:r>
      </w:del>
      <w:ins w:id="70" w:author="seth guthrie" w:date="2019-02-09T14:08:00Z">
        <w:r w:rsidR="007557B4">
          <w:t>technol</w:t>
        </w:r>
        <w:r w:rsidR="00554ED8">
          <w:t>ogies</w:t>
        </w:r>
        <w:r w:rsidR="007557B4" w:rsidRPr="0025605F">
          <w:t xml:space="preserve"> </w:t>
        </w:r>
      </w:ins>
      <w:r w:rsidRPr="0025605F">
        <w:t xml:space="preserve">from one another has sparked a technologically </w:t>
      </w:r>
      <w:r w:rsidRPr="0025605F">
        <w:lastRenderedPageBreak/>
        <w:t xml:space="preserve">and commercially driven debate </w:t>
      </w:r>
      <w:r w:rsidRPr="00FF5DDF">
        <w:t xml:space="preserve">over proper term </w:t>
      </w:r>
      <w:r w:rsidRPr="00FF5DDF">
        <w:rPr>
          <w:rPrChange w:id="71" w:author="seth guthrie" w:date="2019-02-09T13:52:00Z">
            <w:rPr>
              <w:rFonts w:ascii="Arial" w:hAnsi="Arial" w:cs="Arial"/>
            </w:rPr>
          </w:rPrChange>
        </w:rPr>
        <w:t>usage.</w:t>
      </w:r>
      <w:r w:rsidRPr="00FF5DDF">
        <w:rPr>
          <w:rStyle w:val="FootnoteReference"/>
          <w:rPrChange w:id="72" w:author="seth guthrie" w:date="2019-02-09T13:52:00Z">
            <w:rPr>
              <w:rStyle w:val="FootnoteReference"/>
              <w:rFonts w:ascii="Arial" w:hAnsi="Arial" w:cs="Arial"/>
            </w:rPr>
          </w:rPrChange>
        </w:rPr>
        <w:footnoteReference w:id="1"/>
      </w:r>
      <w:r w:rsidRPr="00FF5DDF">
        <w:rPr>
          <w:rPrChange w:id="73" w:author="seth guthrie" w:date="2019-02-09T13:52:00Z">
            <w:rPr>
              <w:rFonts w:ascii="Arial" w:hAnsi="Arial" w:cs="Arial"/>
            </w:rPr>
          </w:rPrChange>
        </w:rPr>
        <w:t xml:space="preserve"> </w:t>
      </w:r>
      <w:del w:id="74" w:author="seth guthrie" w:date="2019-02-09T14:08:00Z">
        <w:r w:rsidR="00A47253" w:rsidRPr="00FF5DDF" w:rsidDel="00554ED8">
          <w:rPr>
            <w:rPrChange w:id="75" w:author="seth guthrie" w:date="2019-02-09T13:52:00Z">
              <w:rPr>
                <w:rFonts w:ascii="Arial" w:hAnsi="Arial" w:cs="Arial"/>
              </w:rPr>
            </w:rPrChange>
          </w:rPr>
          <w:delText xml:space="preserve"> </w:delText>
        </w:r>
      </w:del>
      <w:r w:rsidRPr="00FF5DDF">
        <w:rPr>
          <w:rPrChange w:id="76" w:author="seth guthrie" w:date="2019-02-09T13:52:00Z">
            <w:rPr>
              <w:rFonts w:ascii="Arial" w:hAnsi="Arial" w:cs="Arial"/>
            </w:rPr>
          </w:rPrChange>
        </w:rPr>
        <w:t xml:space="preserve">Some believe that the clash of terms </w:t>
      </w:r>
      <w:r w:rsidR="00D55572" w:rsidRPr="00FF5DDF">
        <w:rPr>
          <w:rPrChange w:id="77" w:author="seth guthrie" w:date="2019-02-09T13:52:00Z">
            <w:rPr>
              <w:rFonts w:ascii="Arial" w:hAnsi="Arial" w:cs="Arial"/>
            </w:rPr>
          </w:rPrChange>
        </w:rPr>
        <w:t>is</w:t>
      </w:r>
      <w:r w:rsidRPr="00FF5DDF">
        <w:rPr>
          <w:rPrChange w:id="78" w:author="seth guthrie" w:date="2019-02-09T13:52:00Z">
            <w:rPr>
              <w:rFonts w:ascii="Arial" w:hAnsi="Arial" w:cs="Arial"/>
            </w:rPr>
          </w:rPrChange>
        </w:rPr>
        <w:t xml:space="preserve"> become largely irrelevant and give way to a unified way of reference as this type of technology becomes more commonplace in society.</w:t>
      </w:r>
      <w:r w:rsidRPr="00FF5DDF">
        <w:rPr>
          <w:rStyle w:val="FootnoteReference"/>
          <w:rPrChange w:id="79" w:author="seth guthrie" w:date="2019-02-09T13:52:00Z">
            <w:rPr>
              <w:rStyle w:val="FootnoteReference"/>
              <w:rFonts w:ascii="Arial" w:hAnsi="Arial" w:cs="Arial"/>
            </w:rPr>
          </w:rPrChange>
        </w:rPr>
        <w:footnoteReference w:id="2"/>
      </w:r>
      <w:r w:rsidRPr="00FF5DDF">
        <w:rPr>
          <w:rPrChange w:id="80" w:author="seth guthrie" w:date="2019-02-09T13:52:00Z">
            <w:rPr>
              <w:rFonts w:ascii="Arial" w:hAnsi="Arial" w:cs="Arial"/>
            </w:rPr>
          </w:rPrChange>
        </w:rPr>
        <w:t xml:space="preserve"> Others express concern for such descriptive terminology becoming an intellectual property battleground for trademark protection and brand distinction </w:t>
      </w:r>
      <w:del w:id="81" w:author="seth guthrie" w:date="2019-02-09T13:54:00Z">
        <w:r w:rsidRPr="00FF5DDF" w:rsidDel="00C62095">
          <w:rPr>
            <w:rPrChange w:id="82" w:author="seth guthrie" w:date="2019-02-09T13:52:00Z">
              <w:rPr>
                <w:rFonts w:ascii="Arial" w:hAnsi="Arial" w:cs="Arial"/>
              </w:rPr>
            </w:rPrChange>
          </w:rPr>
          <w:delText>in regard to</w:delText>
        </w:r>
      </w:del>
      <w:ins w:id="83" w:author="seth guthrie" w:date="2019-02-09T13:54:00Z">
        <w:r w:rsidR="00C62095">
          <w:t>regarding</w:t>
        </w:r>
      </w:ins>
      <w:r w:rsidRPr="00FF5DDF">
        <w:rPr>
          <w:rPrChange w:id="84" w:author="seth guthrie" w:date="2019-02-09T13:52:00Z">
            <w:rPr>
              <w:rFonts w:ascii="Arial" w:hAnsi="Arial" w:cs="Arial"/>
            </w:rPr>
          </w:rPrChange>
        </w:rPr>
        <w:t xml:space="preserve"> how the technology is referenced.</w:t>
      </w:r>
      <w:r w:rsidRPr="00FF5DDF">
        <w:rPr>
          <w:rStyle w:val="FootnoteReference"/>
          <w:rPrChange w:id="85" w:author="seth guthrie" w:date="2019-02-09T13:52:00Z">
            <w:rPr>
              <w:rStyle w:val="FootnoteReference"/>
              <w:rFonts w:ascii="Arial" w:hAnsi="Arial" w:cs="Arial"/>
            </w:rPr>
          </w:rPrChange>
        </w:rPr>
        <w:footnoteReference w:id="3"/>
      </w:r>
      <w:r w:rsidRPr="00FF5DDF">
        <w:rPr>
          <w:rPrChange w:id="86" w:author="seth guthrie" w:date="2019-02-09T13:52:00Z">
            <w:rPr>
              <w:rFonts w:ascii="Arial" w:hAnsi="Arial" w:cs="Arial"/>
            </w:rPr>
          </w:rPrChange>
        </w:rPr>
        <w:t xml:space="preserve"> While a handful of other terms have also entered the market,</w:t>
      </w:r>
      <w:r w:rsidR="00FF3F1D" w:rsidRPr="00FF5DDF">
        <w:rPr>
          <w:rPrChange w:id="87" w:author="seth guthrie" w:date="2019-02-09T13:52:00Z">
            <w:rPr>
              <w:rFonts w:ascii="Arial" w:hAnsi="Arial" w:cs="Arial"/>
            </w:rPr>
          </w:rPrChange>
        </w:rPr>
        <w:t xml:space="preserve"> </w:t>
      </w:r>
      <w:r w:rsidR="00FF3F1D" w:rsidRPr="00FF5DDF">
        <w:rPr>
          <w:i/>
          <w:rPrChange w:id="88" w:author="seth guthrie" w:date="2019-02-09T13:52:00Z">
            <w:rPr>
              <w:rFonts w:ascii="Arial" w:hAnsi="Arial" w:cs="Arial"/>
              <w:i/>
            </w:rPr>
          </w:rPrChange>
        </w:rPr>
        <w:t xml:space="preserve">see infra </w:t>
      </w:r>
      <w:r w:rsidR="00FF3F1D" w:rsidRPr="00FF5DDF">
        <w:rPr>
          <w:rPrChange w:id="89" w:author="seth guthrie" w:date="2019-02-09T13:52:00Z">
            <w:rPr>
              <w:rFonts w:ascii="Arial" w:hAnsi="Arial" w:cs="Arial"/>
            </w:rPr>
          </w:rPrChange>
        </w:rPr>
        <w:t>section II.B,</w:t>
      </w:r>
      <w:r w:rsidRPr="00FF5DDF">
        <w:rPr>
          <w:rPrChange w:id="90" w:author="seth guthrie" w:date="2019-02-09T13:52:00Z">
            <w:rPr>
              <w:rFonts w:ascii="Arial" w:hAnsi="Arial" w:cs="Arial"/>
            </w:rPr>
          </w:rPrChange>
        </w:rPr>
        <w:t xml:space="preserve"> </w:t>
      </w:r>
      <w:del w:id="91" w:author="seth guthrie" w:date="2019-02-09T13:54:00Z">
        <w:r w:rsidRPr="00FF5DDF" w:rsidDel="00C62095">
          <w:rPr>
            <w:rPrChange w:id="92" w:author="seth guthrie" w:date="2019-02-09T13:52:00Z">
              <w:rPr>
                <w:rFonts w:ascii="Arial" w:hAnsi="Arial" w:cs="Arial"/>
              </w:rPr>
            </w:rPrChange>
          </w:rPr>
          <w:delText xml:space="preserve">these </w:delText>
        </w:r>
        <w:r w:rsidR="00D55572" w:rsidRPr="00FF5DDF" w:rsidDel="00C62095">
          <w:rPr>
            <w:rPrChange w:id="93" w:author="seth guthrie" w:date="2019-02-09T13:52:00Z">
              <w:rPr>
                <w:rFonts w:ascii="Arial" w:hAnsi="Arial" w:cs="Arial"/>
              </w:rPr>
            </w:rPrChange>
          </w:rPr>
          <w:delText>3</w:delText>
        </w:r>
      </w:del>
      <w:ins w:id="94" w:author="seth guthrie" w:date="2019-02-09T13:54:00Z">
        <w:r w:rsidR="00C62095">
          <w:t>AR, VR, and MR</w:t>
        </w:r>
      </w:ins>
      <w:r w:rsidRPr="00FF5DDF">
        <w:rPr>
          <w:rPrChange w:id="95" w:author="seth guthrie" w:date="2019-02-09T13:52:00Z">
            <w:rPr>
              <w:rFonts w:ascii="Arial" w:hAnsi="Arial" w:cs="Arial"/>
            </w:rPr>
          </w:rPrChange>
        </w:rPr>
        <w:t xml:space="preserve"> currently sit at the forefront of company and consumer minds. </w:t>
      </w:r>
    </w:p>
    <w:p w14:paraId="028A8D3D" w14:textId="77777777" w:rsidR="00F62A65" w:rsidRPr="00FD035A" w:rsidRDefault="00F62A65">
      <w:pPr>
        <w:pStyle w:val="NormalWeb"/>
        <w:spacing w:before="0" w:beforeAutospacing="0" w:after="270" w:afterAutospacing="0" w:line="480" w:lineRule="auto"/>
        <w:ind w:left="1440"/>
        <w:contextualSpacing/>
        <w:rPr>
          <w:i/>
          <w:rPrChange w:id="96" w:author="seth guthrie" w:date="2019-02-09T13:53:00Z">
            <w:rPr>
              <w:rFonts w:ascii="Arial" w:hAnsi="Arial" w:cs="Arial"/>
              <w:u w:val="single"/>
            </w:rPr>
          </w:rPrChange>
        </w:rPr>
        <w:pPrChange w:id="97" w:author="seth guthrie" w:date="2019-02-09T13:53:00Z">
          <w:pPr>
            <w:pStyle w:val="NormalWeb"/>
            <w:spacing w:before="0" w:beforeAutospacing="0" w:after="270" w:afterAutospacing="0" w:line="480" w:lineRule="auto"/>
            <w:contextualSpacing/>
          </w:pPr>
        </w:pPrChange>
      </w:pPr>
      <w:r w:rsidRPr="00FD035A">
        <w:rPr>
          <w:i/>
          <w:rPrChange w:id="98" w:author="seth guthrie" w:date="2019-02-09T13:53:00Z">
            <w:rPr>
              <w:rFonts w:ascii="Arial" w:hAnsi="Arial" w:cs="Arial"/>
              <w:u w:val="single"/>
            </w:rPr>
          </w:rPrChange>
        </w:rPr>
        <w:t>1.</w:t>
      </w:r>
      <w:r w:rsidRPr="00FD035A">
        <w:rPr>
          <w:i/>
          <w:rPrChange w:id="99" w:author="seth guthrie" w:date="2019-02-09T13:53:00Z">
            <w:rPr>
              <w:rFonts w:ascii="Arial" w:hAnsi="Arial" w:cs="Arial"/>
              <w:u w:val="single"/>
            </w:rPr>
          </w:rPrChange>
        </w:rPr>
        <w:tab/>
        <w:t>Augmented Reality.</w:t>
      </w:r>
    </w:p>
    <w:p w14:paraId="18591030" w14:textId="3FCA5867" w:rsidR="00F9561C" w:rsidRPr="00444214" w:rsidRDefault="00F62A65" w:rsidP="00445922">
      <w:pPr>
        <w:pStyle w:val="NormalWeb"/>
        <w:spacing w:before="0" w:beforeAutospacing="0" w:after="270" w:afterAutospacing="0" w:line="480" w:lineRule="auto"/>
        <w:ind w:firstLine="720"/>
        <w:contextualSpacing/>
        <w:rPr>
          <w:rPrChange w:id="100" w:author="seth guthrie" w:date="2019-02-09T13:55:00Z">
            <w:rPr>
              <w:rFonts w:ascii="Arial" w:hAnsi="Arial" w:cs="Arial"/>
            </w:rPr>
          </w:rPrChange>
        </w:rPr>
      </w:pPr>
      <w:r w:rsidRPr="00FF5DDF">
        <w:rPr>
          <w:rPrChange w:id="101" w:author="seth guthrie" w:date="2019-02-09T13:52:00Z">
            <w:rPr>
              <w:rFonts w:ascii="Arial" w:hAnsi="Arial" w:cs="Arial"/>
            </w:rPr>
          </w:rPrChange>
        </w:rPr>
        <w:t xml:space="preserve">AR can be generally understood as the overlay of computer-generated data onto the real environment through use </w:t>
      </w:r>
      <w:del w:id="102" w:author="seth guthrie" w:date="2019-02-09T13:54:00Z">
        <w:r w:rsidRPr="00FF5DDF" w:rsidDel="00C62095">
          <w:rPr>
            <w:rPrChange w:id="103" w:author="seth guthrie" w:date="2019-02-09T13:52:00Z">
              <w:rPr>
                <w:rFonts w:ascii="Arial" w:hAnsi="Arial" w:cs="Arial"/>
              </w:rPr>
            </w:rPrChange>
          </w:rPr>
          <w:delText xml:space="preserve">of some sort </w:delText>
        </w:r>
      </w:del>
      <w:r w:rsidRPr="00FF5DDF">
        <w:rPr>
          <w:rPrChange w:id="104" w:author="seth guthrie" w:date="2019-02-09T13:52:00Z">
            <w:rPr>
              <w:rFonts w:ascii="Arial" w:hAnsi="Arial" w:cs="Arial"/>
            </w:rPr>
          </w:rPrChange>
        </w:rPr>
        <w:t>of hardware (</w:t>
      </w:r>
      <w:del w:id="105" w:author="seth guthrie" w:date="2019-02-09T13:55:00Z">
        <w:r w:rsidRPr="00FF5DDF" w:rsidDel="00444214">
          <w:rPr>
            <w:rPrChange w:id="106" w:author="seth guthrie" w:date="2019-02-09T13:52:00Z">
              <w:rPr>
                <w:rFonts w:ascii="Arial" w:hAnsi="Arial" w:cs="Arial"/>
              </w:rPr>
            </w:rPrChange>
          </w:rPr>
          <w:delText>like a</w:delText>
        </w:r>
      </w:del>
      <w:ins w:id="107" w:author="seth guthrie" w:date="2019-02-09T13:55:00Z">
        <w:r w:rsidR="00444214">
          <w:t>e.g.</w:t>
        </w:r>
      </w:ins>
      <w:r w:rsidRPr="00FF5DDF">
        <w:rPr>
          <w:rPrChange w:id="108" w:author="seth guthrie" w:date="2019-02-09T13:52:00Z">
            <w:rPr>
              <w:rFonts w:ascii="Arial" w:hAnsi="Arial" w:cs="Arial"/>
            </w:rPr>
          </w:rPrChange>
        </w:rPr>
        <w:t xml:space="preserve"> smart phone or </w:t>
      </w:r>
      <w:commentRangeStart w:id="109"/>
      <w:r w:rsidR="00426308" w:rsidRPr="00FF5DDF">
        <w:rPr>
          <w:rPrChange w:id="110" w:author="seth guthrie" w:date="2019-02-09T13:52:00Z">
            <w:rPr>
              <w:rFonts w:ascii="Arial" w:hAnsi="Arial" w:cs="Arial"/>
            </w:rPr>
          </w:rPrChange>
        </w:rPr>
        <w:t>HMD</w:t>
      </w:r>
      <w:commentRangeEnd w:id="109"/>
      <w:r w:rsidR="00444214">
        <w:rPr>
          <w:rStyle w:val="CommentReference"/>
          <w:rFonts w:ascii="Helvetica Neue" w:hAnsi="Helvetica Neue" w:cstheme="minorBidi"/>
        </w:rPr>
        <w:commentReference w:id="109"/>
      </w:r>
      <w:r w:rsidRPr="00FF5DDF">
        <w:rPr>
          <w:rPrChange w:id="111" w:author="seth guthrie" w:date="2019-02-09T13:52:00Z">
            <w:rPr>
              <w:rFonts w:ascii="Arial" w:hAnsi="Arial" w:cs="Arial"/>
            </w:rPr>
          </w:rPrChange>
        </w:rPr>
        <w:t xml:space="preserve">), which </w:t>
      </w:r>
      <w:r w:rsidR="00426308" w:rsidRPr="00FF5DDF">
        <w:rPr>
          <w:rPrChange w:id="112" w:author="seth guthrie" w:date="2019-02-09T13:52:00Z">
            <w:rPr>
              <w:rFonts w:ascii="Arial" w:hAnsi="Arial" w:cs="Arial"/>
            </w:rPr>
          </w:rPrChange>
        </w:rPr>
        <w:t>"</w:t>
      </w:r>
      <w:r w:rsidRPr="00FF5DDF">
        <w:rPr>
          <w:rPrChange w:id="113" w:author="seth guthrie" w:date="2019-02-09T13:52:00Z">
            <w:rPr>
              <w:rFonts w:ascii="Arial" w:hAnsi="Arial" w:cs="Arial"/>
            </w:rPr>
          </w:rPrChange>
        </w:rPr>
        <w:t>augments</w:t>
      </w:r>
      <w:r w:rsidR="00426308" w:rsidRPr="00FF5DDF">
        <w:rPr>
          <w:rPrChange w:id="114" w:author="seth guthrie" w:date="2019-02-09T13:52:00Z">
            <w:rPr>
              <w:rFonts w:ascii="Arial" w:hAnsi="Arial" w:cs="Arial"/>
            </w:rPr>
          </w:rPrChange>
        </w:rPr>
        <w:t>'</w:t>
      </w:r>
      <w:r w:rsidRPr="00FF5DDF">
        <w:rPr>
          <w:rPrChange w:id="115" w:author="seth guthrie" w:date="2019-02-09T13:52:00Z">
            <w:rPr>
              <w:rFonts w:ascii="Arial" w:hAnsi="Arial" w:cs="Arial"/>
            </w:rPr>
          </w:rPrChange>
        </w:rPr>
        <w:t xml:space="preserve"> the sensory experience of the user in a variety of </w:t>
      </w:r>
      <w:r w:rsidRPr="00444214">
        <w:rPr>
          <w:rPrChange w:id="116" w:author="seth guthrie" w:date="2019-02-09T13:55:00Z">
            <w:rPr>
              <w:rFonts w:ascii="Arial" w:hAnsi="Arial" w:cs="Arial"/>
            </w:rPr>
          </w:rPrChange>
        </w:rPr>
        <w:t>ways.</w:t>
      </w:r>
      <w:r w:rsidRPr="00444214">
        <w:rPr>
          <w:rStyle w:val="FootnoteReference"/>
          <w:rPrChange w:id="117" w:author="seth guthrie" w:date="2019-02-09T13:55:00Z">
            <w:rPr>
              <w:rStyle w:val="FootnoteReference"/>
              <w:rFonts w:ascii="Arial" w:hAnsi="Arial" w:cs="Arial"/>
            </w:rPr>
          </w:rPrChange>
        </w:rPr>
        <w:footnoteReference w:id="4"/>
      </w:r>
      <w:r w:rsidR="009B7AFE" w:rsidRPr="00444214">
        <w:rPr>
          <w:rPrChange w:id="118" w:author="seth guthrie" w:date="2019-02-09T13:55:00Z">
            <w:rPr>
              <w:rFonts w:ascii="Arial" w:hAnsi="Arial" w:cs="Arial"/>
            </w:rPr>
          </w:rPrChange>
        </w:rPr>
        <w:t xml:space="preserve"> Early industry leaders</w:t>
      </w:r>
      <w:r w:rsidRPr="00444214">
        <w:rPr>
          <w:rPrChange w:id="119" w:author="seth guthrie" w:date="2019-02-09T13:55:00Z">
            <w:rPr>
              <w:rFonts w:ascii="Arial" w:hAnsi="Arial" w:cs="Arial"/>
            </w:rPr>
          </w:rPrChange>
        </w:rPr>
        <w:t xml:space="preserve"> such </w:t>
      </w:r>
      <w:r w:rsidRPr="00444214">
        <w:rPr>
          <w:rPrChange w:id="120" w:author="seth guthrie" w:date="2019-02-09T13:55:00Z">
            <w:rPr>
              <w:rFonts w:ascii="Arial" w:hAnsi="Arial" w:cs="Arial"/>
            </w:rPr>
          </w:rPrChange>
        </w:rPr>
        <w:lastRenderedPageBreak/>
        <w:t>as DAQRI</w:t>
      </w:r>
      <w:r w:rsidR="009B7AFE" w:rsidRPr="00444214">
        <w:rPr>
          <w:rStyle w:val="FootnoteReference"/>
          <w:rPrChange w:id="121" w:author="seth guthrie" w:date="2019-02-09T13:55:00Z">
            <w:rPr>
              <w:rStyle w:val="FootnoteReference"/>
              <w:rFonts w:ascii="Arial" w:hAnsi="Arial" w:cs="Arial"/>
            </w:rPr>
          </w:rPrChange>
        </w:rPr>
        <w:footnoteReference w:id="5"/>
      </w:r>
      <w:r w:rsidR="009B7AFE" w:rsidRPr="00444214">
        <w:rPr>
          <w:rPrChange w:id="122" w:author="seth guthrie" w:date="2019-02-09T13:55:00Z">
            <w:rPr>
              <w:rFonts w:ascii="Arial" w:hAnsi="Arial" w:cs="Arial"/>
            </w:rPr>
          </w:rPrChange>
        </w:rPr>
        <w:t xml:space="preserve"> and Niantic</w:t>
      </w:r>
      <w:r w:rsidR="009B7AFE" w:rsidRPr="00444214">
        <w:rPr>
          <w:rStyle w:val="FootnoteReference"/>
          <w:rPrChange w:id="123" w:author="seth guthrie" w:date="2019-02-09T13:55:00Z">
            <w:rPr>
              <w:rStyle w:val="FootnoteReference"/>
              <w:rFonts w:ascii="Arial" w:hAnsi="Arial" w:cs="Arial"/>
            </w:rPr>
          </w:rPrChange>
        </w:rPr>
        <w:footnoteReference w:id="6"/>
      </w:r>
      <w:r w:rsidRPr="00444214">
        <w:rPr>
          <w:rPrChange w:id="124" w:author="seth guthrie" w:date="2019-02-09T13:55:00Z">
            <w:rPr>
              <w:rFonts w:ascii="Arial" w:hAnsi="Arial" w:cs="Arial"/>
            </w:rPr>
          </w:rPrChange>
        </w:rPr>
        <w:t xml:space="preserve"> have already emerged,</w:t>
      </w:r>
      <w:r w:rsidR="009B7AFE" w:rsidRPr="00444214">
        <w:rPr>
          <w:rPrChange w:id="125" w:author="seth guthrie" w:date="2019-02-09T13:55:00Z">
            <w:rPr>
              <w:rFonts w:ascii="Arial" w:hAnsi="Arial" w:cs="Arial"/>
            </w:rPr>
          </w:rPrChange>
        </w:rPr>
        <w:t xml:space="preserve"> </w:t>
      </w:r>
      <w:r w:rsidRPr="00444214">
        <w:rPr>
          <w:rPrChange w:id="126" w:author="seth guthrie" w:date="2019-02-09T13:55:00Z">
            <w:rPr>
              <w:rFonts w:ascii="Arial" w:hAnsi="Arial" w:cs="Arial"/>
            </w:rPr>
          </w:rPrChange>
        </w:rPr>
        <w:t>while mo</w:t>
      </w:r>
      <w:r w:rsidR="009B7AFE" w:rsidRPr="00444214">
        <w:rPr>
          <w:rPrChange w:id="127" w:author="seth guthrie" w:date="2019-02-09T13:55:00Z">
            <w:rPr>
              <w:rFonts w:ascii="Arial" w:hAnsi="Arial" w:cs="Arial"/>
            </w:rPr>
          </w:rPrChange>
        </w:rPr>
        <w:t>re traditional tech powerhouses</w:t>
      </w:r>
      <w:del w:id="128" w:author="seth guthrie" w:date="2019-02-09T13:56:00Z">
        <w:r w:rsidR="009B7AFE" w:rsidRPr="00444214" w:rsidDel="0051049B">
          <w:rPr>
            <w:rPrChange w:id="129" w:author="seth guthrie" w:date="2019-02-09T13:55:00Z">
              <w:rPr>
                <w:rFonts w:ascii="Arial" w:hAnsi="Arial" w:cs="Arial"/>
              </w:rPr>
            </w:rPrChange>
          </w:rPr>
          <w:delText> </w:delText>
        </w:r>
      </w:del>
      <w:r w:rsidR="004C3558" w:rsidRPr="00444214">
        <w:rPr>
          <w:rPrChange w:id="130" w:author="seth guthrie" w:date="2019-02-09T13:55:00Z">
            <w:rPr>
              <w:rFonts w:ascii="Arial" w:hAnsi="Arial" w:cs="Arial"/>
            </w:rPr>
          </w:rPrChange>
        </w:rPr>
        <w:t>-</w:t>
      </w:r>
      <w:r w:rsidR="009B7AFE" w:rsidRPr="00444214">
        <w:rPr>
          <w:rPrChange w:id="131" w:author="seth guthrie" w:date="2019-02-09T13:55:00Z">
            <w:rPr>
              <w:rFonts w:ascii="Arial" w:hAnsi="Arial" w:cs="Arial"/>
            </w:rPr>
          </w:rPrChange>
        </w:rPr>
        <w:t xml:space="preserve"> such as Microsoft and Google</w:t>
      </w:r>
      <w:ins w:id="132" w:author="seth guthrie" w:date="2019-02-09T13:56:00Z">
        <w:r w:rsidR="0051049B">
          <w:t xml:space="preserve"> </w:t>
        </w:r>
      </w:ins>
      <w:del w:id="133" w:author="seth guthrie" w:date="2019-02-09T13:56:00Z">
        <w:r w:rsidR="009B7AFE" w:rsidRPr="00444214" w:rsidDel="0051049B">
          <w:rPr>
            <w:rPrChange w:id="134" w:author="seth guthrie" w:date="2019-02-09T13:55:00Z">
              <w:rPr>
                <w:rFonts w:ascii="Arial" w:hAnsi="Arial" w:cs="Arial"/>
              </w:rPr>
            </w:rPrChange>
          </w:rPr>
          <w:delText> </w:delText>
        </w:r>
      </w:del>
      <w:r w:rsidR="004C3558" w:rsidRPr="00444214">
        <w:rPr>
          <w:rPrChange w:id="135" w:author="seth guthrie" w:date="2019-02-09T13:55:00Z">
            <w:rPr>
              <w:rFonts w:ascii="Arial" w:hAnsi="Arial" w:cs="Arial"/>
            </w:rPr>
          </w:rPrChange>
        </w:rPr>
        <w:t>–</w:t>
      </w:r>
      <w:r w:rsidRPr="00444214">
        <w:rPr>
          <w:rPrChange w:id="136" w:author="seth guthrie" w:date="2019-02-09T13:55:00Z">
            <w:rPr>
              <w:rFonts w:ascii="Arial" w:hAnsi="Arial" w:cs="Arial"/>
            </w:rPr>
          </w:rPrChange>
        </w:rPr>
        <w:t xml:space="preserve"> are rapidly expanding their portfolios to </w:t>
      </w:r>
      <w:del w:id="137" w:author="seth guthrie" w:date="2019-02-09T13:56:00Z">
        <w:r w:rsidRPr="00444214" w:rsidDel="00AF434B">
          <w:rPr>
            <w:rPrChange w:id="138" w:author="seth guthrie" w:date="2019-02-09T13:55:00Z">
              <w:rPr>
                <w:rFonts w:ascii="Arial" w:hAnsi="Arial" w:cs="Arial"/>
              </w:rPr>
            </w:rPrChange>
          </w:rPr>
          <w:delText>diversify into</w:delText>
        </w:r>
      </w:del>
      <w:ins w:id="139" w:author="seth guthrie" w:date="2019-02-09T13:56:00Z">
        <w:r w:rsidR="00AF434B">
          <w:t>include</w:t>
        </w:r>
      </w:ins>
      <w:r w:rsidRPr="00444214">
        <w:rPr>
          <w:rPrChange w:id="140" w:author="seth guthrie" w:date="2019-02-09T13:55:00Z">
            <w:rPr>
              <w:rFonts w:ascii="Arial" w:hAnsi="Arial" w:cs="Arial"/>
            </w:rPr>
          </w:rPrChange>
        </w:rPr>
        <w:t xml:space="preserve"> </w:t>
      </w:r>
      <w:r w:rsidR="00426308" w:rsidRPr="00444214">
        <w:rPr>
          <w:rPrChange w:id="141" w:author="seth guthrie" w:date="2019-02-09T13:55:00Z">
            <w:rPr>
              <w:rFonts w:ascii="Arial" w:hAnsi="Arial" w:cs="Arial"/>
            </w:rPr>
          </w:rPrChange>
        </w:rPr>
        <w:t>augmented reality</w:t>
      </w:r>
      <w:r w:rsidRPr="00444214">
        <w:rPr>
          <w:rPrChange w:id="142" w:author="seth guthrie" w:date="2019-02-09T13:55:00Z">
            <w:rPr>
              <w:rFonts w:ascii="Arial" w:hAnsi="Arial" w:cs="Arial"/>
            </w:rPr>
          </w:rPrChange>
        </w:rPr>
        <w:t>.</w:t>
      </w:r>
      <w:r w:rsidR="003F1E62" w:rsidRPr="00444214">
        <w:rPr>
          <w:rPrChange w:id="143" w:author="seth guthrie" w:date="2019-02-09T13:55:00Z">
            <w:rPr>
              <w:rFonts w:ascii="Arial" w:hAnsi="Arial" w:cs="Arial"/>
            </w:rPr>
          </w:rPrChange>
        </w:rPr>
        <w:t xml:space="preserve"> This </w:t>
      </w:r>
      <w:commentRangeStart w:id="144"/>
      <w:r w:rsidR="003F1E62" w:rsidRPr="00444214">
        <w:rPr>
          <w:rPrChange w:id="145" w:author="seth guthrie" w:date="2019-02-09T13:55:00Z">
            <w:rPr>
              <w:rFonts w:ascii="Arial" w:hAnsi="Arial" w:cs="Arial"/>
            </w:rPr>
          </w:rPrChange>
        </w:rPr>
        <w:t xml:space="preserve">type of technology </w:t>
      </w:r>
      <w:commentRangeEnd w:id="144"/>
      <w:r w:rsidR="00FC7C68">
        <w:rPr>
          <w:rStyle w:val="CommentReference"/>
          <w:rFonts w:ascii="Helvetica Neue" w:hAnsi="Helvetica Neue" w:cstheme="minorBidi"/>
        </w:rPr>
        <w:commentReference w:id="144"/>
      </w:r>
      <w:r w:rsidR="003F1E62" w:rsidRPr="00444214">
        <w:rPr>
          <w:rPrChange w:id="146" w:author="seth guthrie" w:date="2019-02-09T13:55:00Z">
            <w:rPr>
              <w:rFonts w:ascii="Arial" w:hAnsi="Arial" w:cs="Arial"/>
            </w:rPr>
          </w:rPrChange>
        </w:rPr>
        <w:t>existed for decades prior to its debut into mainstream entertainment in 1998,</w:t>
      </w:r>
      <w:r w:rsidR="003F1E62" w:rsidRPr="00444214">
        <w:rPr>
          <w:rStyle w:val="FootnoteReference"/>
          <w:rPrChange w:id="147" w:author="seth guthrie" w:date="2019-02-09T13:55:00Z">
            <w:rPr>
              <w:rStyle w:val="FootnoteReference"/>
              <w:rFonts w:ascii="Arial" w:hAnsi="Arial" w:cs="Arial"/>
            </w:rPr>
          </w:rPrChange>
        </w:rPr>
        <w:footnoteReference w:id="7"/>
      </w:r>
      <w:r w:rsidR="003F1E62" w:rsidRPr="00444214">
        <w:rPr>
          <w:rPrChange w:id="148" w:author="seth guthrie" w:date="2019-02-09T13:55:00Z">
            <w:rPr>
              <w:rFonts w:ascii="Arial" w:hAnsi="Arial" w:cs="Arial"/>
            </w:rPr>
          </w:rPrChange>
        </w:rPr>
        <w:t xml:space="preserve"> </w:t>
      </w:r>
      <w:del w:id="149" w:author="seth guthrie" w:date="2019-02-09T13:56:00Z">
        <w:r w:rsidR="003F1E62" w:rsidRPr="00444214" w:rsidDel="00AF434B">
          <w:rPr>
            <w:rPrChange w:id="150" w:author="seth guthrie" w:date="2019-02-09T13:55:00Z">
              <w:rPr>
                <w:rFonts w:ascii="Arial" w:hAnsi="Arial" w:cs="Arial"/>
              </w:rPr>
            </w:rPrChange>
          </w:rPr>
          <w:delText xml:space="preserve">  </w:delText>
        </w:r>
      </w:del>
      <w:r w:rsidR="003F1E62" w:rsidRPr="00444214">
        <w:rPr>
          <w:rPrChange w:id="151" w:author="seth guthrie" w:date="2019-02-09T13:55:00Z">
            <w:rPr>
              <w:rFonts w:ascii="Arial" w:hAnsi="Arial" w:cs="Arial"/>
            </w:rPr>
          </w:rPrChange>
        </w:rPr>
        <w:t>when the award-wi</w:t>
      </w:r>
      <w:r w:rsidR="00BA6507" w:rsidRPr="00444214">
        <w:rPr>
          <w:rPrChange w:id="152" w:author="seth guthrie" w:date="2019-02-09T13:55:00Z">
            <w:rPr>
              <w:rFonts w:ascii="Arial" w:hAnsi="Arial" w:cs="Arial"/>
            </w:rPr>
          </w:rPrChange>
        </w:rPr>
        <w:t>nning "</w:t>
      </w:r>
      <w:r w:rsidR="003F1E62" w:rsidRPr="00444214">
        <w:rPr>
          <w:rPrChange w:id="153" w:author="seth guthrie" w:date="2019-02-09T13:55:00Z">
            <w:rPr>
              <w:rFonts w:ascii="Arial" w:hAnsi="Arial" w:cs="Arial"/>
            </w:rPr>
          </w:rPrChange>
        </w:rPr>
        <w:t>1st &amp; Ten</w:t>
      </w:r>
      <w:r w:rsidR="003F1E62" w:rsidRPr="00444214">
        <w:rPr>
          <w:vertAlign w:val="superscript"/>
          <w:rPrChange w:id="154" w:author="seth guthrie" w:date="2019-02-09T13:55:00Z">
            <w:rPr>
              <w:rFonts w:ascii="Arial" w:hAnsi="Arial" w:cs="Arial"/>
              <w:vertAlign w:val="superscript"/>
            </w:rPr>
          </w:rPrChange>
        </w:rPr>
        <w:t>®</w:t>
      </w:r>
      <w:r w:rsidR="00BA6507" w:rsidRPr="00444214">
        <w:rPr>
          <w:rPrChange w:id="155" w:author="seth guthrie" w:date="2019-02-09T13:55:00Z">
            <w:rPr>
              <w:rFonts w:ascii="Arial" w:hAnsi="Arial" w:cs="Arial"/>
            </w:rPr>
          </w:rPrChange>
        </w:rPr>
        <w:t>"</w:t>
      </w:r>
      <w:ins w:id="156" w:author="seth guthrie" w:date="2019-02-09T13:57:00Z">
        <w:r w:rsidR="004B3EE5">
          <w:t xml:space="preserve"> </w:t>
        </w:r>
      </w:ins>
      <w:r w:rsidR="003F1E62" w:rsidRPr="00444214">
        <w:rPr>
          <w:rPrChange w:id="157" w:author="seth guthrie" w:date="2019-02-09T13:55:00Z">
            <w:rPr>
              <w:rFonts w:ascii="Arial" w:hAnsi="Arial" w:cs="Arial"/>
            </w:rPr>
          </w:rPrChange>
        </w:rPr>
        <w:t xml:space="preserve">system (most commonly recognized as the </w:t>
      </w:r>
      <w:commentRangeStart w:id="158"/>
      <w:r w:rsidR="003F1E62" w:rsidRPr="00444214">
        <w:rPr>
          <w:rPrChange w:id="159" w:author="seth guthrie" w:date="2019-02-09T13:55:00Z">
            <w:rPr>
              <w:rFonts w:ascii="Arial" w:hAnsi="Arial" w:cs="Arial"/>
            </w:rPr>
          </w:rPrChange>
        </w:rPr>
        <w:t>yellow-first down line</w:t>
      </w:r>
      <w:commentRangeEnd w:id="158"/>
      <w:r w:rsidR="009C1BF0">
        <w:rPr>
          <w:rStyle w:val="CommentReference"/>
          <w:rFonts w:ascii="Helvetica Neue" w:hAnsi="Helvetica Neue" w:cstheme="minorBidi"/>
        </w:rPr>
        <w:commentReference w:id="158"/>
      </w:r>
      <w:r w:rsidR="003F1E62" w:rsidRPr="00444214">
        <w:rPr>
          <w:rPrChange w:id="160" w:author="seth guthrie" w:date="2019-02-09T13:55:00Z">
            <w:rPr>
              <w:rFonts w:ascii="Arial" w:hAnsi="Arial" w:cs="Arial"/>
            </w:rPr>
          </w:rPrChange>
        </w:rPr>
        <w:t>) premiered in its first NFL broadcast. Despite incorporation into America’s favorite sports obsession, AR remained largely unknown and obscure to the general consuming public</w:t>
      </w:r>
      <w:r w:rsidR="00757D6B" w:rsidRPr="00444214">
        <w:rPr>
          <w:rPrChange w:id="161" w:author="seth guthrie" w:date="2019-02-09T13:55:00Z">
            <w:rPr>
              <w:rFonts w:ascii="Arial" w:hAnsi="Arial" w:cs="Arial"/>
            </w:rPr>
          </w:rPrChange>
        </w:rPr>
        <w:t xml:space="preserve"> </w:t>
      </w:r>
      <w:commentRangeStart w:id="162"/>
      <w:r w:rsidR="00757D6B" w:rsidRPr="00444214">
        <w:rPr>
          <w:rPrChange w:id="163" w:author="seth guthrie" w:date="2019-02-09T13:55:00Z">
            <w:rPr>
              <w:rFonts w:ascii="Arial" w:hAnsi="Arial" w:cs="Arial"/>
            </w:rPr>
          </w:rPrChange>
        </w:rPr>
        <w:t xml:space="preserve">in the </w:t>
      </w:r>
      <w:del w:id="164" w:author="seth guthrie" w:date="2019-02-09T13:58:00Z">
        <w:r w:rsidR="00757D6B" w:rsidRPr="00444214" w:rsidDel="0047053D">
          <w:rPr>
            <w:rPrChange w:id="165" w:author="seth guthrie" w:date="2019-02-09T13:55:00Z">
              <w:rPr>
                <w:rFonts w:ascii="Arial" w:hAnsi="Arial" w:cs="Arial"/>
              </w:rPr>
            </w:rPrChange>
          </w:rPr>
          <w:delText>U.S.</w:delText>
        </w:r>
      </w:del>
      <w:ins w:id="166" w:author="seth guthrie" w:date="2019-02-09T13:58:00Z">
        <w:r w:rsidR="0047053D">
          <w:t>United States</w:t>
        </w:r>
      </w:ins>
      <w:commentRangeEnd w:id="162"/>
      <w:ins w:id="167" w:author="seth guthrie" w:date="2019-02-09T14:01:00Z">
        <w:r w:rsidR="00D35341">
          <w:rPr>
            <w:rStyle w:val="CommentReference"/>
            <w:rFonts w:ascii="Helvetica Neue" w:hAnsi="Helvetica Neue" w:cstheme="minorBidi"/>
          </w:rPr>
          <w:commentReference w:id="162"/>
        </w:r>
      </w:ins>
      <w:r w:rsidR="003F1E62" w:rsidRPr="00444214">
        <w:rPr>
          <w:rPrChange w:id="168" w:author="seth guthrie" w:date="2019-02-09T13:55:00Z">
            <w:rPr>
              <w:rFonts w:ascii="Arial" w:hAnsi="Arial" w:cs="Arial"/>
            </w:rPr>
          </w:rPrChange>
        </w:rPr>
        <w:t>. Th</w:t>
      </w:r>
      <w:ins w:id="169" w:author="seth guthrie" w:date="2019-02-09T14:01:00Z">
        <w:r w:rsidR="00D76E77">
          <w:t>e</w:t>
        </w:r>
      </w:ins>
      <w:del w:id="170" w:author="seth guthrie" w:date="2019-02-09T14:01:00Z">
        <w:r w:rsidR="003F1E62" w:rsidRPr="00444214" w:rsidDel="00D76E77">
          <w:rPr>
            <w:rPrChange w:id="171" w:author="seth guthrie" w:date="2019-02-09T13:55:00Z">
              <w:rPr>
                <w:rFonts w:ascii="Arial" w:hAnsi="Arial" w:cs="Arial"/>
              </w:rPr>
            </w:rPrChange>
          </w:rPr>
          <w:delText>is</w:delText>
        </w:r>
      </w:del>
      <w:r w:rsidR="003F1E62" w:rsidRPr="00444214">
        <w:rPr>
          <w:rPrChange w:id="172" w:author="seth guthrie" w:date="2019-02-09T13:55:00Z">
            <w:rPr>
              <w:rFonts w:ascii="Arial" w:hAnsi="Arial" w:cs="Arial"/>
            </w:rPr>
          </w:rPrChange>
        </w:rPr>
        <w:t xml:space="preserve"> </w:t>
      </w:r>
      <w:ins w:id="173" w:author="seth guthrie" w:date="2019-02-09T14:01:00Z">
        <w:r w:rsidR="00D76E77" w:rsidRPr="00D35887">
          <w:t xml:space="preserve">mainstream </w:t>
        </w:r>
        <w:r w:rsidR="00D76E77">
          <w:t>a</w:t>
        </w:r>
      </w:ins>
      <w:ins w:id="174" w:author="seth guthrie" w:date="2019-02-09T14:02:00Z">
        <w:r w:rsidR="00D76E77">
          <w:t xml:space="preserve">doption of the </w:t>
        </w:r>
      </w:ins>
      <w:r w:rsidR="003F1E62" w:rsidRPr="00444214">
        <w:rPr>
          <w:rPrChange w:id="175" w:author="seth guthrie" w:date="2019-02-09T13:55:00Z">
            <w:rPr>
              <w:rFonts w:ascii="Arial" w:hAnsi="Arial" w:cs="Arial"/>
            </w:rPr>
          </w:rPrChange>
        </w:rPr>
        <w:t>medium</w:t>
      </w:r>
      <w:del w:id="176" w:author="seth guthrie" w:date="2019-02-09T14:02:00Z">
        <w:r w:rsidR="003F1E62" w:rsidRPr="00444214" w:rsidDel="00D76E77">
          <w:rPr>
            <w:rPrChange w:id="177" w:author="seth guthrie" w:date="2019-02-09T13:55:00Z">
              <w:rPr>
                <w:rFonts w:ascii="Arial" w:hAnsi="Arial" w:cs="Arial"/>
              </w:rPr>
            </w:rPrChange>
          </w:rPr>
          <w:delText>’s</w:delText>
        </w:r>
      </w:del>
      <w:r w:rsidR="003F1E62" w:rsidRPr="00444214">
        <w:rPr>
          <w:rPrChange w:id="178" w:author="seth guthrie" w:date="2019-02-09T13:55:00Z">
            <w:rPr>
              <w:rFonts w:ascii="Arial" w:hAnsi="Arial" w:cs="Arial"/>
            </w:rPr>
          </w:rPrChange>
        </w:rPr>
        <w:t xml:space="preserve"> </w:t>
      </w:r>
      <w:del w:id="179" w:author="seth guthrie" w:date="2019-02-09T14:01:00Z">
        <w:r w:rsidR="003F1E62" w:rsidRPr="00444214" w:rsidDel="00D76E77">
          <w:rPr>
            <w:rPrChange w:id="180" w:author="seth guthrie" w:date="2019-02-09T13:55:00Z">
              <w:rPr>
                <w:rFonts w:ascii="Arial" w:hAnsi="Arial" w:cs="Arial"/>
              </w:rPr>
            </w:rPrChange>
          </w:rPr>
          <w:delText xml:space="preserve">mainstream </w:delText>
        </w:r>
      </w:del>
      <w:del w:id="181" w:author="seth guthrie" w:date="2019-02-09T14:02:00Z">
        <w:r w:rsidR="003F1E62" w:rsidRPr="00444214" w:rsidDel="00D76E77">
          <w:rPr>
            <w:rPrChange w:id="182" w:author="seth guthrie" w:date="2019-02-09T13:55:00Z">
              <w:rPr>
                <w:rFonts w:ascii="Arial" w:hAnsi="Arial" w:cs="Arial"/>
              </w:rPr>
            </w:rPrChange>
          </w:rPr>
          <w:delText xml:space="preserve">adoption, however, </w:delText>
        </w:r>
      </w:del>
      <w:r w:rsidR="003F1E62" w:rsidRPr="00444214">
        <w:rPr>
          <w:rPrChange w:id="183" w:author="seth guthrie" w:date="2019-02-09T13:55:00Z">
            <w:rPr>
              <w:rFonts w:ascii="Arial" w:hAnsi="Arial" w:cs="Arial"/>
            </w:rPr>
          </w:rPrChange>
        </w:rPr>
        <w:t xml:space="preserve">was accelerated almost </w:t>
      </w:r>
      <w:r w:rsidR="00D47C14" w:rsidRPr="00444214">
        <w:rPr>
          <w:rPrChange w:id="184" w:author="seth guthrie" w:date="2019-02-09T13:55:00Z">
            <w:rPr>
              <w:rFonts w:ascii="Arial" w:hAnsi="Arial" w:cs="Arial"/>
            </w:rPr>
          </w:rPrChange>
        </w:rPr>
        <w:t xml:space="preserve">overnight with </w:t>
      </w:r>
      <w:ins w:id="185" w:author="seth guthrie" w:date="2019-02-09T14:02:00Z">
        <w:r w:rsidR="004A1AD1">
          <w:t xml:space="preserve">the </w:t>
        </w:r>
      </w:ins>
      <w:r w:rsidR="00D47C14" w:rsidRPr="00444214">
        <w:rPr>
          <w:rPrChange w:id="186" w:author="seth guthrie" w:date="2019-02-09T13:55:00Z">
            <w:rPr>
              <w:rFonts w:ascii="Arial" w:hAnsi="Arial" w:cs="Arial"/>
            </w:rPr>
          </w:rPrChange>
        </w:rPr>
        <w:t>success of t</w:t>
      </w:r>
      <w:r w:rsidR="003F1E62" w:rsidRPr="00444214">
        <w:rPr>
          <w:rPrChange w:id="187" w:author="seth guthrie" w:date="2019-02-09T13:55:00Z">
            <w:rPr>
              <w:rFonts w:ascii="Arial" w:hAnsi="Arial" w:cs="Arial"/>
            </w:rPr>
          </w:rPrChange>
        </w:rPr>
        <w:t xml:space="preserve">he </w:t>
      </w:r>
      <w:commentRangeStart w:id="188"/>
      <w:r w:rsidR="00D47C14" w:rsidRPr="00444214">
        <w:rPr>
          <w:rPrChange w:id="189" w:author="seth guthrie" w:date="2019-02-09T13:55:00Z">
            <w:rPr>
              <w:rFonts w:ascii="Arial" w:hAnsi="Arial" w:cs="Arial"/>
            </w:rPr>
          </w:rPrChange>
        </w:rPr>
        <w:t xml:space="preserve">first </w:t>
      </w:r>
      <w:r w:rsidR="003F1E62" w:rsidRPr="00444214">
        <w:rPr>
          <w:rPrChange w:id="190" w:author="seth guthrie" w:date="2019-02-09T13:55:00Z">
            <w:rPr>
              <w:rFonts w:ascii="Arial" w:hAnsi="Arial" w:cs="Arial"/>
            </w:rPr>
          </w:rPrChange>
        </w:rPr>
        <w:t xml:space="preserve">real example of </w:t>
      </w:r>
      <w:r w:rsidR="00D47C14" w:rsidRPr="00444214">
        <w:rPr>
          <w:rPrChange w:id="191" w:author="seth guthrie" w:date="2019-02-09T13:55:00Z">
            <w:rPr>
              <w:rFonts w:ascii="Arial" w:hAnsi="Arial" w:cs="Arial"/>
            </w:rPr>
          </w:rPrChange>
        </w:rPr>
        <w:t>a brand-boosted ARE experience</w:t>
      </w:r>
      <w:commentRangeEnd w:id="188"/>
      <w:r w:rsidR="004A1AD1">
        <w:rPr>
          <w:rStyle w:val="CommentReference"/>
          <w:rFonts w:ascii="Helvetica Neue" w:hAnsi="Helvetica Neue" w:cstheme="minorBidi"/>
        </w:rPr>
        <w:commentReference w:id="188"/>
      </w:r>
      <w:r w:rsidR="00D47C14" w:rsidRPr="00444214">
        <w:rPr>
          <w:rPrChange w:id="192" w:author="seth guthrie" w:date="2019-02-09T13:55:00Z">
            <w:rPr>
              <w:rFonts w:ascii="Arial" w:hAnsi="Arial" w:cs="Arial"/>
            </w:rPr>
          </w:rPrChange>
        </w:rPr>
        <w:t>.</w:t>
      </w:r>
    </w:p>
    <w:p w14:paraId="2BCECFAB" w14:textId="77777777" w:rsidR="00B734DB" w:rsidRPr="00444214" w:rsidRDefault="00B734DB" w:rsidP="00445922">
      <w:pPr>
        <w:pStyle w:val="NormalWeb"/>
        <w:spacing w:before="0" w:beforeAutospacing="0" w:after="270" w:afterAutospacing="0" w:line="480" w:lineRule="auto"/>
        <w:ind w:firstLine="720"/>
        <w:contextualSpacing/>
        <w:rPr>
          <w:rPrChange w:id="193" w:author="seth guthrie" w:date="2019-02-09T13:55:00Z">
            <w:rPr>
              <w:rFonts w:ascii="Arial" w:hAnsi="Arial" w:cs="Arial"/>
            </w:rPr>
          </w:rPrChange>
        </w:rPr>
      </w:pPr>
    </w:p>
    <w:p w14:paraId="38018F84" w14:textId="77777777" w:rsidR="00B734DB" w:rsidRDefault="00B734DB" w:rsidP="00445922">
      <w:pPr>
        <w:pStyle w:val="NormalWeb"/>
        <w:spacing w:before="0" w:beforeAutospacing="0" w:after="270" w:afterAutospacing="0" w:line="480" w:lineRule="auto"/>
        <w:ind w:firstLine="720"/>
        <w:contextualSpacing/>
        <w:rPr>
          <w:rFonts w:ascii="Arial" w:hAnsi="Arial" w:cs="Arial"/>
        </w:rPr>
      </w:pPr>
    </w:p>
    <w:p w14:paraId="2EEB7DDE" w14:textId="77777777" w:rsidR="00CA3740" w:rsidRDefault="00CA3740">
      <w:pPr>
        <w:rPr>
          <w:rFonts w:ascii="Arial" w:hAnsi="Arial" w:cs="Arial"/>
        </w:rPr>
        <w:sectPr w:rsidR="00CA3740" w:rsidSect="00767FDF">
          <w:headerReference w:type="even" r:id="rId11"/>
          <w:headerReference w:type="default" r:id="rId12"/>
          <w:footerReference w:type="even" r:id="rId13"/>
          <w:footerReference w:type="default" r:id="rId14"/>
          <w:pgSz w:w="12240" w:h="15840"/>
          <w:pgMar w:top="1440" w:right="1440" w:bottom="1440" w:left="1440" w:header="720" w:footer="720" w:gutter="0"/>
          <w:pgNumType w:fmt="numberInDash"/>
          <w:cols w:space="720"/>
          <w:docGrid w:linePitch="360"/>
        </w:sectPr>
      </w:pPr>
    </w:p>
    <w:p w14:paraId="1B4868FF" w14:textId="77777777" w:rsidR="00B734DB" w:rsidRDefault="00B734DB">
      <w:pPr>
        <w:rPr>
          <w:rFonts w:ascii="Arial" w:hAnsi="Arial" w:cs="Arial"/>
        </w:rPr>
      </w:pPr>
    </w:p>
    <w:p w14:paraId="43F0ACB8" w14:textId="77777777" w:rsidR="009E2D04" w:rsidRDefault="009E2D04" w:rsidP="009E2D04">
      <w:pPr>
        <w:jc w:val="center"/>
        <w:rPr>
          <w:rFonts w:ascii="Palatino Linotype" w:hAnsi="Palatino Linotype" w:cs="Times New Roman"/>
          <w:b/>
          <w:smallCaps/>
          <w:sz w:val="28"/>
          <w:szCs w:val="28"/>
        </w:rPr>
      </w:pPr>
      <w:r w:rsidRPr="00F81D86">
        <w:rPr>
          <w:rFonts w:ascii="Palatino Linotype" w:hAnsi="Palatino Linotype" w:cs="Times New Roman"/>
          <w:b/>
          <w:smallCaps/>
          <w:sz w:val="28"/>
          <w:szCs w:val="28"/>
        </w:rPr>
        <w:t>PART I</w:t>
      </w:r>
      <w:r>
        <w:rPr>
          <w:rFonts w:ascii="Palatino Linotype" w:hAnsi="Palatino Linotype" w:cs="Times New Roman"/>
          <w:b/>
          <w:smallCaps/>
          <w:sz w:val="28"/>
          <w:szCs w:val="28"/>
        </w:rPr>
        <w:t>I</w:t>
      </w:r>
      <w:r w:rsidRPr="00F81D86">
        <w:rPr>
          <w:rFonts w:ascii="Palatino Linotype" w:hAnsi="Palatino Linotype" w:cs="Times New Roman"/>
          <w:b/>
          <w:smallCaps/>
          <w:sz w:val="28"/>
          <w:szCs w:val="28"/>
        </w:rPr>
        <w:t xml:space="preserve"> INSTRUCTIONS</w:t>
      </w:r>
    </w:p>
    <w:p w14:paraId="031EDD86" w14:textId="77777777" w:rsidR="009E2D04" w:rsidRDefault="009E2D04" w:rsidP="009E2D04">
      <w:pPr>
        <w:jc w:val="center"/>
        <w:rPr>
          <w:rFonts w:ascii="Palatino Linotype" w:hAnsi="Palatino Linotype" w:cs="Times New Roman"/>
          <w:b/>
          <w:smallCaps/>
          <w:sz w:val="28"/>
          <w:szCs w:val="28"/>
        </w:rPr>
      </w:pPr>
    </w:p>
    <w:p w14:paraId="52250684" w14:textId="77777777" w:rsidR="009E2D04" w:rsidRDefault="009E2D04" w:rsidP="009E2D04">
      <w:pPr>
        <w:jc w:val="center"/>
        <w:rPr>
          <w:rFonts w:ascii="Palatino Linotype" w:hAnsi="Palatino Linotype" w:cs="Times New Roman"/>
          <w:b/>
          <w:smallCaps/>
          <w:sz w:val="28"/>
          <w:szCs w:val="28"/>
        </w:rPr>
      </w:pPr>
      <w:r>
        <w:rPr>
          <w:rFonts w:ascii="Palatino Linotype" w:hAnsi="Palatino Linotype" w:cs="Times New Roman"/>
          <w:b/>
        </w:rPr>
        <w:t>PLEASE READ THE FOLLOWING DIRECTIONS CAREFULLY!</w:t>
      </w:r>
    </w:p>
    <w:p w14:paraId="7177CF91" w14:textId="77777777" w:rsidR="009E2D04" w:rsidRDefault="009E2D04" w:rsidP="009E2D04">
      <w:pPr>
        <w:rPr>
          <w:rFonts w:ascii="Palatino Linotype" w:hAnsi="Palatino Linotype"/>
        </w:rPr>
      </w:pPr>
    </w:p>
    <w:p w14:paraId="1C62E7D0" w14:textId="77777777" w:rsidR="009E2D04" w:rsidRDefault="00CA3740" w:rsidP="009E2D04">
      <w:pPr>
        <w:rPr>
          <w:rFonts w:ascii="Palatino Linotype" w:hAnsi="Palatino Linotype"/>
        </w:rPr>
      </w:pPr>
      <w:r>
        <w:rPr>
          <w:rFonts w:ascii="Palatino Linotype" w:hAnsi="Palatino Linotype"/>
        </w:rPr>
        <w:t>Part II</w:t>
      </w:r>
      <w:r w:rsidR="009E2D04" w:rsidRPr="009E2D04">
        <w:rPr>
          <w:rFonts w:ascii="Palatino Linotype" w:hAnsi="Palatino Linotype"/>
        </w:rPr>
        <w:t xml:space="preserve"> is designed to test your ability to cite according to the </w:t>
      </w:r>
      <w:r w:rsidR="009E2D04" w:rsidRPr="009E2D04">
        <w:rPr>
          <w:rFonts w:ascii="Palatino Linotype" w:hAnsi="Palatino Linotype"/>
          <w:i/>
        </w:rPr>
        <w:t>Bluebook</w:t>
      </w:r>
      <w:r w:rsidR="009E2D04" w:rsidRPr="009E2D04">
        <w:rPr>
          <w:rFonts w:ascii="Palatino Linotype" w:hAnsi="Palatino Linotype"/>
        </w:rPr>
        <w:t xml:space="preserve">. </w:t>
      </w:r>
      <w:r w:rsidR="009E2D04">
        <w:rPr>
          <w:rFonts w:ascii="Palatino Linotype" w:hAnsi="Palatino Linotype"/>
        </w:rPr>
        <w:t>Please e</w:t>
      </w:r>
      <w:r w:rsidR="009E2D04" w:rsidRPr="009E2D04">
        <w:rPr>
          <w:rFonts w:ascii="Palatino Linotype" w:hAnsi="Palatino Linotype"/>
        </w:rPr>
        <w:t xml:space="preserve">dit according to the 20th edition of the </w:t>
      </w:r>
      <w:r w:rsidR="009E2D04" w:rsidRPr="009E2D04">
        <w:rPr>
          <w:rFonts w:ascii="Palatino Linotype" w:hAnsi="Palatino Linotype"/>
          <w:i/>
        </w:rPr>
        <w:t>Bluebook</w:t>
      </w:r>
      <w:r w:rsidR="003B2FC3">
        <w:rPr>
          <w:rFonts w:ascii="Palatino Linotype" w:hAnsi="Palatino Linotype"/>
        </w:rPr>
        <w:t xml:space="preserve"> and our style guide. This may require locating the source in order to properly follow these rules and guide. </w:t>
      </w:r>
    </w:p>
    <w:p w14:paraId="1963CD0A" w14:textId="77777777" w:rsidR="009E2D04" w:rsidRDefault="009E2D04" w:rsidP="009E2D04">
      <w:pPr>
        <w:rPr>
          <w:rFonts w:ascii="Palatino Linotype" w:hAnsi="Palatino Linotype"/>
        </w:rPr>
      </w:pPr>
    </w:p>
    <w:p w14:paraId="24BDAE22" w14:textId="77777777" w:rsidR="009E2D04" w:rsidRDefault="009E2D04" w:rsidP="009E2D04">
      <w:pPr>
        <w:rPr>
          <w:rFonts w:ascii="Palatino Linotype" w:hAnsi="Palatino Linotype" w:cs="Times New Roman"/>
        </w:rPr>
      </w:pPr>
      <w:r w:rsidRPr="009E2D04">
        <w:rPr>
          <w:rFonts w:ascii="Palatino Linotype" w:hAnsi="Palatino Linotype" w:cs="Times New Roman"/>
          <w:b/>
        </w:rPr>
        <w:t>PLEASE MAKE ALL EDITS USING THE TRACK CHANGES FUNCTION IN WORD</w:t>
      </w:r>
      <w:r>
        <w:rPr>
          <w:rFonts w:ascii="Palatino Linotype" w:hAnsi="Palatino Linotype" w:cs="Times New Roman"/>
          <w:b/>
        </w:rPr>
        <w:t>! Failure</w:t>
      </w:r>
      <w:r w:rsidRPr="00214331">
        <w:rPr>
          <w:rFonts w:ascii="Palatino Linotype" w:hAnsi="Palatino Linotype" w:cs="Times New Roman"/>
          <w:b/>
        </w:rPr>
        <w:t xml:space="preserve"> to do so will disqualify you from receiving points on this Part</w:t>
      </w:r>
      <w:r>
        <w:rPr>
          <w:rFonts w:ascii="Palatino Linotype" w:hAnsi="Palatino Linotype" w:cs="Times New Roman"/>
          <w:b/>
        </w:rPr>
        <w:t xml:space="preserve"> even if you complete it!</w:t>
      </w:r>
    </w:p>
    <w:p w14:paraId="1BCE1C5B" w14:textId="77777777" w:rsidR="009E2D04" w:rsidRDefault="009E2D04" w:rsidP="009E2D04">
      <w:pPr>
        <w:rPr>
          <w:rFonts w:ascii="Palatino Linotype" w:hAnsi="Palatino Linotype"/>
        </w:rPr>
      </w:pPr>
    </w:p>
    <w:p w14:paraId="4D2285E8" w14:textId="77777777" w:rsidR="00B734DB" w:rsidRDefault="009E2D04" w:rsidP="009E2D04">
      <w:pPr>
        <w:rPr>
          <w:rFonts w:ascii="Palatino Linotype" w:hAnsi="Palatino Linotype"/>
        </w:rPr>
      </w:pPr>
      <w:r w:rsidRPr="00805EC5">
        <w:rPr>
          <w:rFonts w:ascii="Palatino Linotype" w:hAnsi="Palatino Linotype"/>
          <w:b/>
        </w:rPr>
        <w:t>Remember to</w:t>
      </w:r>
      <w:r w:rsidRPr="00A50D12">
        <w:rPr>
          <w:rFonts w:ascii="Palatino Linotype" w:hAnsi="Palatino Linotype"/>
          <w:b/>
        </w:rPr>
        <w:t xml:space="preserve"> include your GWID</w:t>
      </w:r>
      <w:r>
        <w:rPr>
          <w:rFonts w:ascii="Palatino Linotype" w:hAnsi="Palatino Linotype"/>
          <w:b/>
        </w:rPr>
        <w:t xml:space="preserve"> (and NOT your name)</w:t>
      </w:r>
      <w:r w:rsidRPr="00A50D12">
        <w:rPr>
          <w:rFonts w:ascii="Palatino Linotype" w:hAnsi="Palatino Linotype"/>
          <w:b/>
        </w:rPr>
        <w:t xml:space="preserve"> in the upper-left corner of every page of your Competition.</w:t>
      </w:r>
      <w:r>
        <w:rPr>
          <w:rFonts w:ascii="Palatino Linotype" w:hAnsi="Palatino Linotype"/>
        </w:rPr>
        <w:t xml:space="preserve"> You may achieve this by putting it in the header or by writing it at the start of each page, so long as you ensure it appears on every page before submitting.</w:t>
      </w:r>
    </w:p>
    <w:p w14:paraId="4077ED9F" w14:textId="77777777" w:rsidR="00CA3740" w:rsidRDefault="00CA3740" w:rsidP="009E2D04">
      <w:pPr>
        <w:rPr>
          <w:rFonts w:ascii="Palatino Linotype" w:hAnsi="Palatino Linotype"/>
        </w:rPr>
      </w:pPr>
    </w:p>
    <w:p w14:paraId="53E3CC85" w14:textId="77777777" w:rsidR="00CA3740" w:rsidRDefault="00CA3740" w:rsidP="009E2D04">
      <w:pPr>
        <w:rPr>
          <w:rFonts w:ascii="Palatino Linotype" w:hAnsi="Palatino Linotype"/>
        </w:rPr>
      </w:pPr>
      <w:r>
        <w:rPr>
          <w:rFonts w:ascii="Palatino Linotype" w:hAnsi="Palatino Linotype"/>
        </w:rPr>
        <w:t xml:space="preserve">Please note that the excerpt in Part II does not refer to the excerpt used in Part I at all. The two should be read and edited </w:t>
      </w:r>
      <w:r w:rsidR="00E433BD">
        <w:rPr>
          <w:rFonts w:ascii="Palatino Linotype" w:hAnsi="Palatino Linotype"/>
        </w:rPr>
        <w:t>entirely</w:t>
      </w:r>
      <w:r>
        <w:rPr>
          <w:rFonts w:ascii="Palatino Linotype" w:hAnsi="Palatino Linotype"/>
        </w:rPr>
        <w:t xml:space="preserve"> independent of each other. </w:t>
      </w:r>
    </w:p>
    <w:p w14:paraId="6529E966" w14:textId="77777777" w:rsidR="009E2D04" w:rsidRDefault="009E2D04" w:rsidP="009E2D04">
      <w:pPr>
        <w:rPr>
          <w:rFonts w:ascii="Palatino Linotype" w:hAnsi="Palatino Linotype"/>
        </w:rPr>
      </w:pPr>
    </w:p>
    <w:p w14:paraId="13EBDB27" w14:textId="77777777" w:rsidR="009E2D04" w:rsidRDefault="009E2D04">
      <w:pPr>
        <w:rPr>
          <w:rFonts w:ascii="Palatino Linotype" w:hAnsi="Palatino Linotype"/>
        </w:rPr>
      </w:pPr>
      <w:r>
        <w:rPr>
          <w:rFonts w:ascii="Palatino Linotype" w:hAnsi="Palatino Linotype"/>
        </w:rPr>
        <w:br w:type="page"/>
      </w:r>
    </w:p>
    <w:p w14:paraId="5A432CA0" w14:textId="77777777" w:rsidR="003B2FC3" w:rsidRDefault="003B2FC3" w:rsidP="003B2FC3">
      <w:pPr>
        <w:pStyle w:val="subheading1"/>
        <w:numPr>
          <w:ilvl w:val="0"/>
          <w:numId w:val="0"/>
        </w:numPr>
        <w:jc w:val="center"/>
        <w:rPr>
          <w:rFonts w:ascii="Palatino Linotype" w:hAnsi="Palatino Linotype"/>
          <w:smallCaps/>
          <w:sz w:val="28"/>
          <w:szCs w:val="28"/>
        </w:rPr>
      </w:pPr>
      <w:r w:rsidRPr="00F81D86">
        <w:rPr>
          <w:rFonts w:ascii="Palatino Linotype" w:hAnsi="Palatino Linotype"/>
          <w:smallCaps/>
          <w:sz w:val="28"/>
          <w:szCs w:val="28"/>
        </w:rPr>
        <w:lastRenderedPageBreak/>
        <w:t>PART I</w:t>
      </w:r>
      <w:r>
        <w:rPr>
          <w:rFonts w:ascii="Palatino Linotype" w:hAnsi="Palatino Linotype"/>
          <w:smallCaps/>
          <w:sz w:val="28"/>
          <w:szCs w:val="28"/>
        </w:rPr>
        <w:t>I</w:t>
      </w:r>
    </w:p>
    <w:p w14:paraId="5E13DE93" w14:textId="77777777" w:rsidR="003B2FC3" w:rsidRDefault="003B2FC3" w:rsidP="003B2FC3">
      <w:pPr>
        <w:pStyle w:val="subheading1"/>
        <w:numPr>
          <w:ilvl w:val="0"/>
          <w:numId w:val="0"/>
        </w:numPr>
        <w:jc w:val="center"/>
      </w:pPr>
    </w:p>
    <w:tbl>
      <w:tblPr>
        <w:tblStyle w:val="TableGrid"/>
        <w:tblW w:w="0" w:type="auto"/>
        <w:tblLayout w:type="fixed"/>
        <w:tblLook w:val="04A0" w:firstRow="1" w:lastRow="0" w:firstColumn="1" w:lastColumn="0" w:noHBand="0" w:noVBand="1"/>
      </w:tblPr>
      <w:tblGrid>
        <w:gridCol w:w="1165"/>
        <w:gridCol w:w="5760"/>
        <w:gridCol w:w="1440"/>
        <w:gridCol w:w="985"/>
      </w:tblGrid>
      <w:tr w:rsidR="003B2FC3" w14:paraId="3933D76E" w14:textId="77777777" w:rsidTr="003B2FC3">
        <w:tc>
          <w:tcPr>
            <w:tcW w:w="1165" w:type="dxa"/>
          </w:tcPr>
          <w:p w14:paraId="3B4E8F2F" w14:textId="77777777" w:rsidR="003B2FC3" w:rsidRPr="003B2FC3" w:rsidRDefault="003B2FC3" w:rsidP="003B2FC3">
            <w:pPr>
              <w:pStyle w:val="subheading1"/>
              <w:numPr>
                <w:ilvl w:val="0"/>
                <w:numId w:val="0"/>
              </w:numPr>
              <w:rPr>
                <w:b w:val="0"/>
              </w:rPr>
            </w:pPr>
            <w:r w:rsidRPr="003B2FC3">
              <w:rPr>
                <w:b w:val="0"/>
              </w:rPr>
              <w:t>Source Number</w:t>
            </w:r>
          </w:p>
        </w:tc>
        <w:tc>
          <w:tcPr>
            <w:tcW w:w="5760" w:type="dxa"/>
          </w:tcPr>
          <w:p w14:paraId="4FD7D97C" w14:textId="77777777" w:rsidR="003B2FC3" w:rsidRPr="003B2FC3" w:rsidRDefault="003B2FC3" w:rsidP="003B2FC3">
            <w:pPr>
              <w:pStyle w:val="subheading1"/>
              <w:numPr>
                <w:ilvl w:val="0"/>
                <w:numId w:val="0"/>
              </w:numPr>
              <w:rPr>
                <w:b w:val="0"/>
              </w:rPr>
            </w:pPr>
            <w:r w:rsidRPr="003B2FC3">
              <w:rPr>
                <w:b w:val="0"/>
              </w:rPr>
              <w:t>Full Citation</w:t>
            </w:r>
          </w:p>
        </w:tc>
        <w:tc>
          <w:tcPr>
            <w:tcW w:w="1440" w:type="dxa"/>
          </w:tcPr>
          <w:p w14:paraId="26BF5AF7" w14:textId="77777777" w:rsidR="003B2FC3" w:rsidRPr="003B2FC3" w:rsidRDefault="003B2FC3" w:rsidP="003B2FC3">
            <w:pPr>
              <w:pStyle w:val="subheading1"/>
              <w:numPr>
                <w:ilvl w:val="0"/>
                <w:numId w:val="0"/>
              </w:numPr>
              <w:rPr>
                <w:b w:val="0"/>
              </w:rPr>
            </w:pPr>
            <w:r w:rsidRPr="003B2FC3">
              <w:rPr>
                <w:b w:val="0"/>
              </w:rPr>
              <w:t>Short Cite</w:t>
            </w:r>
          </w:p>
        </w:tc>
        <w:tc>
          <w:tcPr>
            <w:tcW w:w="985" w:type="dxa"/>
          </w:tcPr>
          <w:p w14:paraId="1611854F" w14:textId="77777777" w:rsidR="003B2FC3" w:rsidRPr="003B2FC3" w:rsidRDefault="003B2FC3" w:rsidP="003B2FC3">
            <w:pPr>
              <w:pStyle w:val="subheading1"/>
              <w:numPr>
                <w:ilvl w:val="0"/>
                <w:numId w:val="0"/>
              </w:numPr>
              <w:rPr>
                <w:b w:val="0"/>
              </w:rPr>
            </w:pPr>
            <w:r w:rsidRPr="003B2FC3">
              <w:rPr>
                <w:b w:val="0"/>
              </w:rPr>
              <w:t>BB Rules used</w:t>
            </w:r>
          </w:p>
        </w:tc>
      </w:tr>
      <w:tr w:rsidR="003B2FC3" w14:paraId="28EFD858" w14:textId="77777777" w:rsidTr="003B2FC3">
        <w:tc>
          <w:tcPr>
            <w:tcW w:w="1165" w:type="dxa"/>
          </w:tcPr>
          <w:p w14:paraId="14DC657D" w14:textId="77777777" w:rsidR="003B2FC3" w:rsidRPr="003B2FC3" w:rsidRDefault="003B2FC3" w:rsidP="003B2FC3">
            <w:pPr>
              <w:pStyle w:val="subheading1"/>
              <w:numPr>
                <w:ilvl w:val="0"/>
                <w:numId w:val="0"/>
              </w:numPr>
              <w:rPr>
                <w:b w:val="0"/>
              </w:rPr>
            </w:pPr>
            <w:r w:rsidRPr="003B2FC3">
              <w:rPr>
                <w:b w:val="0"/>
              </w:rPr>
              <w:t>1</w:t>
            </w:r>
          </w:p>
        </w:tc>
        <w:tc>
          <w:tcPr>
            <w:tcW w:w="5760" w:type="dxa"/>
          </w:tcPr>
          <w:p w14:paraId="662E2DAC" w14:textId="77777777" w:rsidR="003B2FC3" w:rsidRPr="003B2FC3" w:rsidRDefault="003B2FC3" w:rsidP="003B2FC3">
            <w:pPr>
              <w:pStyle w:val="subheading1"/>
              <w:numPr>
                <w:ilvl w:val="0"/>
                <w:numId w:val="0"/>
              </w:numPr>
              <w:rPr>
                <w:b w:val="0"/>
              </w:rPr>
            </w:pPr>
            <w:r w:rsidRPr="003B2FC3">
              <w:rPr>
                <w:rFonts w:eastAsia="Arial Unicode MS"/>
                <w:b w:val="0"/>
                <w:iCs/>
              </w:rPr>
              <w:t>U.S. Patent &amp; Trademark Office, AIA Trial Statistics November 2016</w:t>
            </w:r>
            <w:r w:rsidRPr="003B2FC3">
              <w:rPr>
                <w:rFonts w:eastAsia="Arial Unicode MS"/>
                <w:b w:val="0"/>
              </w:rPr>
              <w:t xml:space="preserve"> (2016), </w:t>
            </w:r>
            <w:hyperlink r:id="rId15" w:history="1">
              <w:r w:rsidRPr="003B2FC3">
                <w:rPr>
                  <w:rStyle w:val="Hyperlink0"/>
                  <w:rFonts w:eastAsia="Arial Unicode MS"/>
                  <w:b w:val="0"/>
                </w:rPr>
                <w:t>https://www.uspto.gov/sites/default/files/documents/aia_statistics_november2016.pdf</w:t>
              </w:r>
            </w:hyperlink>
          </w:p>
        </w:tc>
        <w:tc>
          <w:tcPr>
            <w:tcW w:w="1440" w:type="dxa"/>
          </w:tcPr>
          <w:p w14:paraId="149B0158" w14:textId="77777777" w:rsidR="003B2FC3" w:rsidRPr="003B2FC3" w:rsidRDefault="003B2FC3" w:rsidP="003B2FC3">
            <w:pPr>
              <w:pStyle w:val="subheading1"/>
              <w:numPr>
                <w:ilvl w:val="0"/>
                <w:numId w:val="0"/>
              </w:numPr>
              <w:rPr>
                <w:b w:val="0"/>
              </w:rPr>
            </w:pPr>
          </w:p>
        </w:tc>
        <w:tc>
          <w:tcPr>
            <w:tcW w:w="985" w:type="dxa"/>
          </w:tcPr>
          <w:p w14:paraId="198F48FD" w14:textId="77777777" w:rsidR="003B2FC3" w:rsidRPr="003B2FC3" w:rsidRDefault="003B2FC3" w:rsidP="003B2FC3">
            <w:pPr>
              <w:pStyle w:val="subheading1"/>
              <w:numPr>
                <w:ilvl w:val="0"/>
                <w:numId w:val="0"/>
              </w:numPr>
              <w:rPr>
                <w:b w:val="0"/>
              </w:rPr>
            </w:pPr>
          </w:p>
        </w:tc>
      </w:tr>
      <w:tr w:rsidR="003B2FC3" w14:paraId="31A484FD" w14:textId="77777777" w:rsidTr="003B2FC3">
        <w:tc>
          <w:tcPr>
            <w:tcW w:w="1165" w:type="dxa"/>
          </w:tcPr>
          <w:p w14:paraId="144B77EC" w14:textId="77777777" w:rsidR="003B2FC3" w:rsidRPr="003B2FC3" w:rsidRDefault="003B2FC3" w:rsidP="003B2FC3">
            <w:pPr>
              <w:pStyle w:val="subheading1"/>
              <w:numPr>
                <w:ilvl w:val="0"/>
                <w:numId w:val="0"/>
              </w:numPr>
              <w:rPr>
                <w:b w:val="0"/>
              </w:rPr>
            </w:pPr>
            <w:r w:rsidRPr="003B2FC3">
              <w:rPr>
                <w:b w:val="0"/>
              </w:rPr>
              <w:t>2</w:t>
            </w:r>
          </w:p>
        </w:tc>
        <w:tc>
          <w:tcPr>
            <w:tcW w:w="5760" w:type="dxa"/>
          </w:tcPr>
          <w:p w14:paraId="2E4444F2" w14:textId="6570D99D" w:rsidR="003B2FC3" w:rsidRPr="003B2FC3" w:rsidRDefault="003B2FC3" w:rsidP="003B2FC3">
            <w:pPr>
              <w:pStyle w:val="subheading1"/>
              <w:numPr>
                <w:ilvl w:val="0"/>
                <w:numId w:val="0"/>
              </w:numPr>
              <w:rPr>
                <w:b w:val="0"/>
              </w:rPr>
            </w:pPr>
            <w:r w:rsidRPr="003B2FC3">
              <w:rPr>
                <w:rFonts w:eastAsia="Arial Unicode MS"/>
                <w:b w:val="0"/>
              </w:rPr>
              <w:t>35 U.S.C. § 314</w:t>
            </w:r>
            <w:del w:id="194" w:author="seth guthrie" w:date="2019-02-09T20:09:00Z">
              <w:r w:rsidRPr="003B2FC3" w:rsidDel="00570E1F">
                <w:rPr>
                  <w:rFonts w:eastAsia="Arial Unicode MS"/>
                  <w:b w:val="0"/>
                </w:rPr>
                <w:delText xml:space="preserve"> </w:delText>
              </w:r>
            </w:del>
            <w:r w:rsidRPr="003B2FC3">
              <w:rPr>
                <w:rFonts w:eastAsia="Arial Unicode MS"/>
                <w:b w:val="0"/>
              </w:rPr>
              <w:t>(d) (</w:t>
            </w:r>
            <w:del w:id="195" w:author="seth guthrie" w:date="2019-02-09T20:10:00Z">
              <w:r w:rsidRPr="003B2FC3" w:rsidDel="0085189B">
                <w:rPr>
                  <w:rFonts w:eastAsia="Arial Unicode MS"/>
                  <w:b w:val="0"/>
                </w:rPr>
                <w:delText>2016</w:delText>
              </w:r>
            </w:del>
            <w:ins w:id="196" w:author="seth guthrie" w:date="2019-02-09T20:10:00Z">
              <w:r w:rsidR="0085189B">
                <w:rPr>
                  <w:rFonts w:eastAsia="Arial Unicode MS"/>
                  <w:b w:val="0"/>
                </w:rPr>
                <w:t>2018</w:t>
              </w:r>
            </w:ins>
            <w:r w:rsidRPr="003B2FC3">
              <w:rPr>
                <w:rFonts w:eastAsia="Arial Unicode MS"/>
                <w:b w:val="0"/>
              </w:rPr>
              <w:t>).</w:t>
            </w:r>
          </w:p>
        </w:tc>
        <w:tc>
          <w:tcPr>
            <w:tcW w:w="1440" w:type="dxa"/>
          </w:tcPr>
          <w:p w14:paraId="0C15B1D6" w14:textId="0292FF7C" w:rsidR="003B2FC3" w:rsidRPr="003B2FC3" w:rsidRDefault="00EA7695" w:rsidP="003B2FC3">
            <w:pPr>
              <w:pStyle w:val="subheading1"/>
              <w:numPr>
                <w:ilvl w:val="0"/>
                <w:numId w:val="0"/>
              </w:numPr>
              <w:rPr>
                <w:b w:val="0"/>
              </w:rPr>
            </w:pPr>
            <w:ins w:id="197" w:author="seth guthrie" w:date="2019-02-09T20:11:00Z">
              <w:r>
                <w:rPr>
                  <w:b w:val="0"/>
                </w:rPr>
                <w:t>§</w:t>
              </w:r>
              <w:r w:rsidR="00D32B37">
                <w:rPr>
                  <w:b w:val="0"/>
                </w:rPr>
                <w:t xml:space="preserve"> 314, 35 U.S.C. § 314(d)</w:t>
              </w:r>
            </w:ins>
          </w:p>
        </w:tc>
        <w:tc>
          <w:tcPr>
            <w:tcW w:w="985" w:type="dxa"/>
          </w:tcPr>
          <w:p w14:paraId="375421E1" w14:textId="7FAB79A7" w:rsidR="003B2FC3" w:rsidRPr="003B2FC3" w:rsidRDefault="0085189B" w:rsidP="003B2FC3">
            <w:pPr>
              <w:pStyle w:val="subheading1"/>
              <w:numPr>
                <w:ilvl w:val="0"/>
                <w:numId w:val="0"/>
              </w:numPr>
              <w:rPr>
                <w:b w:val="0"/>
              </w:rPr>
            </w:pPr>
            <w:ins w:id="198" w:author="seth guthrie" w:date="2019-02-09T20:10:00Z">
              <w:r>
                <w:rPr>
                  <w:b w:val="0"/>
                </w:rPr>
                <w:t>R12</w:t>
              </w:r>
            </w:ins>
          </w:p>
        </w:tc>
      </w:tr>
      <w:tr w:rsidR="003B2FC3" w14:paraId="74DF2FFE" w14:textId="77777777" w:rsidTr="003B2FC3">
        <w:tc>
          <w:tcPr>
            <w:tcW w:w="1165" w:type="dxa"/>
          </w:tcPr>
          <w:p w14:paraId="0F8EA5FF" w14:textId="77777777" w:rsidR="003B2FC3" w:rsidRPr="003B2FC3" w:rsidRDefault="003B2FC3" w:rsidP="003B2FC3">
            <w:pPr>
              <w:pStyle w:val="subheading1"/>
              <w:numPr>
                <w:ilvl w:val="0"/>
                <w:numId w:val="0"/>
              </w:numPr>
              <w:rPr>
                <w:b w:val="0"/>
              </w:rPr>
            </w:pPr>
            <w:r w:rsidRPr="003B2FC3">
              <w:rPr>
                <w:b w:val="0"/>
              </w:rPr>
              <w:t>3</w:t>
            </w:r>
          </w:p>
        </w:tc>
        <w:tc>
          <w:tcPr>
            <w:tcW w:w="5760" w:type="dxa"/>
          </w:tcPr>
          <w:p w14:paraId="6E82D112" w14:textId="77777777" w:rsidR="003B2FC3" w:rsidRPr="003B2FC3" w:rsidRDefault="003B2FC3" w:rsidP="003B2FC3">
            <w:pPr>
              <w:pStyle w:val="subheading1"/>
              <w:numPr>
                <w:ilvl w:val="0"/>
                <w:numId w:val="0"/>
              </w:numPr>
              <w:rPr>
                <w:b w:val="0"/>
              </w:rPr>
            </w:pPr>
            <w:r w:rsidRPr="003B2FC3">
              <w:rPr>
                <w:rFonts w:eastAsia="Arial Unicode MS"/>
                <w:b w:val="0"/>
              </w:rPr>
              <w:t xml:space="preserve">Dennis Crouch, </w:t>
            </w:r>
            <w:r w:rsidRPr="003B2FC3">
              <w:rPr>
                <w:rFonts w:eastAsia="Arial Unicode MS"/>
                <w:b w:val="0"/>
                <w:i/>
                <w:iCs/>
              </w:rPr>
              <w:t>Traditional equitable defenses do not apply to IPR proceedings</w:t>
            </w:r>
            <w:r w:rsidRPr="003B2FC3">
              <w:rPr>
                <w:rFonts w:eastAsia="Arial Unicode MS"/>
                <w:b w:val="0"/>
              </w:rPr>
              <w:t xml:space="preserve">, </w:t>
            </w:r>
            <w:proofErr w:type="spellStart"/>
            <w:r w:rsidRPr="003B2FC3">
              <w:rPr>
                <w:rFonts w:eastAsia="Arial Unicode MS"/>
                <w:b w:val="0"/>
              </w:rPr>
              <w:t>PatentlyO</w:t>
            </w:r>
            <w:proofErr w:type="spellEnd"/>
            <w:r w:rsidRPr="003B2FC3">
              <w:rPr>
                <w:rFonts w:eastAsia="Arial Unicode MS"/>
                <w:b w:val="0"/>
              </w:rPr>
              <w:t xml:space="preserve"> (Sept. 25, 2016)</w:t>
            </w:r>
          </w:p>
        </w:tc>
        <w:tc>
          <w:tcPr>
            <w:tcW w:w="1440" w:type="dxa"/>
          </w:tcPr>
          <w:p w14:paraId="2B9B8A8A" w14:textId="77777777" w:rsidR="003B2FC3" w:rsidRPr="003B2FC3" w:rsidRDefault="003B2FC3" w:rsidP="003B2FC3">
            <w:pPr>
              <w:pStyle w:val="subheading1"/>
              <w:numPr>
                <w:ilvl w:val="0"/>
                <w:numId w:val="0"/>
              </w:numPr>
              <w:rPr>
                <w:b w:val="0"/>
              </w:rPr>
            </w:pPr>
          </w:p>
        </w:tc>
        <w:tc>
          <w:tcPr>
            <w:tcW w:w="985" w:type="dxa"/>
          </w:tcPr>
          <w:p w14:paraId="091E924C" w14:textId="77777777" w:rsidR="003B2FC3" w:rsidRPr="003B2FC3" w:rsidRDefault="003B2FC3" w:rsidP="003B2FC3">
            <w:pPr>
              <w:pStyle w:val="subheading1"/>
              <w:numPr>
                <w:ilvl w:val="0"/>
                <w:numId w:val="0"/>
              </w:numPr>
              <w:rPr>
                <w:b w:val="0"/>
              </w:rPr>
            </w:pPr>
          </w:p>
        </w:tc>
      </w:tr>
      <w:tr w:rsidR="003B2FC3" w14:paraId="49F810F5" w14:textId="77777777" w:rsidTr="003B2FC3">
        <w:tc>
          <w:tcPr>
            <w:tcW w:w="1165" w:type="dxa"/>
          </w:tcPr>
          <w:p w14:paraId="314120EE" w14:textId="77777777" w:rsidR="003B2FC3" w:rsidRPr="003B2FC3" w:rsidRDefault="003B2FC3" w:rsidP="003B2FC3">
            <w:pPr>
              <w:pStyle w:val="subheading1"/>
              <w:numPr>
                <w:ilvl w:val="0"/>
                <w:numId w:val="0"/>
              </w:numPr>
              <w:rPr>
                <w:b w:val="0"/>
              </w:rPr>
            </w:pPr>
            <w:r w:rsidRPr="003B2FC3">
              <w:rPr>
                <w:b w:val="0"/>
              </w:rPr>
              <w:t>4</w:t>
            </w:r>
          </w:p>
        </w:tc>
        <w:tc>
          <w:tcPr>
            <w:tcW w:w="5760" w:type="dxa"/>
          </w:tcPr>
          <w:p w14:paraId="2A991577" w14:textId="77777777" w:rsidR="003B2FC3" w:rsidRPr="003B2FC3" w:rsidRDefault="003B2FC3" w:rsidP="003B2FC3">
            <w:pPr>
              <w:pStyle w:val="subheading1"/>
              <w:numPr>
                <w:ilvl w:val="0"/>
                <w:numId w:val="0"/>
              </w:numPr>
              <w:rPr>
                <w:b w:val="0"/>
              </w:rPr>
            </w:pPr>
            <w:r w:rsidRPr="003B2FC3">
              <w:rPr>
                <w:rFonts w:eastAsia="Arial Unicode MS"/>
                <w:b w:val="0"/>
              </w:rPr>
              <w:t xml:space="preserve">Dorothy Wu Chang, </w:t>
            </w:r>
            <w:r w:rsidRPr="003B2FC3">
              <w:rPr>
                <w:rFonts w:eastAsia="Arial Unicode MS"/>
                <w:b w:val="0"/>
                <w:i/>
                <w:iCs/>
              </w:rPr>
              <w:t>Assignor Estoppel May Apply to A Competitor That Never Owned (Or Assigned) the Patent</w:t>
            </w:r>
            <w:r w:rsidRPr="003B2FC3">
              <w:rPr>
                <w:rFonts w:eastAsia="Arial Unicode MS"/>
                <w:b w:val="0"/>
              </w:rPr>
              <w:t xml:space="preserve">, (2016), </w:t>
            </w:r>
            <w:hyperlink r:id="rId16" w:history="1">
              <w:r w:rsidRPr="003B2FC3">
                <w:rPr>
                  <w:rStyle w:val="Hyperlink0"/>
                  <w:rFonts w:eastAsia="Arial Unicode MS"/>
                  <w:b w:val="0"/>
                </w:rPr>
                <w:t>https://sunsteinlaw.com/assignor-estoppel-may-apply-to-a-competitor-that-never-owned-or-assigned-the-patent/</w:t>
              </w:r>
            </w:hyperlink>
          </w:p>
        </w:tc>
        <w:tc>
          <w:tcPr>
            <w:tcW w:w="1440" w:type="dxa"/>
          </w:tcPr>
          <w:p w14:paraId="4DD94940" w14:textId="77777777" w:rsidR="003B2FC3" w:rsidRPr="003B2FC3" w:rsidRDefault="003B2FC3" w:rsidP="003B2FC3">
            <w:pPr>
              <w:pStyle w:val="subheading1"/>
              <w:numPr>
                <w:ilvl w:val="0"/>
                <w:numId w:val="0"/>
              </w:numPr>
              <w:rPr>
                <w:b w:val="0"/>
              </w:rPr>
            </w:pPr>
          </w:p>
        </w:tc>
        <w:tc>
          <w:tcPr>
            <w:tcW w:w="985" w:type="dxa"/>
          </w:tcPr>
          <w:p w14:paraId="23DBFFFB" w14:textId="77777777" w:rsidR="003B2FC3" w:rsidRPr="003B2FC3" w:rsidRDefault="003B2FC3" w:rsidP="003B2FC3">
            <w:pPr>
              <w:pStyle w:val="subheading1"/>
              <w:numPr>
                <w:ilvl w:val="0"/>
                <w:numId w:val="0"/>
              </w:numPr>
              <w:rPr>
                <w:b w:val="0"/>
              </w:rPr>
            </w:pPr>
          </w:p>
        </w:tc>
      </w:tr>
      <w:tr w:rsidR="003B2FC3" w14:paraId="08E9B4C1" w14:textId="77777777" w:rsidTr="003B2FC3">
        <w:tc>
          <w:tcPr>
            <w:tcW w:w="1165" w:type="dxa"/>
          </w:tcPr>
          <w:p w14:paraId="4CAF5980" w14:textId="77777777" w:rsidR="003B2FC3" w:rsidRPr="003B2FC3" w:rsidRDefault="003B2FC3" w:rsidP="003B2FC3">
            <w:pPr>
              <w:pStyle w:val="subheading1"/>
              <w:numPr>
                <w:ilvl w:val="0"/>
                <w:numId w:val="0"/>
              </w:numPr>
              <w:rPr>
                <w:b w:val="0"/>
              </w:rPr>
            </w:pPr>
            <w:r w:rsidRPr="003B2FC3">
              <w:rPr>
                <w:b w:val="0"/>
              </w:rPr>
              <w:t>5</w:t>
            </w:r>
          </w:p>
        </w:tc>
        <w:tc>
          <w:tcPr>
            <w:tcW w:w="5760" w:type="dxa"/>
          </w:tcPr>
          <w:p w14:paraId="7E095CD0" w14:textId="25F10507" w:rsidR="003B2FC3" w:rsidRPr="003B2FC3" w:rsidRDefault="003B2FC3" w:rsidP="003B2FC3">
            <w:pPr>
              <w:pStyle w:val="subheading1"/>
              <w:numPr>
                <w:ilvl w:val="0"/>
                <w:numId w:val="0"/>
              </w:numPr>
              <w:rPr>
                <w:b w:val="0"/>
              </w:rPr>
            </w:pPr>
            <w:proofErr w:type="spellStart"/>
            <w:r w:rsidRPr="007933A5">
              <w:rPr>
                <w:rFonts w:eastAsia="Arial Unicode MS"/>
                <w:b w:val="0"/>
                <w:i/>
                <w:rPrChange w:id="199" w:author="seth guthrie" w:date="2019-02-09T20:24:00Z">
                  <w:rPr>
                    <w:rFonts w:eastAsia="Arial Unicode MS"/>
                    <w:b w:val="0"/>
                  </w:rPr>
                </w:rPrChange>
              </w:rPr>
              <w:t>Aruze</w:t>
            </w:r>
            <w:proofErr w:type="spellEnd"/>
            <w:r w:rsidRPr="007933A5">
              <w:rPr>
                <w:rFonts w:eastAsia="Arial Unicode MS"/>
                <w:b w:val="0"/>
                <w:i/>
                <w:rPrChange w:id="200" w:author="seth guthrie" w:date="2019-02-09T20:24:00Z">
                  <w:rPr>
                    <w:rFonts w:eastAsia="Arial Unicode MS"/>
                    <w:b w:val="0"/>
                  </w:rPr>
                </w:rPrChange>
              </w:rPr>
              <w:t xml:space="preserve"> Gaming Macau, Ltd. v. MGT Gaming Inc</w:t>
            </w:r>
            <w:r w:rsidRPr="007933A5">
              <w:rPr>
                <w:rFonts w:eastAsia="Arial Unicode MS"/>
                <w:b w:val="0"/>
                <w:i/>
                <w:iCs/>
              </w:rPr>
              <w:t>.</w:t>
            </w:r>
            <w:r w:rsidRPr="007933A5">
              <w:rPr>
                <w:rFonts w:eastAsia="Arial Unicode MS"/>
                <w:b w:val="0"/>
                <w:iCs/>
                <w:rPrChange w:id="201" w:author="seth guthrie" w:date="2019-02-09T20:24:00Z">
                  <w:rPr>
                    <w:rFonts w:eastAsia="Arial Unicode MS"/>
                    <w:b w:val="0"/>
                    <w:i/>
                    <w:iCs/>
                  </w:rPr>
                </w:rPrChange>
              </w:rPr>
              <w:t>,</w:t>
            </w:r>
            <w:r w:rsidRPr="003B2FC3">
              <w:rPr>
                <w:rFonts w:eastAsia="Arial Unicode MS"/>
                <w:b w:val="0"/>
                <w:i/>
                <w:iCs/>
              </w:rPr>
              <w:t xml:space="preserve"> </w:t>
            </w:r>
            <w:r w:rsidRPr="003B2FC3">
              <w:rPr>
                <w:rFonts w:eastAsia="Arial Unicode MS"/>
                <w:b w:val="0"/>
              </w:rPr>
              <w:t>IPR2014-01288</w:t>
            </w:r>
            <w:ins w:id="202" w:author="seth guthrie" w:date="2019-02-09T20:34:00Z">
              <w:r w:rsidR="006563BF">
                <w:rPr>
                  <w:rFonts w:eastAsia="Arial Unicode MS"/>
                  <w:b w:val="0"/>
                </w:rPr>
                <w:t xml:space="preserve">, </w:t>
              </w:r>
            </w:ins>
            <w:ins w:id="203" w:author="seth guthrie" w:date="2019-02-09T20:35:00Z">
              <w:r w:rsidR="00B808BE">
                <w:rPr>
                  <w:rFonts w:eastAsia="Arial Unicode MS"/>
                  <w:b w:val="0"/>
                </w:rPr>
                <w:t>2015</w:t>
              </w:r>
            </w:ins>
            <w:ins w:id="204" w:author="seth guthrie" w:date="2019-02-09T20:34:00Z">
              <w:r w:rsidR="00A24ACC">
                <w:rPr>
                  <w:rFonts w:eastAsia="Arial Unicode MS"/>
                  <w:b w:val="0"/>
                </w:rPr>
                <w:t xml:space="preserve"> WL 780607</w:t>
              </w:r>
            </w:ins>
            <w:r w:rsidRPr="003B2FC3">
              <w:rPr>
                <w:rFonts w:eastAsia="Arial Unicode MS"/>
                <w:b w:val="0"/>
              </w:rPr>
              <w:t xml:space="preserve"> (P.T.A.B. Feb. 20, 2015) (Paper 13)</w:t>
            </w:r>
            <w:ins w:id="205" w:author="seth guthrie" w:date="2019-02-09T20:25:00Z">
              <w:r w:rsidR="00EF3EEA">
                <w:rPr>
                  <w:rFonts w:eastAsia="Arial Unicode MS"/>
                  <w:b w:val="0"/>
                </w:rPr>
                <w:t>.</w:t>
              </w:r>
            </w:ins>
          </w:p>
        </w:tc>
        <w:tc>
          <w:tcPr>
            <w:tcW w:w="1440" w:type="dxa"/>
          </w:tcPr>
          <w:p w14:paraId="483A852F" w14:textId="0F827F87" w:rsidR="003B2FC3" w:rsidRPr="00B808BE" w:rsidRDefault="00B808BE" w:rsidP="003B2FC3">
            <w:pPr>
              <w:pStyle w:val="subheading1"/>
              <w:numPr>
                <w:ilvl w:val="0"/>
                <w:numId w:val="0"/>
              </w:numPr>
              <w:rPr>
                <w:b w:val="0"/>
              </w:rPr>
            </w:pPr>
            <w:proofErr w:type="spellStart"/>
            <w:ins w:id="206" w:author="seth guthrie" w:date="2019-02-09T20:35:00Z">
              <w:r>
                <w:rPr>
                  <w:b w:val="0"/>
                  <w:i/>
                </w:rPr>
                <w:t>Aruze</w:t>
              </w:r>
              <w:proofErr w:type="spellEnd"/>
              <w:r>
                <w:rPr>
                  <w:b w:val="0"/>
                </w:rPr>
                <w:t xml:space="preserve">, </w:t>
              </w:r>
            </w:ins>
            <w:ins w:id="207" w:author="seth guthrie" w:date="2019-02-09T20:39:00Z">
              <w:r w:rsidR="00DE0AE8">
                <w:rPr>
                  <w:b w:val="0"/>
                </w:rPr>
                <w:t>2015 WL 780607</w:t>
              </w:r>
              <w:r w:rsidR="00212A2F">
                <w:rPr>
                  <w:b w:val="0"/>
                </w:rPr>
                <w:t>, at 13.</w:t>
              </w:r>
            </w:ins>
            <w:bookmarkStart w:id="208" w:name="_GoBack"/>
            <w:bookmarkEnd w:id="208"/>
          </w:p>
        </w:tc>
        <w:tc>
          <w:tcPr>
            <w:tcW w:w="985" w:type="dxa"/>
          </w:tcPr>
          <w:p w14:paraId="08142C07" w14:textId="7BB4BBFE" w:rsidR="003B2FC3" w:rsidRPr="003B2FC3" w:rsidRDefault="00556EA8" w:rsidP="003B2FC3">
            <w:pPr>
              <w:pStyle w:val="subheading1"/>
              <w:numPr>
                <w:ilvl w:val="0"/>
                <w:numId w:val="0"/>
              </w:numPr>
              <w:rPr>
                <w:b w:val="0"/>
              </w:rPr>
            </w:pPr>
            <w:ins w:id="209" w:author="seth guthrie" w:date="2019-02-09T20:33:00Z">
              <w:r>
                <w:rPr>
                  <w:b w:val="0"/>
                </w:rPr>
                <w:t>T1</w:t>
              </w:r>
            </w:ins>
          </w:p>
        </w:tc>
      </w:tr>
      <w:tr w:rsidR="003B2FC3" w14:paraId="657C3794" w14:textId="77777777" w:rsidTr="003B2FC3">
        <w:tc>
          <w:tcPr>
            <w:tcW w:w="1165" w:type="dxa"/>
          </w:tcPr>
          <w:p w14:paraId="08C80A09" w14:textId="77777777" w:rsidR="003B2FC3" w:rsidRPr="003B2FC3" w:rsidRDefault="003B2FC3" w:rsidP="003B2FC3">
            <w:pPr>
              <w:pStyle w:val="subheading1"/>
              <w:numPr>
                <w:ilvl w:val="0"/>
                <w:numId w:val="0"/>
              </w:numPr>
              <w:rPr>
                <w:b w:val="0"/>
              </w:rPr>
            </w:pPr>
            <w:r w:rsidRPr="003B2FC3">
              <w:rPr>
                <w:b w:val="0"/>
              </w:rPr>
              <w:t>6</w:t>
            </w:r>
          </w:p>
        </w:tc>
        <w:tc>
          <w:tcPr>
            <w:tcW w:w="5760" w:type="dxa"/>
          </w:tcPr>
          <w:p w14:paraId="7D35BE67" w14:textId="4CA6B836" w:rsidR="003B2FC3" w:rsidRPr="003B2FC3" w:rsidRDefault="003B2FC3" w:rsidP="003B2FC3">
            <w:pPr>
              <w:pStyle w:val="subheading1"/>
              <w:numPr>
                <w:ilvl w:val="0"/>
                <w:numId w:val="0"/>
              </w:numPr>
              <w:rPr>
                <w:b w:val="0"/>
              </w:rPr>
            </w:pPr>
            <w:r w:rsidRPr="003B2FC3">
              <w:rPr>
                <w:b w:val="0"/>
              </w:rPr>
              <w:t>Manual of Patent Examining Procedure §</w:t>
            </w:r>
            <w:ins w:id="210" w:author="seth guthrie" w:date="2019-02-09T20:14:00Z">
              <w:r w:rsidR="008F4186">
                <w:rPr>
                  <w:b w:val="0"/>
                </w:rPr>
                <w:t xml:space="preserve"> </w:t>
              </w:r>
            </w:ins>
            <w:r w:rsidRPr="003B2FC3">
              <w:rPr>
                <w:b w:val="0"/>
              </w:rPr>
              <w:t>2141 (9</w:t>
            </w:r>
            <w:del w:id="211" w:author="seth guthrie" w:date="2019-02-09T20:16:00Z">
              <w:r w:rsidRPr="003B2FC3" w:rsidDel="0091599B">
                <w:rPr>
                  <w:b w:val="0"/>
                  <w:vertAlign w:val="superscript"/>
                </w:rPr>
                <w:delText>th</w:delText>
              </w:r>
            </w:del>
            <w:ins w:id="212" w:author="seth guthrie" w:date="2019-02-09T20:16:00Z">
              <w:r w:rsidR="0091599B">
                <w:rPr>
                  <w:b w:val="0"/>
                </w:rPr>
                <w:t>th</w:t>
              </w:r>
            </w:ins>
            <w:r w:rsidRPr="003B2FC3">
              <w:rPr>
                <w:b w:val="0"/>
              </w:rPr>
              <w:t xml:space="preserve"> ed. Re</w:t>
            </w:r>
            <w:ins w:id="213" w:author="seth guthrie" w:date="2019-02-09T20:18:00Z">
              <w:r w:rsidR="002776E4">
                <w:rPr>
                  <w:b w:val="0"/>
                </w:rPr>
                <w:t>v</w:t>
              </w:r>
            </w:ins>
            <w:del w:id="214" w:author="seth guthrie" w:date="2019-02-09T20:18:00Z">
              <w:r w:rsidRPr="003B2FC3" w:rsidDel="002776E4">
                <w:rPr>
                  <w:b w:val="0"/>
                </w:rPr>
                <w:delText>d</w:delText>
              </w:r>
            </w:del>
            <w:r w:rsidRPr="003B2FC3">
              <w:rPr>
                <w:b w:val="0"/>
              </w:rPr>
              <w:t xml:space="preserve">. 7, </w:t>
            </w:r>
            <w:ins w:id="215" w:author="seth guthrie" w:date="2019-02-09T20:29:00Z">
              <w:r w:rsidR="00D761E5">
                <w:rPr>
                  <w:b w:val="0"/>
                </w:rPr>
                <w:t xml:space="preserve">Nov. </w:t>
              </w:r>
            </w:ins>
            <w:r w:rsidRPr="003B2FC3">
              <w:rPr>
                <w:b w:val="0"/>
              </w:rPr>
              <w:t>2015) [hereinafter MPEP]</w:t>
            </w:r>
            <w:ins w:id="216" w:author="seth guthrie" w:date="2019-02-09T20:25:00Z">
              <w:r w:rsidR="00EF3EEA">
                <w:rPr>
                  <w:b w:val="0"/>
                </w:rPr>
                <w:t>.</w:t>
              </w:r>
            </w:ins>
          </w:p>
        </w:tc>
        <w:tc>
          <w:tcPr>
            <w:tcW w:w="1440" w:type="dxa"/>
          </w:tcPr>
          <w:p w14:paraId="11D66C08" w14:textId="0013DB97" w:rsidR="003B2FC3" w:rsidRPr="003B2FC3" w:rsidRDefault="00A543F2" w:rsidP="003B2FC3">
            <w:pPr>
              <w:pStyle w:val="subheading1"/>
              <w:numPr>
                <w:ilvl w:val="0"/>
                <w:numId w:val="0"/>
              </w:numPr>
              <w:rPr>
                <w:b w:val="0"/>
              </w:rPr>
            </w:pPr>
            <w:ins w:id="217" w:author="seth guthrie" w:date="2019-02-09T20:19:00Z">
              <w:r>
                <w:rPr>
                  <w:b w:val="0"/>
                </w:rPr>
                <w:t>MPEP § 2141</w:t>
              </w:r>
            </w:ins>
          </w:p>
        </w:tc>
        <w:tc>
          <w:tcPr>
            <w:tcW w:w="985" w:type="dxa"/>
          </w:tcPr>
          <w:p w14:paraId="69FB370F" w14:textId="4050CBD0" w:rsidR="003B2FC3" w:rsidRPr="003B2FC3" w:rsidRDefault="00765A20" w:rsidP="003B2FC3">
            <w:pPr>
              <w:pStyle w:val="subheading1"/>
              <w:numPr>
                <w:ilvl w:val="0"/>
                <w:numId w:val="0"/>
              </w:numPr>
              <w:rPr>
                <w:b w:val="0"/>
              </w:rPr>
            </w:pPr>
            <w:ins w:id="218" w:author="seth guthrie" w:date="2019-02-09T20:29:00Z">
              <w:r>
                <w:rPr>
                  <w:b w:val="0"/>
                </w:rPr>
                <w:t xml:space="preserve">T1 - </w:t>
              </w:r>
            </w:ins>
          </w:p>
        </w:tc>
      </w:tr>
      <w:tr w:rsidR="003B2FC3" w14:paraId="38922E72" w14:textId="77777777" w:rsidTr="003B2FC3">
        <w:tc>
          <w:tcPr>
            <w:tcW w:w="1165" w:type="dxa"/>
          </w:tcPr>
          <w:p w14:paraId="696D0FA4" w14:textId="77777777" w:rsidR="003B2FC3" w:rsidRPr="003B2FC3" w:rsidRDefault="003B2FC3" w:rsidP="003B2FC3">
            <w:pPr>
              <w:pStyle w:val="subheading1"/>
              <w:numPr>
                <w:ilvl w:val="0"/>
                <w:numId w:val="0"/>
              </w:numPr>
              <w:rPr>
                <w:b w:val="0"/>
              </w:rPr>
            </w:pPr>
            <w:r w:rsidRPr="003B2FC3">
              <w:rPr>
                <w:b w:val="0"/>
              </w:rPr>
              <w:t>7</w:t>
            </w:r>
          </w:p>
        </w:tc>
        <w:tc>
          <w:tcPr>
            <w:tcW w:w="5760" w:type="dxa"/>
          </w:tcPr>
          <w:p w14:paraId="17FDEF7B" w14:textId="2F28BA56" w:rsidR="003B2FC3" w:rsidRPr="003B2FC3" w:rsidRDefault="003B2FC3" w:rsidP="003B2FC3">
            <w:pPr>
              <w:pStyle w:val="subheading1"/>
              <w:numPr>
                <w:ilvl w:val="0"/>
                <w:numId w:val="0"/>
              </w:numPr>
              <w:rPr>
                <w:b w:val="0"/>
              </w:rPr>
            </w:pPr>
            <w:r w:rsidRPr="003B2FC3">
              <w:rPr>
                <w:rFonts w:eastAsia="Arial Unicode MS"/>
                <w:b w:val="0"/>
              </w:rPr>
              <w:t xml:space="preserve">Hani </w:t>
            </w:r>
            <w:r>
              <w:rPr>
                <w:rFonts w:eastAsia="Arial Unicode MS"/>
                <w:b w:val="0"/>
              </w:rPr>
              <w:t xml:space="preserve">B. </w:t>
            </w:r>
            <w:proofErr w:type="spellStart"/>
            <w:r w:rsidRPr="003B2FC3">
              <w:rPr>
                <w:rFonts w:eastAsia="Arial Unicode MS"/>
                <w:b w:val="0"/>
              </w:rPr>
              <w:t>Gazal</w:t>
            </w:r>
            <w:proofErr w:type="spellEnd"/>
            <w:r w:rsidRPr="003B2FC3">
              <w:rPr>
                <w:rFonts w:eastAsia="Arial Unicode MS"/>
                <w:b w:val="0"/>
              </w:rPr>
              <w:t xml:space="preserve">, </w:t>
            </w:r>
            <w:r w:rsidRPr="003B2FC3">
              <w:rPr>
                <w:rFonts w:eastAsia="Arial Unicode MS"/>
                <w:b w:val="0"/>
                <w:i/>
              </w:rPr>
              <w:t xml:space="preserve">“I </w:t>
            </w:r>
            <w:r>
              <w:rPr>
                <w:rFonts w:eastAsia="Arial Unicode MS"/>
                <w:b w:val="0"/>
                <w:i/>
              </w:rPr>
              <w:t>u</w:t>
            </w:r>
            <w:r w:rsidRPr="003B2FC3">
              <w:rPr>
                <w:rFonts w:eastAsia="Arial Unicode MS"/>
                <w:b w:val="0"/>
                <w:i/>
              </w:rPr>
              <w:t xml:space="preserve">sed to [Steal Jokes], I still </w:t>
            </w:r>
            <w:r>
              <w:rPr>
                <w:rFonts w:eastAsia="Arial Unicode MS"/>
                <w:b w:val="0"/>
                <w:i/>
              </w:rPr>
              <w:t>d</w:t>
            </w:r>
            <w:r w:rsidRPr="003B2FC3">
              <w:rPr>
                <w:rFonts w:eastAsia="Arial Unicode MS"/>
                <w:b w:val="0"/>
                <w:i/>
              </w:rPr>
              <w:t xml:space="preserve">o, But I </w:t>
            </w:r>
            <w:r>
              <w:rPr>
                <w:rFonts w:eastAsia="Arial Unicode MS"/>
                <w:b w:val="0"/>
                <w:i/>
              </w:rPr>
              <w:t>u</w:t>
            </w:r>
            <w:r w:rsidRPr="003B2FC3">
              <w:rPr>
                <w:rFonts w:eastAsia="Arial Unicode MS"/>
                <w:b w:val="0"/>
                <w:i/>
              </w:rPr>
              <w:t xml:space="preserve">sed to, </w:t>
            </w:r>
            <w:r>
              <w:rPr>
                <w:rFonts w:eastAsia="Arial Unicode MS"/>
                <w:b w:val="0"/>
                <w:i/>
              </w:rPr>
              <w:t>t</w:t>
            </w:r>
            <w:r w:rsidRPr="003B2FC3">
              <w:rPr>
                <w:rFonts w:eastAsia="Arial Unicode MS"/>
                <w:b w:val="0"/>
                <w:i/>
              </w:rPr>
              <w:t xml:space="preserve">oo”: A </w:t>
            </w:r>
            <w:r>
              <w:rPr>
                <w:rFonts w:eastAsia="Arial Unicode MS"/>
                <w:b w:val="0"/>
                <w:i/>
              </w:rPr>
              <w:t>n</w:t>
            </w:r>
            <w:r w:rsidRPr="003B2FC3">
              <w:rPr>
                <w:rFonts w:eastAsia="Arial Unicode MS"/>
                <w:b w:val="0"/>
                <w:i/>
              </w:rPr>
              <w:t xml:space="preserve">ew </w:t>
            </w:r>
            <w:r>
              <w:rPr>
                <w:rFonts w:eastAsia="Arial Unicode MS"/>
                <w:b w:val="0"/>
                <w:i/>
              </w:rPr>
              <w:t>t</w:t>
            </w:r>
            <w:r w:rsidRPr="003B2FC3">
              <w:rPr>
                <w:rFonts w:eastAsia="Arial Unicode MS"/>
                <w:b w:val="0"/>
                <w:i/>
              </w:rPr>
              <w:t xml:space="preserve">est for </w:t>
            </w:r>
            <w:r>
              <w:rPr>
                <w:rFonts w:eastAsia="Arial Unicode MS"/>
                <w:b w:val="0"/>
                <w:i/>
              </w:rPr>
              <w:t>p</w:t>
            </w:r>
            <w:r w:rsidRPr="003B2FC3">
              <w:rPr>
                <w:rFonts w:eastAsia="Arial Unicode MS"/>
                <w:b w:val="0"/>
                <w:i/>
              </w:rPr>
              <w:t xml:space="preserve">roviding </w:t>
            </w:r>
            <w:r>
              <w:rPr>
                <w:rFonts w:eastAsia="Arial Unicode MS"/>
                <w:b w:val="0"/>
                <w:i/>
              </w:rPr>
              <w:t>c</w:t>
            </w:r>
            <w:r w:rsidRPr="003B2FC3">
              <w:rPr>
                <w:rFonts w:eastAsia="Arial Unicode MS"/>
                <w:b w:val="0"/>
                <w:i/>
              </w:rPr>
              <w:t xml:space="preserve">opyright </w:t>
            </w:r>
            <w:r>
              <w:rPr>
                <w:rFonts w:eastAsia="Arial Unicode MS"/>
                <w:b w:val="0"/>
                <w:i/>
              </w:rPr>
              <w:t>p</w:t>
            </w:r>
            <w:r w:rsidRPr="003B2FC3">
              <w:rPr>
                <w:rFonts w:eastAsia="Arial Unicode MS"/>
                <w:b w:val="0"/>
                <w:i/>
              </w:rPr>
              <w:t>rotection to Stand-Up Comedians</w:t>
            </w:r>
            <w:r w:rsidRPr="003B2FC3">
              <w:rPr>
                <w:rFonts w:eastAsia="Arial Unicode MS"/>
                <w:b w:val="0"/>
              </w:rPr>
              <w:t>, 45 AIPLA Q.J. 759, 767 n. 35 (2018)</w:t>
            </w:r>
            <w:ins w:id="219" w:author="seth guthrie" w:date="2019-02-09T20:25:00Z">
              <w:r w:rsidR="00EF3EEA">
                <w:rPr>
                  <w:rFonts w:eastAsia="Arial Unicode MS"/>
                  <w:b w:val="0"/>
                </w:rPr>
                <w:t>.</w:t>
              </w:r>
            </w:ins>
          </w:p>
        </w:tc>
        <w:tc>
          <w:tcPr>
            <w:tcW w:w="1440" w:type="dxa"/>
          </w:tcPr>
          <w:p w14:paraId="03D9008D" w14:textId="77777777" w:rsidR="003B2FC3" w:rsidRPr="003B2FC3" w:rsidRDefault="003B2FC3" w:rsidP="003B2FC3">
            <w:pPr>
              <w:pStyle w:val="subheading1"/>
              <w:numPr>
                <w:ilvl w:val="0"/>
                <w:numId w:val="0"/>
              </w:numPr>
              <w:rPr>
                <w:b w:val="0"/>
              </w:rPr>
            </w:pPr>
          </w:p>
        </w:tc>
        <w:tc>
          <w:tcPr>
            <w:tcW w:w="985" w:type="dxa"/>
          </w:tcPr>
          <w:p w14:paraId="36F6E3E9" w14:textId="77777777" w:rsidR="003B2FC3" w:rsidRPr="003B2FC3" w:rsidRDefault="003B2FC3" w:rsidP="003B2FC3">
            <w:pPr>
              <w:pStyle w:val="subheading1"/>
              <w:numPr>
                <w:ilvl w:val="0"/>
                <w:numId w:val="0"/>
              </w:numPr>
              <w:rPr>
                <w:b w:val="0"/>
              </w:rPr>
            </w:pPr>
          </w:p>
        </w:tc>
      </w:tr>
    </w:tbl>
    <w:p w14:paraId="5B0CAC38" w14:textId="77777777" w:rsidR="00CA3740" w:rsidRDefault="00CA3740" w:rsidP="003B2FC3">
      <w:pPr>
        <w:pStyle w:val="subheading1"/>
        <w:numPr>
          <w:ilvl w:val="0"/>
          <w:numId w:val="0"/>
        </w:numPr>
        <w:rPr>
          <w:rFonts w:ascii="Palatino Linotype" w:hAnsi="Palatino Linotype"/>
        </w:rPr>
        <w:sectPr w:rsidR="00CA3740" w:rsidSect="00767FDF">
          <w:footerReference w:type="default" r:id="rId17"/>
          <w:pgSz w:w="12240" w:h="15840"/>
          <w:pgMar w:top="1440" w:right="1440" w:bottom="1440" w:left="1440" w:header="720" w:footer="720" w:gutter="0"/>
          <w:pgNumType w:fmt="numberInDash"/>
          <w:cols w:space="720"/>
          <w:docGrid w:linePitch="360"/>
        </w:sectPr>
      </w:pPr>
    </w:p>
    <w:p w14:paraId="1037D443" w14:textId="77777777" w:rsidR="000932E1" w:rsidRDefault="000932E1" w:rsidP="00CA3740">
      <w:pPr>
        <w:rPr>
          <w:rFonts w:ascii="Palatino Linotype" w:hAnsi="Palatino Linotype" w:cs="Times New Roman"/>
          <w:smallCaps/>
          <w:sz w:val="28"/>
          <w:szCs w:val="28"/>
        </w:rPr>
        <w:sectPr w:rsidR="000932E1" w:rsidSect="00767FDF">
          <w:footerReference w:type="default" r:id="rId18"/>
          <w:pgSz w:w="12240" w:h="15840"/>
          <w:pgMar w:top="1440" w:right="1440" w:bottom="1440" w:left="1440" w:header="720" w:footer="720" w:gutter="0"/>
          <w:pgNumType w:fmt="numberInDash"/>
          <w:cols w:space="720"/>
          <w:docGrid w:linePitch="360"/>
        </w:sectPr>
      </w:pPr>
    </w:p>
    <w:p w14:paraId="48D6C1BE" w14:textId="77777777" w:rsidR="000932E1" w:rsidRPr="007772B8" w:rsidRDefault="000932E1" w:rsidP="00BC14AA">
      <w:pPr>
        <w:jc w:val="center"/>
        <w:rPr>
          <w:rFonts w:ascii="Palatino Linotype" w:hAnsi="Palatino Linotype" w:cs="Times New Roman"/>
          <w:b/>
          <w:smallCaps/>
          <w:sz w:val="28"/>
          <w:szCs w:val="28"/>
        </w:rPr>
      </w:pPr>
      <w:r w:rsidRPr="007772B8">
        <w:rPr>
          <w:rFonts w:ascii="Palatino Linotype" w:hAnsi="Palatino Linotype" w:cs="Times New Roman"/>
          <w:b/>
          <w:smallCaps/>
          <w:sz w:val="28"/>
          <w:szCs w:val="28"/>
        </w:rPr>
        <w:lastRenderedPageBreak/>
        <w:t xml:space="preserve">PART </w:t>
      </w:r>
      <w:r w:rsidR="003B2FC3">
        <w:rPr>
          <w:rFonts w:ascii="Palatino Linotype" w:hAnsi="Palatino Linotype" w:cs="Times New Roman"/>
          <w:b/>
          <w:smallCaps/>
          <w:sz w:val="28"/>
          <w:szCs w:val="28"/>
        </w:rPr>
        <w:t>III</w:t>
      </w:r>
      <w:r w:rsidRPr="007772B8">
        <w:rPr>
          <w:rFonts w:ascii="Palatino Linotype" w:hAnsi="Palatino Linotype" w:cs="Times New Roman"/>
          <w:b/>
          <w:smallCaps/>
          <w:sz w:val="28"/>
          <w:szCs w:val="28"/>
        </w:rPr>
        <w:t xml:space="preserve"> INSTRUCTIONS</w:t>
      </w:r>
    </w:p>
    <w:p w14:paraId="71D360B9" w14:textId="77777777" w:rsidR="000932E1" w:rsidRDefault="000932E1" w:rsidP="000932E1">
      <w:pPr>
        <w:jc w:val="center"/>
        <w:rPr>
          <w:rFonts w:ascii="Palatino Linotype" w:hAnsi="Palatino Linotype" w:cs="Times New Roman"/>
          <w:b/>
          <w:smallCaps/>
        </w:rPr>
      </w:pPr>
    </w:p>
    <w:p w14:paraId="55329D14" w14:textId="77777777" w:rsidR="000932E1" w:rsidRDefault="000932E1" w:rsidP="000932E1">
      <w:pPr>
        <w:rPr>
          <w:rFonts w:ascii="Palatino Linotype" w:hAnsi="Palatino Linotype"/>
          <w:b/>
        </w:rPr>
      </w:pPr>
      <w:r w:rsidRPr="00CF0DDB">
        <w:rPr>
          <w:rFonts w:ascii="Palatino Linotype" w:hAnsi="Palatino Linotype"/>
        </w:rPr>
        <w:t>There are</w:t>
      </w:r>
      <w:r>
        <w:rPr>
          <w:rFonts w:ascii="Palatino Linotype" w:hAnsi="Palatino Linotype"/>
          <w:b/>
        </w:rPr>
        <w:t xml:space="preserve"> seven (7) </w:t>
      </w:r>
      <w:r w:rsidRPr="00CF0DDB">
        <w:rPr>
          <w:rFonts w:ascii="Palatino Linotype" w:hAnsi="Palatino Linotype"/>
        </w:rPr>
        <w:t>different Publication Board positions currently available for a total of</w:t>
      </w:r>
      <w:r>
        <w:rPr>
          <w:rFonts w:ascii="Palatino Linotype" w:hAnsi="Palatino Linotype"/>
          <w:b/>
        </w:rPr>
        <w:t xml:space="preserve"> </w:t>
      </w:r>
      <w:r w:rsidR="003851F2">
        <w:rPr>
          <w:rFonts w:ascii="Palatino Linotype" w:hAnsi="Palatino Linotype"/>
          <w:b/>
        </w:rPr>
        <w:t>eleven</w:t>
      </w:r>
      <w:r>
        <w:rPr>
          <w:rFonts w:ascii="Palatino Linotype" w:hAnsi="Palatino Linotype"/>
          <w:b/>
        </w:rPr>
        <w:t xml:space="preserve"> (1</w:t>
      </w:r>
      <w:r w:rsidR="003851F2">
        <w:rPr>
          <w:rFonts w:ascii="Palatino Linotype" w:hAnsi="Palatino Linotype"/>
          <w:b/>
        </w:rPr>
        <w:t>1</w:t>
      </w:r>
      <w:r>
        <w:rPr>
          <w:rFonts w:ascii="Palatino Linotype" w:hAnsi="Palatino Linotype"/>
          <w:b/>
        </w:rPr>
        <w:t xml:space="preserve">) slots. </w:t>
      </w:r>
      <w:r>
        <w:rPr>
          <w:rFonts w:ascii="Palatino Linotype" w:hAnsi="Palatino Linotype"/>
        </w:rPr>
        <w:t>This</w:t>
      </w:r>
      <w:r w:rsidRPr="00CF0DDB">
        <w:rPr>
          <w:rFonts w:ascii="Palatino Linotype" w:hAnsi="Palatino Linotype"/>
        </w:rPr>
        <w:t xml:space="preserve"> distribution is subject to change based on the needs of the Journal and overall participation in the Competition:</w:t>
      </w:r>
    </w:p>
    <w:p w14:paraId="11C0FC7C" w14:textId="77777777" w:rsidR="000932E1" w:rsidRPr="00CF0DDB" w:rsidRDefault="000932E1" w:rsidP="000932E1">
      <w:pPr>
        <w:pStyle w:val="ListParagraph"/>
        <w:numPr>
          <w:ilvl w:val="0"/>
          <w:numId w:val="6"/>
        </w:numPr>
        <w:rPr>
          <w:rFonts w:ascii="Palatino Linotype" w:hAnsi="Palatino Linotype"/>
        </w:rPr>
      </w:pPr>
      <w:r w:rsidRPr="00CF0DDB">
        <w:rPr>
          <w:rFonts w:ascii="Palatino Linotype" w:hAnsi="Palatino Linotype"/>
        </w:rPr>
        <w:t>Student Editor-in-Chief [SEIC] — 1 Slot</w:t>
      </w:r>
    </w:p>
    <w:p w14:paraId="33A2C9F5" w14:textId="77777777" w:rsidR="000932E1" w:rsidRPr="00CF0DDB" w:rsidRDefault="000932E1" w:rsidP="000932E1">
      <w:pPr>
        <w:pStyle w:val="ListParagraph"/>
        <w:numPr>
          <w:ilvl w:val="0"/>
          <w:numId w:val="6"/>
        </w:numPr>
        <w:rPr>
          <w:rFonts w:ascii="Palatino Linotype" w:hAnsi="Palatino Linotype"/>
        </w:rPr>
      </w:pPr>
      <w:r w:rsidRPr="00CF0DDB">
        <w:rPr>
          <w:rFonts w:ascii="Palatino Linotype" w:hAnsi="Palatino Linotype"/>
        </w:rPr>
        <w:t>Executive Articles Editor [EAE] — 1 Slot</w:t>
      </w:r>
    </w:p>
    <w:p w14:paraId="072A9C97" w14:textId="77777777" w:rsidR="000932E1" w:rsidRPr="00CF0DDB" w:rsidRDefault="000932E1" w:rsidP="000932E1">
      <w:pPr>
        <w:pStyle w:val="ListParagraph"/>
        <w:numPr>
          <w:ilvl w:val="0"/>
          <w:numId w:val="6"/>
        </w:numPr>
        <w:rPr>
          <w:rFonts w:ascii="Palatino Linotype" w:hAnsi="Palatino Linotype"/>
        </w:rPr>
      </w:pPr>
      <w:r w:rsidRPr="00CF0DDB">
        <w:rPr>
          <w:rFonts w:ascii="Palatino Linotype" w:hAnsi="Palatino Linotype"/>
        </w:rPr>
        <w:t>Executive Notes Editor [ENE] — 1 Slot</w:t>
      </w:r>
    </w:p>
    <w:p w14:paraId="08C60581" w14:textId="77777777" w:rsidR="000932E1" w:rsidRPr="00CF0DDB" w:rsidRDefault="000932E1" w:rsidP="000932E1">
      <w:pPr>
        <w:pStyle w:val="ListParagraph"/>
        <w:numPr>
          <w:ilvl w:val="0"/>
          <w:numId w:val="6"/>
        </w:numPr>
        <w:rPr>
          <w:rFonts w:ascii="Palatino Linotype" w:hAnsi="Palatino Linotype"/>
        </w:rPr>
      </w:pPr>
      <w:r w:rsidRPr="00CF0DDB">
        <w:rPr>
          <w:rFonts w:ascii="Palatino Linotype" w:hAnsi="Palatino Linotype"/>
        </w:rPr>
        <w:t>Executive Production Editor [EPE] — 1 Slot</w:t>
      </w:r>
    </w:p>
    <w:p w14:paraId="2FCDE5A1" w14:textId="77777777" w:rsidR="000932E1" w:rsidRPr="00CF0DDB" w:rsidRDefault="000932E1" w:rsidP="000932E1">
      <w:pPr>
        <w:pStyle w:val="ListParagraph"/>
        <w:numPr>
          <w:ilvl w:val="0"/>
          <w:numId w:val="6"/>
        </w:numPr>
        <w:rPr>
          <w:rFonts w:ascii="Palatino Linotype" w:hAnsi="Palatino Linotype"/>
        </w:rPr>
      </w:pPr>
      <w:r w:rsidRPr="00CF0DDB">
        <w:rPr>
          <w:rFonts w:ascii="Palatino Linotype" w:hAnsi="Palatino Linotype"/>
        </w:rPr>
        <w:t>Executive Managing Editor [EME] — 1 Slot</w:t>
      </w:r>
    </w:p>
    <w:p w14:paraId="08EF1B12" w14:textId="77777777" w:rsidR="000932E1" w:rsidRPr="00CF0DDB" w:rsidRDefault="000932E1" w:rsidP="000932E1">
      <w:pPr>
        <w:pStyle w:val="ListParagraph"/>
        <w:numPr>
          <w:ilvl w:val="0"/>
          <w:numId w:val="6"/>
        </w:numPr>
        <w:rPr>
          <w:rFonts w:ascii="Palatino Linotype" w:hAnsi="Palatino Linotype"/>
        </w:rPr>
      </w:pPr>
      <w:r w:rsidRPr="00CF0DDB">
        <w:rPr>
          <w:rFonts w:ascii="Palatino Linotype" w:hAnsi="Palatino Linotype"/>
        </w:rPr>
        <w:t xml:space="preserve">Notes Editors [NE] — </w:t>
      </w:r>
      <w:r w:rsidR="003851F2">
        <w:rPr>
          <w:rFonts w:ascii="Palatino Linotype" w:hAnsi="Palatino Linotype"/>
        </w:rPr>
        <w:t>3</w:t>
      </w:r>
      <w:r w:rsidRPr="00CF0DDB">
        <w:rPr>
          <w:rFonts w:ascii="Palatino Linotype" w:hAnsi="Palatino Linotype"/>
        </w:rPr>
        <w:t xml:space="preserve"> Slots</w:t>
      </w:r>
    </w:p>
    <w:p w14:paraId="57EE4340" w14:textId="77777777" w:rsidR="000932E1" w:rsidRPr="00CF0DDB" w:rsidRDefault="000932E1" w:rsidP="000932E1">
      <w:pPr>
        <w:pStyle w:val="ListParagraph"/>
        <w:numPr>
          <w:ilvl w:val="0"/>
          <w:numId w:val="6"/>
        </w:numPr>
        <w:rPr>
          <w:rFonts w:ascii="Palatino Linotype" w:hAnsi="Palatino Linotype"/>
        </w:rPr>
      </w:pPr>
      <w:r w:rsidRPr="00CF0DDB">
        <w:rPr>
          <w:rFonts w:ascii="Palatino Linotype" w:hAnsi="Palatino Linotype"/>
        </w:rPr>
        <w:t xml:space="preserve">Articles Editors [AE] — </w:t>
      </w:r>
      <w:r w:rsidR="003851F2">
        <w:rPr>
          <w:rFonts w:ascii="Palatino Linotype" w:hAnsi="Palatino Linotype"/>
        </w:rPr>
        <w:t>3</w:t>
      </w:r>
      <w:r w:rsidRPr="00CF0DDB">
        <w:rPr>
          <w:rFonts w:ascii="Palatino Linotype" w:hAnsi="Palatino Linotype"/>
        </w:rPr>
        <w:t xml:space="preserve"> Slots</w:t>
      </w:r>
    </w:p>
    <w:p w14:paraId="6A96D38D" w14:textId="77777777" w:rsidR="000932E1" w:rsidRDefault="000932E1" w:rsidP="000932E1">
      <w:pPr>
        <w:jc w:val="center"/>
        <w:rPr>
          <w:rFonts w:ascii="Palatino Linotype" w:hAnsi="Palatino Linotype" w:cs="Times New Roman"/>
          <w:b/>
          <w:smallCaps/>
        </w:rPr>
      </w:pPr>
    </w:p>
    <w:p w14:paraId="373EB83E" w14:textId="77777777" w:rsidR="000932E1" w:rsidRDefault="000932E1" w:rsidP="000932E1">
      <w:pPr>
        <w:rPr>
          <w:rFonts w:ascii="Palatino Linotype" w:hAnsi="Palatino Linotype" w:cs="Times New Roman"/>
          <w:b/>
        </w:rPr>
      </w:pPr>
      <w:r>
        <w:rPr>
          <w:rFonts w:ascii="Palatino Linotype" w:hAnsi="Palatino Linotype"/>
        </w:rPr>
        <w:t>P</w:t>
      </w:r>
      <w:r w:rsidRPr="006B6903">
        <w:rPr>
          <w:rFonts w:ascii="Palatino Linotype" w:hAnsi="Palatino Linotype"/>
        </w:rPr>
        <w:t xml:space="preserve">lease list </w:t>
      </w:r>
      <w:r>
        <w:rPr>
          <w:rFonts w:ascii="Palatino Linotype" w:hAnsi="Palatino Linotype"/>
        </w:rPr>
        <w:t xml:space="preserve">any Publication Board positions </w:t>
      </w:r>
      <w:r w:rsidRPr="007772B8">
        <w:rPr>
          <w:rFonts w:ascii="Palatino Linotype" w:hAnsi="Palatino Linotype"/>
          <w:b/>
        </w:rPr>
        <w:t xml:space="preserve">you would </w:t>
      </w:r>
      <w:r w:rsidRPr="000932E1">
        <w:rPr>
          <w:rFonts w:ascii="Palatino Linotype" w:hAnsi="Palatino Linotype"/>
          <w:b/>
          <w:i/>
        </w:rPr>
        <w:t>refuse</w:t>
      </w:r>
      <w:r w:rsidRPr="007772B8">
        <w:rPr>
          <w:rFonts w:ascii="Palatino Linotype" w:hAnsi="Palatino Linotype"/>
          <w:b/>
        </w:rPr>
        <w:t xml:space="preserve"> to serve in if selected</w:t>
      </w:r>
      <w:r>
        <w:rPr>
          <w:rFonts w:ascii="Palatino Linotype" w:hAnsi="Palatino Linotype"/>
          <w:b/>
        </w:rPr>
        <w:t xml:space="preserve">. </w:t>
      </w:r>
      <w:r w:rsidRPr="0009531D">
        <w:rPr>
          <w:rFonts w:ascii="Palatino Linotype" w:hAnsi="Palatino Linotype" w:cs="Times New Roman"/>
          <w:b/>
        </w:rPr>
        <w:t xml:space="preserve">Do so WITHOUT using the Track Changes function. </w:t>
      </w:r>
    </w:p>
    <w:p w14:paraId="7C2EEB33" w14:textId="77777777" w:rsidR="000932E1" w:rsidRPr="000932E1" w:rsidRDefault="000932E1" w:rsidP="000932E1">
      <w:pPr>
        <w:rPr>
          <w:rFonts w:ascii="Palatino Linotype" w:hAnsi="Palatino Linotype" w:cs="Times New Roman"/>
          <w:b/>
        </w:rPr>
      </w:pPr>
    </w:p>
    <w:p w14:paraId="2F020B13" w14:textId="77777777" w:rsidR="000932E1" w:rsidRDefault="000932E1" w:rsidP="000932E1">
      <w:pPr>
        <w:pStyle w:val="Normal1"/>
        <w:spacing w:after="280"/>
        <w:rPr>
          <w:rFonts w:ascii="Palatino Linotype" w:hAnsi="Palatino Linotype"/>
        </w:rPr>
      </w:pPr>
      <w:r>
        <w:rPr>
          <w:rFonts w:ascii="Palatino Linotype" w:hAnsi="Palatino Linotype"/>
        </w:rPr>
        <w:t>Leading up to interviews you will be asked to rank the remaining positions in order of preference, so do not worry about that now.</w:t>
      </w:r>
    </w:p>
    <w:p w14:paraId="7C6FA201" w14:textId="77777777" w:rsidR="000932E1" w:rsidRDefault="000932E1" w:rsidP="000932E1">
      <w:pPr>
        <w:pStyle w:val="Normal1"/>
        <w:spacing w:after="280"/>
        <w:rPr>
          <w:rFonts w:ascii="Palatino Linotype" w:hAnsi="Palatino Linotype"/>
        </w:rPr>
      </w:pPr>
      <w:r w:rsidRPr="006B6903">
        <w:rPr>
          <w:rFonts w:ascii="Palatino Linotype" w:hAnsi="Palatino Linotype"/>
        </w:rPr>
        <w:t xml:space="preserve">If you are willing to take </w:t>
      </w:r>
      <w:r w:rsidRPr="006B6903">
        <w:rPr>
          <w:rFonts w:ascii="Palatino Linotype" w:hAnsi="Palatino Linotype"/>
          <w:i/>
        </w:rPr>
        <w:t>any</w:t>
      </w:r>
      <w:r w:rsidRPr="006B6903">
        <w:rPr>
          <w:rFonts w:ascii="Palatino Linotype" w:hAnsi="Palatino Linotype"/>
        </w:rPr>
        <w:t xml:space="preserve"> position, please indicate that in writing. </w:t>
      </w:r>
    </w:p>
    <w:p w14:paraId="61A6F2DA" w14:textId="77777777" w:rsidR="000932E1" w:rsidRPr="007772B8" w:rsidRDefault="000932E1" w:rsidP="000932E1">
      <w:pPr>
        <w:jc w:val="center"/>
        <w:rPr>
          <w:rFonts w:ascii="Palatino Linotype" w:hAnsi="Palatino Linotype" w:cs="Times New Roman"/>
          <w:b/>
          <w:smallCaps/>
          <w:sz w:val="28"/>
          <w:szCs w:val="28"/>
        </w:rPr>
      </w:pPr>
      <w:r w:rsidRPr="007772B8">
        <w:rPr>
          <w:rFonts w:ascii="Palatino Linotype" w:hAnsi="Palatino Linotype" w:cs="Times New Roman"/>
          <w:b/>
          <w:smallCaps/>
          <w:sz w:val="28"/>
          <w:szCs w:val="28"/>
        </w:rPr>
        <w:t>PART I</w:t>
      </w:r>
      <w:r w:rsidR="003B2FC3">
        <w:rPr>
          <w:rFonts w:ascii="Palatino Linotype" w:hAnsi="Palatino Linotype" w:cs="Times New Roman"/>
          <w:b/>
          <w:smallCaps/>
          <w:sz w:val="28"/>
          <w:szCs w:val="28"/>
        </w:rPr>
        <w:t>II</w:t>
      </w:r>
      <w:r w:rsidRPr="007772B8">
        <w:rPr>
          <w:rFonts w:ascii="Palatino Linotype" w:hAnsi="Palatino Linotype" w:cs="Times New Roman"/>
          <w:b/>
          <w:smallCaps/>
          <w:sz w:val="28"/>
          <w:szCs w:val="28"/>
        </w:rPr>
        <w:t xml:space="preserve"> ANSWER</w:t>
      </w:r>
    </w:p>
    <w:p w14:paraId="5CBF8403" w14:textId="77777777" w:rsidR="00CA3740" w:rsidRDefault="00CA3740" w:rsidP="009E2D04">
      <w:pPr>
        <w:rPr>
          <w:rFonts w:ascii="Palatino Linotype" w:hAnsi="Palatino Linotype"/>
        </w:rPr>
      </w:pPr>
    </w:p>
    <w:p w14:paraId="3A3859BB" w14:textId="77777777" w:rsidR="002515CB" w:rsidRDefault="002515CB" w:rsidP="009E2D04">
      <w:pPr>
        <w:rPr>
          <w:rFonts w:ascii="Palatino Linotype" w:hAnsi="Palatino Linotype"/>
        </w:rPr>
      </w:pPr>
    </w:p>
    <w:p w14:paraId="1ED73154" w14:textId="77777777" w:rsidR="002515CB" w:rsidRDefault="002515CB" w:rsidP="009E2D04">
      <w:pPr>
        <w:rPr>
          <w:rFonts w:ascii="Palatino Linotype" w:hAnsi="Palatino Linotype"/>
        </w:rPr>
      </w:pPr>
    </w:p>
    <w:p w14:paraId="408C278D" w14:textId="77777777" w:rsidR="00BD12A3" w:rsidRDefault="00BD12A3" w:rsidP="009E2D04">
      <w:pPr>
        <w:rPr>
          <w:rFonts w:ascii="Palatino Linotype" w:hAnsi="Palatino Linotype"/>
        </w:rPr>
      </w:pPr>
    </w:p>
    <w:p w14:paraId="5BD6235D" w14:textId="77777777" w:rsidR="00BD12A3" w:rsidRDefault="00BD12A3" w:rsidP="009E2D04">
      <w:pPr>
        <w:rPr>
          <w:rFonts w:ascii="Palatino Linotype" w:hAnsi="Palatino Linotype"/>
        </w:rPr>
        <w:sectPr w:rsidR="00BD12A3" w:rsidSect="00767FDF">
          <w:footerReference w:type="default" r:id="rId19"/>
          <w:pgSz w:w="12240" w:h="15840"/>
          <w:pgMar w:top="1440" w:right="1440" w:bottom="1440" w:left="1440" w:header="720" w:footer="720" w:gutter="0"/>
          <w:pgNumType w:fmt="numberInDash"/>
          <w:cols w:space="720"/>
          <w:docGrid w:linePitch="360"/>
        </w:sectPr>
      </w:pPr>
    </w:p>
    <w:p w14:paraId="41178A24" w14:textId="77777777" w:rsidR="00BD12A3" w:rsidRPr="007772B8" w:rsidRDefault="00BD12A3" w:rsidP="00BD12A3">
      <w:pPr>
        <w:jc w:val="center"/>
        <w:rPr>
          <w:rFonts w:ascii="Palatino Linotype" w:hAnsi="Palatino Linotype" w:cs="Times New Roman"/>
          <w:b/>
          <w:smallCaps/>
          <w:sz w:val="28"/>
          <w:szCs w:val="28"/>
        </w:rPr>
      </w:pPr>
      <w:r>
        <w:rPr>
          <w:rFonts w:ascii="Palatino Linotype" w:hAnsi="Palatino Linotype" w:cs="Times New Roman"/>
          <w:b/>
          <w:smallCaps/>
          <w:sz w:val="28"/>
          <w:szCs w:val="28"/>
        </w:rPr>
        <w:lastRenderedPageBreak/>
        <w:t xml:space="preserve">PART </w:t>
      </w:r>
      <w:r w:rsidR="003B2FC3">
        <w:rPr>
          <w:rFonts w:ascii="Palatino Linotype" w:hAnsi="Palatino Linotype" w:cs="Times New Roman"/>
          <w:b/>
          <w:smallCaps/>
          <w:sz w:val="28"/>
          <w:szCs w:val="28"/>
        </w:rPr>
        <w:t>I</w:t>
      </w:r>
      <w:r w:rsidRPr="007772B8">
        <w:rPr>
          <w:rFonts w:ascii="Palatino Linotype" w:hAnsi="Palatino Linotype" w:cs="Times New Roman"/>
          <w:b/>
          <w:smallCaps/>
          <w:sz w:val="28"/>
          <w:szCs w:val="28"/>
        </w:rPr>
        <w:t>V INSTRUCTIONS</w:t>
      </w:r>
    </w:p>
    <w:p w14:paraId="3F1B5B5F" w14:textId="77777777" w:rsidR="00BD12A3" w:rsidRDefault="00BD12A3" w:rsidP="00BD12A3">
      <w:pPr>
        <w:jc w:val="center"/>
        <w:rPr>
          <w:rFonts w:ascii="Palatino Linotype" w:hAnsi="Palatino Linotype" w:cs="Times New Roman"/>
          <w:b/>
          <w:smallCaps/>
        </w:rPr>
      </w:pPr>
    </w:p>
    <w:p w14:paraId="178D329E" w14:textId="77777777" w:rsidR="00BD12A3" w:rsidRDefault="00BD12A3" w:rsidP="00BD12A3">
      <w:pPr>
        <w:pStyle w:val="Normal1"/>
        <w:rPr>
          <w:rFonts w:ascii="Palatino Linotype" w:hAnsi="Palatino Linotype"/>
        </w:rPr>
      </w:pPr>
      <w:r>
        <w:rPr>
          <w:rFonts w:ascii="Palatino Linotype" w:hAnsi="Palatino Linotype"/>
        </w:rPr>
        <w:t xml:space="preserve">Please upload your résumé to the appropriate </w:t>
      </w:r>
      <w:r w:rsidR="00A47253">
        <w:rPr>
          <w:rFonts w:ascii="Palatino Linotype" w:hAnsi="Palatino Linotype"/>
        </w:rPr>
        <w:t>place</w:t>
      </w:r>
      <w:r>
        <w:rPr>
          <w:rFonts w:ascii="Palatino Linotype" w:hAnsi="Palatino Linotype"/>
        </w:rPr>
        <w:t xml:space="preserve"> on TWEN. </w:t>
      </w:r>
      <w:r w:rsidR="00245A11">
        <w:rPr>
          <w:rFonts w:ascii="Palatino Linotype" w:hAnsi="Palatino Linotype"/>
        </w:rPr>
        <w:t xml:space="preserve">See the TWEN Instructions for </w:t>
      </w:r>
      <w:r w:rsidR="0024459F">
        <w:rPr>
          <w:rFonts w:ascii="Palatino Linotype" w:hAnsi="Palatino Linotype"/>
        </w:rPr>
        <w:t>additional</w:t>
      </w:r>
      <w:r w:rsidR="00245A11">
        <w:rPr>
          <w:rFonts w:ascii="Palatino Linotype" w:hAnsi="Palatino Linotype"/>
        </w:rPr>
        <w:t xml:space="preserve"> guidance on how to do so.</w:t>
      </w:r>
    </w:p>
    <w:p w14:paraId="1EDB887B" w14:textId="77777777" w:rsidR="00BD12A3" w:rsidRDefault="00BD12A3" w:rsidP="00BD12A3">
      <w:pPr>
        <w:pStyle w:val="Normal1"/>
        <w:rPr>
          <w:rFonts w:ascii="Palatino Linotype" w:hAnsi="Palatino Linotype"/>
        </w:rPr>
      </w:pPr>
    </w:p>
    <w:p w14:paraId="670F892F" w14:textId="77777777" w:rsidR="00BD12A3" w:rsidRDefault="00BD12A3" w:rsidP="00BD12A3">
      <w:pPr>
        <w:pStyle w:val="Normal1"/>
        <w:rPr>
          <w:rFonts w:ascii="Palatino Linotype" w:hAnsi="Palatino Linotype"/>
          <w:b/>
        </w:rPr>
      </w:pPr>
      <w:r>
        <w:rPr>
          <w:rFonts w:ascii="Palatino Linotype" w:hAnsi="Palatino Linotype"/>
        </w:rPr>
        <w:t xml:space="preserve">Please remove your name and other identifying info </w:t>
      </w:r>
      <w:r w:rsidR="00D21F28">
        <w:rPr>
          <w:rFonts w:ascii="Palatino Linotype" w:hAnsi="Palatino Linotype"/>
        </w:rPr>
        <w:t xml:space="preserve">from the document </w:t>
      </w:r>
      <w:r>
        <w:rPr>
          <w:rFonts w:ascii="Palatino Linotype" w:hAnsi="Palatino Linotype"/>
        </w:rPr>
        <w:t>and replace it with your GWID</w:t>
      </w:r>
      <w:r w:rsidR="00D21F28">
        <w:rPr>
          <w:rFonts w:ascii="Palatino Linotype" w:hAnsi="Palatino Linotype"/>
        </w:rPr>
        <w:t>.</w:t>
      </w:r>
      <w:r>
        <w:rPr>
          <w:rFonts w:ascii="Palatino Linotype" w:hAnsi="Palatino Linotype"/>
        </w:rPr>
        <w:t xml:space="preserve"> </w:t>
      </w:r>
    </w:p>
    <w:p w14:paraId="5A0EBA3F" w14:textId="77777777" w:rsidR="0024459F" w:rsidRDefault="0024459F" w:rsidP="00BD12A3">
      <w:pPr>
        <w:pStyle w:val="Normal1"/>
        <w:rPr>
          <w:rFonts w:ascii="Palatino Linotype" w:hAnsi="Palatino Linotype"/>
        </w:rPr>
      </w:pPr>
    </w:p>
    <w:p w14:paraId="020BEB7E" w14:textId="77777777" w:rsidR="00BD12A3" w:rsidRDefault="00BD12A3" w:rsidP="00BD12A3">
      <w:pPr>
        <w:pStyle w:val="Normal1"/>
        <w:rPr>
          <w:rFonts w:ascii="Palatino Linotype" w:hAnsi="Palatino Linotype"/>
        </w:rPr>
      </w:pPr>
      <w:r>
        <w:rPr>
          <w:rFonts w:ascii="Palatino Linotype" w:hAnsi="Palatino Linotype"/>
        </w:rPr>
        <w:t xml:space="preserve">You will </w:t>
      </w:r>
      <w:r w:rsidR="0024459F">
        <w:rPr>
          <w:rFonts w:ascii="Palatino Linotype" w:hAnsi="Palatino Linotype"/>
        </w:rPr>
        <w:t xml:space="preserve">also </w:t>
      </w:r>
      <w:r>
        <w:rPr>
          <w:rFonts w:ascii="Palatino Linotype" w:hAnsi="Palatino Linotype"/>
        </w:rPr>
        <w:t xml:space="preserve">need to save your file to submit as your </w:t>
      </w:r>
      <w:proofErr w:type="spellStart"/>
      <w:r>
        <w:rPr>
          <w:rFonts w:ascii="Palatino Linotype" w:hAnsi="Palatino Linotype"/>
        </w:rPr>
        <w:t>GWID_Résumé</w:t>
      </w:r>
      <w:proofErr w:type="spellEnd"/>
      <w:r>
        <w:rPr>
          <w:rFonts w:ascii="Palatino Linotype" w:hAnsi="Palatino Linotype"/>
        </w:rPr>
        <w:t xml:space="preserve"> (e.g., G12345678_Résumé.docx)</w:t>
      </w:r>
      <w:r w:rsidR="00D21F28">
        <w:rPr>
          <w:rFonts w:ascii="Palatino Linotype" w:hAnsi="Palatino Linotype"/>
        </w:rPr>
        <w:t>.</w:t>
      </w:r>
    </w:p>
    <w:p w14:paraId="1E55E3C4" w14:textId="77777777" w:rsidR="00BD12A3" w:rsidRDefault="00BD12A3" w:rsidP="00BD12A3">
      <w:pPr>
        <w:pStyle w:val="Normal1"/>
        <w:rPr>
          <w:rFonts w:ascii="Palatino Linotype" w:hAnsi="Palatino Linotype"/>
        </w:rPr>
      </w:pPr>
    </w:p>
    <w:p w14:paraId="600FA960" w14:textId="77777777" w:rsidR="00BD12A3" w:rsidRDefault="00BD12A3" w:rsidP="00BD12A3">
      <w:pPr>
        <w:pStyle w:val="Normal1"/>
        <w:rPr>
          <w:rFonts w:ascii="Palatino Linotype" w:hAnsi="Palatino Linotype"/>
        </w:rPr>
      </w:pPr>
      <w:r>
        <w:rPr>
          <w:rFonts w:ascii="Palatino Linotype" w:hAnsi="Palatino Linotype"/>
        </w:rPr>
        <w:t>Please also remove all indicators of GPA from any institution that may be present.</w:t>
      </w:r>
    </w:p>
    <w:p w14:paraId="53E1AA2E" w14:textId="77777777" w:rsidR="0024459F" w:rsidRDefault="0024459F" w:rsidP="00BD12A3">
      <w:pPr>
        <w:pStyle w:val="Normal1"/>
        <w:rPr>
          <w:rFonts w:ascii="Palatino Linotype" w:hAnsi="Palatino Linotype"/>
        </w:rPr>
      </w:pPr>
    </w:p>
    <w:p w14:paraId="134A8C8B" w14:textId="77777777" w:rsidR="0024459F" w:rsidRPr="0024459F" w:rsidRDefault="0024459F" w:rsidP="00BD12A3">
      <w:pPr>
        <w:pStyle w:val="Normal1"/>
        <w:rPr>
          <w:rFonts w:ascii="Palatino Linotype" w:hAnsi="Palatino Linotype"/>
          <w:b/>
        </w:rPr>
      </w:pPr>
      <w:r w:rsidRPr="0024459F">
        <w:rPr>
          <w:rFonts w:ascii="Palatino Linotype" w:hAnsi="Palatino Linotype"/>
          <w:b/>
        </w:rPr>
        <w:t>Failure to follow these instructions could result in a points deduction or disqualification!</w:t>
      </w:r>
    </w:p>
    <w:p w14:paraId="2DFE5E34" w14:textId="77777777" w:rsidR="00D21F28" w:rsidRDefault="00D21F28" w:rsidP="00BD12A3">
      <w:pPr>
        <w:pStyle w:val="Normal1"/>
        <w:rPr>
          <w:rFonts w:ascii="Palatino Linotype" w:hAnsi="Palatino Linotype"/>
        </w:rPr>
      </w:pPr>
    </w:p>
    <w:p w14:paraId="1270C317" w14:textId="77777777" w:rsidR="00D21F28" w:rsidRDefault="00D21F28" w:rsidP="00BD12A3">
      <w:pPr>
        <w:pStyle w:val="Normal1"/>
        <w:rPr>
          <w:rFonts w:ascii="Palatino Linotype" w:hAnsi="Palatino Linotype"/>
        </w:rPr>
      </w:pPr>
    </w:p>
    <w:p w14:paraId="0AF906CD" w14:textId="77777777" w:rsidR="00D21F28" w:rsidRDefault="00D21F28" w:rsidP="00BD12A3">
      <w:pPr>
        <w:pStyle w:val="Normal1"/>
        <w:rPr>
          <w:rFonts w:ascii="Palatino Linotype" w:hAnsi="Palatino Linotype"/>
        </w:rPr>
      </w:pPr>
    </w:p>
    <w:p w14:paraId="0E8697DB" w14:textId="77777777" w:rsidR="00D21F28" w:rsidRDefault="00D21F28" w:rsidP="00BD12A3">
      <w:pPr>
        <w:pStyle w:val="Normal1"/>
        <w:rPr>
          <w:rFonts w:ascii="Palatino Linotype" w:hAnsi="Palatino Linotype"/>
        </w:rPr>
      </w:pPr>
    </w:p>
    <w:p w14:paraId="5C7C5492" w14:textId="77777777" w:rsidR="00D21F28" w:rsidRDefault="00D21F28" w:rsidP="00BD12A3">
      <w:pPr>
        <w:pStyle w:val="Normal1"/>
        <w:rPr>
          <w:rFonts w:ascii="Palatino Linotype" w:hAnsi="Palatino Linotype"/>
        </w:rPr>
      </w:pPr>
    </w:p>
    <w:p w14:paraId="28C53EBB" w14:textId="77777777" w:rsidR="00D21F28" w:rsidRDefault="00D21F28" w:rsidP="00BD12A3">
      <w:pPr>
        <w:pStyle w:val="Normal1"/>
        <w:rPr>
          <w:rFonts w:ascii="Palatino Linotype" w:hAnsi="Palatino Linotype"/>
        </w:rPr>
      </w:pPr>
    </w:p>
    <w:p w14:paraId="32044FAC" w14:textId="77777777" w:rsidR="00D21F28" w:rsidRDefault="00D21F28" w:rsidP="00BD12A3">
      <w:pPr>
        <w:pStyle w:val="Normal1"/>
        <w:rPr>
          <w:rFonts w:ascii="Palatino Linotype" w:hAnsi="Palatino Linotype"/>
        </w:rPr>
      </w:pPr>
    </w:p>
    <w:p w14:paraId="6A7134C0" w14:textId="77777777" w:rsidR="00D21F28" w:rsidRDefault="00D21F28" w:rsidP="00D21F28">
      <w:pPr>
        <w:pStyle w:val="Normal1"/>
        <w:jc w:val="center"/>
        <w:rPr>
          <w:rFonts w:ascii="Palatino Linotype" w:hAnsi="Palatino Linotype"/>
          <w:b/>
          <w:sz w:val="32"/>
          <w:szCs w:val="32"/>
        </w:rPr>
      </w:pPr>
    </w:p>
    <w:p w14:paraId="14019D98" w14:textId="77777777" w:rsidR="00D21F28" w:rsidRDefault="00D21F28" w:rsidP="00D21F28">
      <w:pPr>
        <w:pStyle w:val="Normal1"/>
        <w:jc w:val="center"/>
        <w:rPr>
          <w:rFonts w:ascii="Palatino Linotype" w:hAnsi="Palatino Linotype"/>
          <w:b/>
          <w:sz w:val="32"/>
          <w:szCs w:val="32"/>
        </w:rPr>
      </w:pPr>
    </w:p>
    <w:p w14:paraId="1D077CA7" w14:textId="77777777" w:rsidR="00D21F28" w:rsidRPr="00D21F28" w:rsidRDefault="00D21F28" w:rsidP="00D21F28">
      <w:pPr>
        <w:pStyle w:val="Normal1"/>
        <w:jc w:val="center"/>
        <w:rPr>
          <w:rFonts w:ascii="Palatino Linotype" w:hAnsi="Palatino Linotype"/>
          <w:b/>
          <w:sz w:val="32"/>
          <w:szCs w:val="32"/>
        </w:rPr>
      </w:pPr>
      <w:r w:rsidRPr="00D21F28">
        <w:rPr>
          <w:rFonts w:ascii="Palatino Linotype" w:hAnsi="Palatino Linotype"/>
          <w:b/>
          <w:sz w:val="32"/>
          <w:szCs w:val="32"/>
        </w:rPr>
        <w:sym w:font="Wingdings" w:char="F04A"/>
      </w:r>
      <w:r w:rsidRPr="00D21F28">
        <w:rPr>
          <w:rFonts w:ascii="Palatino Linotype" w:hAnsi="Palatino Linotype"/>
          <w:b/>
          <w:sz w:val="32"/>
          <w:szCs w:val="32"/>
        </w:rPr>
        <w:t xml:space="preserve"> !!Congratulations on Completing the Competition!! </w:t>
      </w:r>
      <w:r w:rsidRPr="00D21F28">
        <w:rPr>
          <w:rFonts w:ascii="Palatino Linotype" w:hAnsi="Palatino Linotype"/>
          <w:b/>
          <w:sz w:val="32"/>
          <w:szCs w:val="32"/>
        </w:rPr>
        <w:sym w:font="Wingdings" w:char="F04A"/>
      </w:r>
    </w:p>
    <w:p w14:paraId="4345E17E" w14:textId="77777777" w:rsidR="00BD12A3" w:rsidRDefault="00BD12A3" w:rsidP="00BD12A3">
      <w:pPr>
        <w:pStyle w:val="Normal1"/>
        <w:rPr>
          <w:rFonts w:ascii="Palatino Linotype" w:hAnsi="Palatino Linotype"/>
        </w:rPr>
      </w:pPr>
    </w:p>
    <w:p w14:paraId="6AE87BE8" w14:textId="77777777" w:rsidR="00BD12A3" w:rsidRPr="007C7994" w:rsidRDefault="00BD12A3" w:rsidP="009E2D04">
      <w:pPr>
        <w:rPr>
          <w:rFonts w:ascii="Palatino Linotype" w:hAnsi="Palatino Linotype"/>
        </w:rPr>
      </w:pPr>
    </w:p>
    <w:sectPr w:rsidR="00BD12A3" w:rsidRPr="007C7994" w:rsidSect="00767FDF">
      <w:footerReference w:type="default" r:id="rId20"/>
      <w:pgSz w:w="12240" w:h="15840"/>
      <w:pgMar w:top="1440" w:right="1440" w:bottom="1440" w:left="1440" w:header="720" w:footer="720" w:gutter="0"/>
      <w:pgNumType w:fmt="numberInDash"/>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seth guthrie" w:date="2019-02-09T14:10:00Z" w:initials="SG">
    <w:p w14:paraId="29189F27" w14:textId="3D93B601" w:rsidR="00835020" w:rsidRDefault="00835020">
      <w:pPr>
        <w:pStyle w:val="CommentText"/>
      </w:pPr>
      <w:r>
        <w:rPr>
          <w:rStyle w:val="CommentReference"/>
        </w:rPr>
        <w:annotationRef/>
      </w:r>
      <w:proofErr w:type="spellStart"/>
      <w:r>
        <w:t>Its</w:t>
      </w:r>
      <w:proofErr w:type="spellEnd"/>
      <w:r>
        <w:t xml:space="preserve"> not just business entertainment. Perhaps entertainment business</w:t>
      </w:r>
      <w:r w:rsidR="009539E0">
        <w:t xml:space="preserve">. Business first modifies the entertainment. </w:t>
      </w:r>
    </w:p>
  </w:comment>
  <w:comment w:id="47" w:author="seth guthrie" w:date="2019-02-09T13:48:00Z" w:initials="SG">
    <w:p w14:paraId="3872E1BA" w14:textId="428DF0BE" w:rsidR="00E40449" w:rsidRPr="006A55DB" w:rsidRDefault="00E40449">
      <w:pPr>
        <w:pStyle w:val="CommentText"/>
      </w:pPr>
      <w:r>
        <w:rPr>
          <w:rStyle w:val="CommentReference"/>
        </w:rPr>
        <w:annotationRef/>
      </w:r>
      <w:r>
        <w:t xml:space="preserve">Everyone knows what software is. </w:t>
      </w:r>
      <w:r w:rsidR="00C12295">
        <w:t>Computer Programs are ubiquitous. Is</w:t>
      </w:r>
      <w:r>
        <w:t xml:space="preserve"> this example necessary</w:t>
      </w:r>
      <w:r w:rsidR="00C12295">
        <w:t>?</w:t>
      </w:r>
      <w:r>
        <w:t xml:space="preserve"> If it is, </w:t>
      </w:r>
      <w:r w:rsidR="00C12295">
        <w:t xml:space="preserve">it </w:t>
      </w:r>
      <w:r>
        <w:t xml:space="preserve">may be helpful </w:t>
      </w:r>
      <w:r w:rsidR="006A55DB">
        <w:t xml:space="preserve">to specify what “generating </w:t>
      </w:r>
      <w:r w:rsidR="006A55DB">
        <w:rPr>
          <w:i/>
        </w:rPr>
        <w:t>the</w:t>
      </w:r>
      <w:r w:rsidR="006A55DB">
        <w:t xml:space="preserve"> content” means. Which content? It hasn’t been introduced yet. </w:t>
      </w:r>
    </w:p>
  </w:comment>
  <w:comment w:id="109" w:author="seth guthrie" w:date="2019-02-09T13:55:00Z" w:initials="SG">
    <w:p w14:paraId="7D32558B" w14:textId="03F80890" w:rsidR="00444214" w:rsidRDefault="00444214">
      <w:pPr>
        <w:pStyle w:val="CommentText"/>
      </w:pPr>
      <w:r>
        <w:rPr>
          <w:rStyle w:val="CommentReference"/>
        </w:rPr>
        <w:annotationRef/>
      </w:r>
      <w:r>
        <w:t xml:space="preserve">What is </w:t>
      </w:r>
      <w:proofErr w:type="gramStart"/>
      <w:r>
        <w:t>a</w:t>
      </w:r>
      <w:proofErr w:type="gramEnd"/>
      <w:r>
        <w:t xml:space="preserve"> HMD? This term has not been introduced the reader yet. </w:t>
      </w:r>
    </w:p>
  </w:comment>
  <w:comment w:id="144" w:author="seth guthrie" w:date="2019-02-09T13:59:00Z" w:initials="SG">
    <w:p w14:paraId="7E226162" w14:textId="3F07EA14" w:rsidR="00FC7C68" w:rsidRDefault="00FC7C68">
      <w:pPr>
        <w:pStyle w:val="CommentText"/>
      </w:pPr>
      <w:r>
        <w:rPr>
          <w:rStyle w:val="CommentReference"/>
        </w:rPr>
        <w:annotationRef/>
      </w:r>
      <w:r>
        <w:t>Which type? AR? Or ARE generally? I’d replace “this type of technology” with AR</w:t>
      </w:r>
    </w:p>
  </w:comment>
  <w:comment w:id="158" w:author="seth guthrie" w:date="2019-02-09T13:57:00Z" w:initials="SG">
    <w:p w14:paraId="3263AA9D" w14:textId="77777777" w:rsidR="009C1BF0" w:rsidRDefault="009C1BF0">
      <w:pPr>
        <w:pStyle w:val="CommentText"/>
      </w:pPr>
      <w:r>
        <w:rPr>
          <w:rStyle w:val="CommentReference"/>
        </w:rPr>
        <w:annotationRef/>
      </w:r>
      <w:r>
        <w:t>What does this expression mean? Is the hyphen in the correct place?</w:t>
      </w:r>
    </w:p>
    <w:p w14:paraId="58819BE2" w14:textId="77777777" w:rsidR="00FC7C68" w:rsidRDefault="00FC7C68">
      <w:pPr>
        <w:pStyle w:val="CommentText"/>
      </w:pPr>
    </w:p>
    <w:p w14:paraId="744F6835" w14:textId="431A803E" w:rsidR="00FC7C68" w:rsidRDefault="00FC7C68">
      <w:pPr>
        <w:pStyle w:val="CommentText"/>
      </w:pPr>
      <w:r>
        <w:t xml:space="preserve">I feel like it doesn’t help the reader and </w:t>
      </w:r>
      <w:r w:rsidR="00D35341">
        <w:t xml:space="preserve">would probably be easier to read if the entire parenthetical was removed. </w:t>
      </w:r>
    </w:p>
  </w:comment>
  <w:comment w:id="162" w:author="seth guthrie" w:date="2019-02-09T14:01:00Z" w:initials="SG">
    <w:p w14:paraId="6AB6A88E" w14:textId="1E54975C" w:rsidR="00D35341" w:rsidRDefault="00D35341">
      <w:pPr>
        <w:pStyle w:val="CommentText"/>
      </w:pPr>
      <w:r>
        <w:rPr>
          <w:rStyle w:val="CommentReference"/>
        </w:rPr>
        <w:annotationRef/>
      </w:r>
      <w:r>
        <w:t xml:space="preserve">You’ve already specified “America’s favorite sport” so </w:t>
      </w:r>
      <w:proofErr w:type="spellStart"/>
      <w:r>
        <w:t>its</w:t>
      </w:r>
      <w:proofErr w:type="spellEnd"/>
      <w:r>
        <w:t xml:space="preserve"> probably ok to delete this.  </w:t>
      </w:r>
    </w:p>
  </w:comment>
  <w:comment w:id="188" w:author="seth guthrie" w:date="2019-02-09T14:02:00Z" w:initials="SG">
    <w:p w14:paraId="50AE30EC" w14:textId="7121D0D3" w:rsidR="004A1AD1" w:rsidRDefault="004A1AD1">
      <w:pPr>
        <w:pStyle w:val="CommentText"/>
      </w:pPr>
      <w:r>
        <w:rPr>
          <w:rStyle w:val="CommentReference"/>
        </w:rPr>
        <w:annotationRef/>
      </w:r>
      <w:r>
        <w:t>The meaning of this phrase isn’t especially clear. Was the 1st &amp; 10 not brand boosted? The NFL is a big brand. What does brand boosted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189F27" w15:done="0"/>
  <w15:commentEx w15:paraId="3872E1BA" w15:done="0"/>
  <w15:commentEx w15:paraId="7D32558B" w15:done="0"/>
  <w15:commentEx w15:paraId="7E226162" w15:done="0"/>
  <w15:commentEx w15:paraId="744F6835" w15:done="0"/>
  <w15:commentEx w15:paraId="6AB6A88E" w15:done="0"/>
  <w15:commentEx w15:paraId="50AE30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189F27" w16cid:durableId="20095DD5"/>
  <w16cid:commentId w16cid:paraId="3872E1BA" w16cid:durableId="200958AC"/>
  <w16cid:commentId w16cid:paraId="7D32558B" w16cid:durableId="20095A40"/>
  <w16cid:commentId w16cid:paraId="7E226162" w16cid:durableId="20095B47"/>
  <w16cid:commentId w16cid:paraId="744F6835" w16cid:durableId="20095ADF"/>
  <w16cid:commentId w16cid:paraId="6AB6A88E" w16cid:durableId="20095BA7"/>
  <w16cid:commentId w16cid:paraId="50AE30EC" w16cid:durableId="20095C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2A021" w14:textId="77777777" w:rsidR="009147E6" w:rsidRDefault="009147E6" w:rsidP="00F62A65">
      <w:r>
        <w:separator/>
      </w:r>
    </w:p>
  </w:endnote>
  <w:endnote w:type="continuationSeparator" w:id="0">
    <w:p w14:paraId="6DEF35F2" w14:textId="77777777" w:rsidR="009147E6" w:rsidRDefault="009147E6" w:rsidP="00F62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Sylfaen"/>
    <w:charset w:val="00"/>
    <w:family w:val="auto"/>
    <w:pitch w:val="variable"/>
    <w:sig w:usb0="E50002FF" w:usb1="500079DB" w:usb2="0000001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9599658"/>
      <w:docPartObj>
        <w:docPartGallery w:val="Page Numbers (Bottom of Page)"/>
        <w:docPartUnique/>
      </w:docPartObj>
    </w:sdtPr>
    <w:sdtEndPr>
      <w:rPr>
        <w:rStyle w:val="PageNumber"/>
      </w:rPr>
    </w:sdtEndPr>
    <w:sdtContent>
      <w:p w14:paraId="6E3E81CC" w14:textId="77777777" w:rsidR="00767FDF" w:rsidRDefault="00767FDF" w:rsidP="007039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065E60" w14:textId="77777777" w:rsidR="00767FDF" w:rsidRDefault="00767FDF" w:rsidP="00767F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96759" w14:textId="77777777" w:rsidR="00767FDF" w:rsidRPr="002515CB" w:rsidRDefault="00C54469" w:rsidP="002515CB">
    <w:pPr>
      <w:pStyle w:val="Footer"/>
      <w:ind w:right="360"/>
      <w:jc w:val="center"/>
      <w:rPr>
        <w:rFonts w:ascii="Palatino Linotype" w:hAnsi="Palatino Linotype"/>
        <w:smallCaps/>
      </w:rPr>
    </w:pPr>
    <w:r w:rsidRPr="00767FDF">
      <w:rPr>
        <w:rFonts w:ascii="Palatino Linotype" w:hAnsi="Palatino Linotype"/>
        <w:smallCaps/>
      </w:rPr>
      <w:t>AIPLA Quarterly Journal 201</w:t>
    </w:r>
    <w:r w:rsidR="00270267">
      <w:rPr>
        <w:rFonts w:ascii="Palatino Linotype" w:hAnsi="Palatino Linotype"/>
        <w:smallCaps/>
      </w:rPr>
      <w:t>9</w:t>
    </w:r>
    <w:r w:rsidRPr="00767FDF">
      <w:rPr>
        <w:rFonts w:ascii="Palatino Linotype" w:hAnsi="Palatino Linotype"/>
        <w:smallCaps/>
      </w:rPr>
      <w:t xml:space="preserve"> Publication Board Competition</w:t>
    </w:r>
    <w:r>
      <w:rPr>
        <w:rFonts w:ascii="Palatino Linotype" w:hAnsi="Palatino Linotype"/>
        <w:smallCaps/>
      </w:rPr>
      <w:t> — Part 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2F7B7" w14:textId="77777777" w:rsidR="00CA3740" w:rsidRPr="002515CB" w:rsidRDefault="00CA3740" w:rsidP="002515CB">
    <w:pPr>
      <w:pStyle w:val="Footer"/>
      <w:ind w:right="360"/>
      <w:jc w:val="center"/>
      <w:rPr>
        <w:rFonts w:ascii="Palatino Linotype" w:hAnsi="Palatino Linotype"/>
        <w:smallCaps/>
      </w:rPr>
    </w:pPr>
    <w:r w:rsidRPr="00767FDF">
      <w:rPr>
        <w:rFonts w:ascii="Palatino Linotype" w:hAnsi="Palatino Linotype"/>
        <w:smallCaps/>
      </w:rPr>
      <w:t>AIPLA Quarterly Journal 201</w:t>
    </w:r>
    <w:r w:rsidR="00270267">
      <w:rPr>
        <w:rFonts w:ascii="Palatino Linotype" w:hAnsi="Palatino Linotype"/>
        <w:smallCaps/>
      </w:rPr>
      <w:t>9</w:t>
    </w:r>
    <w:r w:rsidRPr="00767FDF">
      <w:rPr>
        <w:rFonts w:ascii="Palatino Linotype" w:hAnsi="Palatino Linotype"/>
        <w:smallCaps/>
      </w:rPr>
      <w:t xml:space="preserve"> Publication Board Competition</w:t>
    </w:r>
    <w:r>
      <w:rPr>
        <w:rFonts w:ascii="Palatino Linotype" w:hAnsi="Palatino Linotype"/>
        <w:smallCaps/>
      </w:rPr>
      <w:t> — Part 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A5E6C" w14:textId="77777777" w:rsidR="00CA3740" w:rsidRPr="002515CB" w:rsidRDefault="00CA3740" w:rsidP="002515CB">
    <w:pPr>
      <w:pStyle w:val="Footer"/>
      <w:ind w:right="360"/>
      <w:jc w:val="center"/>
      <w:rPr>
        <w:rFonts w:ascii="Palatino Linotype" w:hAnsi="Palatino Linotype"/>
        <w:smallCaps/>
      </w:rPr>
    </w:pPr>
    <w:r w:rsidRPr="00767FDF">
      <w:rPr>
        <w:rFonts w:ascii="Palatino Linotype" w:hAnsi="Palatino Linotype"/>
        <w:smallCaps/>
      </w:rPr>
      <w:t>AIPLA Quarterly Journal 201</w:t>
    </w:r>
    <w:r w:rsidR="00270267">
      <w:rPr>
        <w:rFonts w:ascii="Palatino Linotype" w:hAnsi="Palatino Linotype"/>
        <w:smallCaps/>
      </w:rPr>
      <w:t>9</w:t>
    </w:r>
    <w:r w:rsidRPr="00767FDF">
      <w:rPr>
        <w:rFonts w:ascii="Palatino Linotype" w:hAnsi="Palatino Linotype"/>
        <w:smallCaps/>
      </w:rPr>
      <w:t xml:space="preserve"> Publication Board Competition</w:t>
    </w:r>
    <w:r>
      <w:rPr>
        <w:rFonts w:ascii="Palatino Linotype" w:hAnsi="Palatino Linotype"/>
        <w:smallCaps/>
      </w:rPr>
      <w:t> — Part III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6B473" w14:textId="77777777" w:rsidR="000932E1" w:rsidRPr="002515CB" w:rsidRDefault="000932E1" w:rsidP="002515CB">
    <w:pPr>
      <w:pStyle w:val="Footer"/>
      <w:ind w:right="360"/>
      <w:jc w:val="center"/>
      <w:rPr>
        <w:rFonts w:ascii="Palatino Linotype" w:hAnsi="Palatino Linotype"/>
        <w:smallCaps/>
      </w:rPr>
    </w:pPr>
    <w:r w:rsidRPr="00767FDF">
      <w:rPr>
        <w:rFonts w:ascii="Palatino Linotype" w:hAnsi="Palatino Linotype"/>
        <w:smallCaps/>
      </w:rPr>
      <w:t>AIPLA Quarterly Journal 201</w:t>
    </w:r>
    <w:r w:rsidR="00270267">
      <w:rPr>
        <w:rFonts w:ascii="Palatino Linotype" w:hAnsi="Palatino Linotype"/>
        <w:smallCaps/>
      </w:rPr>
      <w:t>9</w:t>
    </w:r>
    <w:r w:rsidRPr="00767FDF">
      <w:rPr>
        <w:rFonts w:ascii="Palatino Linotype" w:hAnsi="Palatino Linotype"/>
        <w:smallCaps/>
      </w:rPr>
      <w:t xml:space="preserve"> Publication Board Competition</w:t>
    </w:r>
    <w:r>
      <w:rPr>
        <w:rFonts w:ascii="Palatino Linotype" w:hAnsi="Palatino Linotype"/>
        <w:smallCaps/>
      </w:rPr>
      <w:t> — Part IV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6BBA0" w14:textId="77777777" w:rsidR="00BD12A3" w:rsidRPr="002515CB" w:rsidRDefault="00BD12A3" w:rsidP="002515CB">
    <w:pPr>
      <w:pStyle w:val="Footer"/>
      <w:ind w:right="360"/>
      <w:jc w:val="center"/>
      <w:rPr>
        <w:rFonts w:ascii="Palatino Linotype" w:hAnsi="Palatino Linotype"/>
        <w:smallCaps/>
      </w:rPr>
    </w:pPr>
    <w:r w:rsidRPr="00767FDF">
      <w:rPr>
        <w:rFonts w:ascii="Palatino Linotype" w:hAnsi="Palatino Linotype"/>
        <w:smallCaps/>
      </w:rPr>
      <w:t>AIPLA Quarterly Journal 201</w:t>
    </w:r>
    <w:r w:rsidR="00270267">
      <w:rPr>
        <w:rFonts w:ascii="Palatino Linotype" w:hAnsi="Palatino Linotype"/>
        <w:smallCaps/>
      </w:rPr>
      <w:t>9</w:t>
    </w:r>
    <w:r w:rsidRPr="00767FDF">
      <w:rPr>
        <w:rFonts w:ascii="Palatino Linotype" w:hAnsi="Palatino Linotype"/>
        <w:smallCaps/>
      </w:rPr>
      <w:t xml:space="preserve"> Publication Board Competition</w:t>
    </w:r>
    <w:r>
      <w:rPr>
        <w:rFonts w:ascii="Palatino Linotype" w:hAnsi="Palatino Linotype"/>
        <w:smallCaps/>
      </w:rPr>
      <w:t> — Part 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81394" w14:textId="77777777" w:rsidR="009147E6" w:rsidRDefault="009147E6" w:rsidP="00F62A65">
      <w:r>
        <w:separator/>
      </w:r>
    </w:p>
  </w:footnote>
  <w:footnote w:type="continuationSeparator" w:id="0">
    <w:p w14:paraId="4FA09163" w14:textId="77777777" w:rsidR="009147E6" w:rsidRDefault="009147E6" w:rsidP="00F62A65">
      <w:r>
        <w:continuationSeparator/>
      </w:r>
    </w:p>
  </w:footnote>
  <w:footnote w:id="1">
    <w:p w14:paraId="1DF09553" w14:textId="77777777" w:rsidR="00F62A65" w:rsidRPr="007C7994" w:rsidRDefault="00F62A65" w:rsidP="00F62A65">
      <w:pPr>
        <w:pStyle w:val="FootnoteText"/>
        <w:ind w:left="360" w:hanging="360"/>
        <w:rPr>
          <w:rFonts w:ascii="Palatino Linotype" w:hAnsi="Palatino Linotype" w:cs="Times New Roman"/>
          <w:sz w:val="18"/>
          <w:szCs w:val="18"/>
        </w:rPr>
      </w:pPr>
      <w:r w:rsidRPr="007C7994">
        <w:rPr>
          <w:rStyle w:val="FootnoteReference"/>
          <w:rFonts w:ascii="Palatino Linotype" w:hAnsi="Palatino Linotype" w:cs="Times New Roman"/>
          <w:sz w:val="18"/>
          <w:szCs w:val="18"/>
        </w:rPr>
        <w:footnoteRef/>
      </w:r>
      <w:r w:rsidRPr="007C7994">
        <w:rPr>
          <w:rFonts w:ascii="Palatino Linotype" w:hAnsi="Palatino Linotype" w:cs="Times New Roman"/>
          <w:sz w:val="18"/>
          <w:szCs w:val="18"/>
        </w:rPr>
        <w:tab/>
      </w:r>
      <w:r w:rsidRPr="007C7994">
        <w:rPr>
          <w:rFonts w:ascii="Palatino Linotype" w:hAnsi="Palatino Linotype" w:cs="Times New Roman"/>
          <w:i/>
          <w:sz w:val="18"/>
          <w:szCs w:val="18"/>
        </w:rPr>
        <w:t>See</w:t>
      </w:r>
      <w:r w:rsidR="009B7AFE" w:rsidRPr="007C7994">
        <w:rPr>
          <w:rFonts w:ascii="Palatino Linotype" w:hAnsi="Palatino Linotype" w:cs="Times New Roman"/>
          <w:i/>
          <w:sz w:val="18"/>
          <w:szCs w:val="18"/>
        </w:rPr>
        <w:t>, e.g.</w:t>
      </w:r>
      <w:r w:rsidR="009B7AFE" w:rsidRPr="007C7994">
        <w:rPr>
          <w:rFonts w:ascii="Palatino Linotype" w:hAnsi="Palatino Linotype" w:cs="Times New Roman"/>
          <w:sz w:val="18"/>
          <w:szCs w:val="18"/>
        </w:rPr>
        <w:t>,</w:t>
      </w:r>
      <w:r w:rsidRPr="007C7994">
        <w:rPr>
          <w:rFonts w:ascii="Palatino Linotype" w:hAnsi="Palatino Linotype" w:cs="Times New Roman"/>
          <w:i/>
          <w:sz w:val="18"/>
          <w:szCs w:val="18"/>
        </w:rPr>
        <w:t xml:space="preserve"> </w:t>
      </w:r>
      <w:r w:rsidRPr="007C7994">
        <w:rPr>
          <w:rFonts w:ascii="Palatino Linotype" w:hAnsi="Palatino Linotype" w:cs="Times New Roman"/>
          <w:smallCaps/>
          <w:sz w:val="18"/>
          <w:szCs w:val="18"/>
        </w:rPr>
        <w:t xml:space="preserve">Brian D. </w:t>
      </w:r>
      <w:proofErr w:type="spellStart"/>
      <w:r w:rsidRPr="007C7994">
        <w:rPr>
          <w:rFonts w:ascii="Palatino Linotype" w:hAnsi="Palatino Linotype" w:cs="Times New Roman"/>
          <w:smallCaps/>
          <w:sz w:val="18"/>
          <w:szCs w:val="18"/>
        </w:rPr>
        <w:t>Wassom</w:t>
      </w:r>
      <w:proofErr w:type="spellEnd"/>
      <w:r w:rsidRPr="007C7994">
        <w:rPr>
          <w:rFonts w:ascii="Palatino Linotype" w:hAnsi="Palatino Linotype" w:cs="Times New Roman"/>
          <w:smallCaps/>
          <w:sz w:val="18"/>
          <w:szCs w:val="18"/>
        </w:rPr>
        <w:t>, Augmented Reality Law, Privacy, and Ethics 18-23 (2015) [</w:t>
      </w:r>
      <w:r w:rsidRPr="007C7994">
        <w:rPr>
          <w:rFonts w:ascii="Palatino Linotype" w:hAnsi="Palatino Linotype" w:cs="Times New Roman"/>
          <w:sz w:val="18"/>
          <w:szCs w:val="18"/>
        </w:rPr>
        <w:t xml:space="preserve">hereinafter </w:t>
      </w:r>
      <w:proofErr w:type="spellStart"/>
      <w:r w:rsidRPr="007C7994">
        <w:rPr>
          <w:rFonts w:ascii="Palatino Linotype" w:hAnsi="Palatino Linotype" w:cs="Times New Roman"/>
          <w:smallCaps/>
          <w:sz w:val="18"/>
          <w:szCs w:val="18"/>
        </w:rPr>
        <w:t>Wassom</w:t>
      </w:r>
      <w:proofErr w:type="spellEnd"/>
      <w:r w:rsidRPr="007C7994">
        <w:rPr>
          <w:rFonts w:ascii="Palatino Linotype" w:hAnsi="Palatino Linotype" w:cs="Times New Roman"/>
          <w:smallCaps/>
          <w:sz w:val="18"/>
          <w:szCs w:val="18"/>
        </w:rPr>
        <w:t xml:space="preserve"> Book</w:t>
      </w:r>
      <w:r w:rsidRPr="007C7994">
        <w:rPr>
          <w:rFonts w:ascii="Palatino Linotype" w:hAnsi="Palatino Linotype" w:cs="Times New Roman"/>
          <w:sz w:val="18"/>
          <w:szCs w:val="18"/>
        </w:rPr>
        <w:t>]</w:t>
      </w:r>
      <w:r w:rsidRPr="007C7994">
        <w:rPr>
          <w:rFonts w:ascii="Palatino Linotype" w:hAnsi="Palatino Linotype" w:cs="Times New Roman"/>
          <w:smallCaps/>
          <w:sz w:val="18"/>
          <w:szCs w:val="18"/>
        </w:rPr>
        <w:t xml:space="preserve"> </w:t>
      </w:r>
      <w:r w:rsidRPr="007C7994">
        <w:rPr>
          <w:rFonts w:ascii="Palatino Linotype" w:hAnsi="Palatino Linotype" w:cs="Times New Roman"/>
          <w:sz w:val="18"/>
          <w:szCs w:val="18"/>
        </w:rPr>
        <w:t xml:space="preserve">(defining AR and VR, breaking down basic word structure, and distinguishing them by technological capability); Larry </w:t>
      </w:r>
      <w:proofErr w:type="spellStart"/>
      <w:r w:rsidRPr="007C7994">
        <w:rPr>
          <w:rFonts w:ascii="Palatino Linotype" w:hAnsi="Palatino Linotype" w:cs="Times New Roman"/>
          <w:sz w:val="18"/>
          <w:szCs w:val="18"/>
        </w:rPr>
        <w:t>Greenemeier</w:t>
      </w:r>
      <w:proofErr w:type="spellEnd"/>
      <w:r w:rsidRPr="007C7994">
        <w:rPr>
          <w:rFonts w:ascii="Palatino Linotype" w:hAnsi="Palatino Linotype" w:cs="Times New Roman"/>
          <w:sz w:val="18"/>
          <w:szCs w:val="18"/>
        </w:rPr>
        <w:t xml:space="preserve">, </w:t>
      </w:r>
      <w:r w:rsidRPr="007C7994">
        <w:rPr>
          <w:rFonts w:ascii="Palatino Linotype" w:hAnsi="Palatino Linotype" w:cs="Times New Roman"/>
          <w:i/>
          <w:sz w:val="18"/>
          <w:szCs w:val="18"/>
        </w:rPr>
        <w:t>Is Pokémon GO Really Augmented Reality?</w:t>
      </w:r>
      <w:r w:rsidRPr="007C7994">
        <w:rPr>
          <w:rFonts w:ascii="Palatino Linotype" w:hAnsi="Palatino Linotype" w:cs="Times New Roman"/>
          <w:sz w:val="18"/>
          <w:szCs w:val="18"/>
        </w:rPr>
        <w:t xml:space="preserve">, </w:t>
      </w:r>
      <w:r w:rsidRPr="007C7994">
        <w:rPr>
          <w:rFonts w:ascii="Palatino Linotype" w:hAnsi="Palatino Linotype" w:cs="Times New Roman"/>
          <w:smallCaps/>
          <w:sz w:val="18"/>
          <w:szCs w:val="18"/>
        </w:rPr>
        <w:t xml:space="preserve">Scientific American </w:t>
      </w:r>
      <w:r w:rsidRPr="007C7994">
        <w:rPr>
          <w:rFonts w:ascii="Palatino Linotype" w:hAnsi="Palatino Linotype" w:cs="Times New Roman"/>
          <w:sz w:val="18"/>
          <w:szCs w:val="18"/>
        </w:rPr>
        <w:t xml:space="preserve">(July 13, 2016), </w:t>
      </w:r>
      <w:hyperlink r:id="rId1" w:history="1">
        <w:r w:rsidRPr="007C7994">
          <w:rPr>
            <w:rStyle w:val="Hyperlink"/>
            <w:rFonts w:ascii="Palatino Linotype" w:hAnsi="Palatino Linotype" w:cs="Times New Roman"/>
            <w:color w:val="auto"/>
            <w:sz w:val="18"/>
            <w:szCs w:val="18"/>
            <w:u w:val="none"/>
          </w:rPr>
          <w:t>https://www.scientificamerican.com/article/is-pokemon-go-really-augmented-reality/</w:t>
        </w:r>
      </w:hyperlink>
      <w:r w:rsidRPr="007C7994">
        <w:rPr>
          <w:rFonts w:ascii="Palatino Linotype" w:hAnsi="Palatino Linotype" w:cs="Times New Roman"/>
          <w:sz w:val="18"/>
          <w:szCs w:val="18"/>
        </w:rPr>
        <w:t xml:space="preserve"> (discussing Microsoft’s commercial-marketing push for adoption of “mixed reality” for its HoloLens</w:t>
      </w:r>
      <w:r w:rsidR="009B7AFE" w:rsidRPr="007C7994">
        <w:rPr>
          <w:rFonts w:ascii="Palatino Linotype" w:hAnsi="Palatino Linotype" w:cs="Times New Roman"/>
          <w:sz w:val="18"/>
          <w:szCs w:val="18"/>
        </w:rPr>
        <w:t>).</w:t>
      </w:r>
      <w:r w:rsidRPr="007C7994">
        <w:rPr>
          <w:rFonts w:ascii="Palatino Linotype" w:hAnsi="Palatino Linotype" w:cs="Times New Roman"/>
          <w:sz w:val="18"/>
          <w:szCs w:val="18"/>
        </w:rPr>
        <w:t xml:space="preserve"> </w:t>
      </w:r>
    </w:p>
  </w:footnote>
  <w:footnote w:id="2">
    <w:p w14:paraId="319D49E0" w14:textId="77777777" w:rsidR="00F62A65" w:rsidRPr="007C7994" w:rsidRDefault="00F62A65" w:rsidP="009B7AFE">
      <w:pPr>
        <w:pStyle w:val="FootnoteText"/>
        <w:ind w:left="360" w:hanging="360"/>
        <w:rPr>
          <w:rFonts w:ascii="Palatino Linotype" w:hAnsi="Palatino Linotype" w:cs="Times New Roman"/>
          <w:sz w:val="18"/>
          <w:szCs w:val="18"/>
        </w:rPr>
      </w:pPr>
      <w:r w:rsidRPr="007C7994">
        <w:rPr>
          <w:rStyle w:val="FootnoteReference"/>
          <w:rFonts w:ascii="Palatino Linotype" w:hAnsi="Palatino Linotype" w:cs="Times New Roman"/>
          <w:sz w:val="18"/>
          <w:szCs w:val="18"/>
        </w:rPr>
        <w:footnoteRef/>
      </w:r>
      <w:r w:rsidRPr="007C7994">
        <w:rPr>
          <w:rFonts w:ascii="Palatino Linotype" w:hAnsi="Palatino Linotype" w:cs="Times New Roman"/>
          <w:sz w:val="18"/>
          <w:szCs w:val="18"/>
        </w:rPr>
        <w:tab/>
      </w:r>
      <w:r w:rsidRPr="007C7994">
        <w:rPr>
          <w:rFonts w:ascii="Palatino Linotype" w:hAnsi="Palatino Linotype" w:cs="Times New Roman"/>
          <w:i/>
          <w:sz w:val="18"/>
          <w:szCs w:val="18"/>
        </w:rPr>
        <w:t xml:space="preserve">See </w:t>
      </w:r>
      <w:r w:rsidRPr="007C7994">
        <w:rPr>
          <w:rFonts w:ascii="Palatino Linotype" w:hAnsi="Palatino Linotype" w:cs="Times New Roman"/>
          <w:sz w:val="18"/>
          <w:szCs w:val="18"/>
        </w:rPr>
        <w:t xml:space="preserve">DAQRI – CEO Brian Mullins, </w:t>
      </w:r>
      <w:r w:rsidRPr="007C7994">
        <w:rPr>
          <w:rFonts w:ascii="Palatino Linotype" w:hAnsi="Palatino Linotype" w:cs="Times New Roman"/>
          <w:i/>
          <w:sz w:val="18"/>
          <w:szCs w:val="18"/>
        </w:rPr>
        <w:t xml:space="preserve">What is Augmented </w:t>
      </w:r>
      <w:proofErr w:type="gramStart"/>
      <w:r w:rsidRPr="007C7994">
        <w:rPr>
          <w:rFonts w:ascii="Palatino Linotype" w:hAnsi="Palatino Linotype" w:cs="Times New Roman"/>
          <w:i/>
          <w:sz w:val="18"/>
          <w:szCs w:val="18"/>
        </w:rPr>
        <w:t>Reality?</w:t>
      </w:r>
      <w:r w:rsidRPr="007C7994">
        <w:rPr>
          <w:rFonts w:ascii="Palatino Linotype" w:hAnsi="Palatino Linotype" w:cs="Times New Roman"/>
          <w:sz w:val="18"/>
          <w:szCs w:val="18"/>
        </w:rPr>
        <w:t>,</w:t>
      </w:r>
      <w:proofErr w:type="gramEnd"/>
      <w:r w:rsidRPr="007C7994">
        <w:rPr>
          <w:rFonts w:ascii="Palatino Linotype" w:hAnsi="Palatino Linotype" w:cs="Times New Roman"/>
          <w:sz w:val="18"/>
          <w:szCs w:val="18"/>
        </w:rPr>
        <w:t xml:space="preserve"> </w:t>
      </w:r>
      <w:r w:rsidRPr="007C7994">
        <w:rPr>
          <w:rFonts w:ascii="Palatino Linotype" w:hAnsi="Palatino Linotype" w:cs="Times New Roman"/>
          <w:smallCaps/>
          <w:sz w:val="18"/>
          <w:szCs w:val="18"/>
        </w:rPr>
        <w:t xml:space="preserve">YouTube </w:t>
      </w:r>
      <w:r w:rsidRPr="007C7994">
        <w:rPr>
          <w:rFonts w:ascii="Palatino Linotype" w:hAnsi="Palatino Linotype" w:cs="Times New Roman"/>
          <w:sz w:val="18"/>
          <w:szCs w:val="18"/>
        </w:rPr>
        <w:t>(Sept. 30, 2016),</w:t>
      </w:r>
      <w:r w:rsidRPr="007C7994">
        <w:rPr>
          <w:rFonts w:ascii="Palatino Linotype" w:hAnsi="Palatino Linotype" w:cs="Times New Roman"/>
          <w:i/>
          <w:sz w:val="18"/>
          <w:szCs w:val="18"/>
        </w:rPr>
        <w:t xml:space="preserve"> </w:t>
      </w:r>
      <w:r w:rsidR="009B7AFE" w:rsidRPr="007C7994">
        <w:rPr>
          <w:rFonts w:ascii="Palatino Linotype" w:hAnsi="Palatino Linotype" w:cs="Times New Roman"/>
          <w:sz w:val="18"/>
          <w:szCs w:val="18"/>
        </w:rPr>
        <w:t>https://youtu.be/nfViN8sLpH0</w:t>
      </w:r>
      <w:r w:rsidRPr="007C7994">
        <w:rPr>
          <w:rFonts w:ascii="Palatino Linotype" w:hAnsi="Palatino Linotype" w:cs="Times New Roman"/>
          <w:sz w:val="18"/>
          <w:szCs w:val="18"/>
        </w:rPr>
        <w:t xml:space="preserve"> (“What does this [terminology </w:t>
      </w:r>
      <w:r w:rsidR="009B7AFE" w:rsidRPr="007C7994">
        <w:rPr>
          <w:rFonts w:ascii="Palatino Linotype" w:hAnsi="Palatino Linotype" w:cs="Times New Roman"/>
          <w:sz w:val="18"/>
          <w:szCs w:val="18"/>
        </w:rPr>
        <w:t xml:space="preserve">debate] matter in the long run? . . . </w:t>
      </w:r>
      <w:r w:rsidRPr="007C7994">
        <w:rPr>
          <w:rFonts w:ascii="Palatino Linotype" w:hAnsi="Palatino Linotype" w:cs="Times New Roman"/>
          <w:sz w:val="18"/>
          <w:szCs w:val="18"/>
        </w:rPr>
        <w:t>I think, w</w:t>
      </w:r>
      <w:r w:rsidR="009B7AFE" w:rsidRPr="007C7994">
        <w:rPr>
          <w:rFonts w:ascii="Palatino Linotype" w:hAnsi="Palatino Linotype" w:cs="Times New Roman"/>
          <w:sz w:val="18"/>
          <w:szCs w:val="18"/>
        </w:rPr>
        <w:t xml:space="preserve">hen we get the technology </w:t>
      </w:r>
      <w:proofErr w:type="gramStart"/>
      <w:r w:rsidR="009B7AFE" w:rsidRPr="007C7994">
        <w:rPr>
          <w:rFonts w:ascii="Palatino Linotype" w:hAnsi="Palatino Linotype" w:cs="Times New Roman"/>
          <w:sz w:val="18"/>
          <w:szCs w:val="18"/>
        </w:rPr>
        <w:t>right .</w:t>
      </w:r>
      <w:proofErr w:type="gramEnd"/>
      <w:r w:rsidR="009B7AFE" w:rsidRPr="007C7994">
        <w:rPr>
          <w:rFonts w:ascii="Palatino Linotype" w:hAnsi="Palatino Linotype" w:cs="Times New Roman"/>
          <w:sz w:val="18"/>
          <w:szCs w:val="18"/>
        </w:rPr>
        <w:t xml:space="preserve"> . . </w:t>
      </w:r>
      <w:r w:rsidRPr="007C7994">
        <w:rPr>
          <w:rFonts w:ascii="Palatino Linotype" w:hAnsi="Palatino Linotype" w:cs="Times New Roman"/>
          <w:sz w:val="18"/>
          <w:szCs w:val="18"/>
        </w:rPr>
        <w:t xml:space="preserve">calling something </w:t>
      </w:r>
      <w:r w:rsidR="009B7AFE" w:rsidRPr="007C7994">
        <w:rPr>
          <w:rFonts w:ascii="Palatino Linotype" w:hAnsi="Palatino Linotype" w:cs="Times New Roman"/>
          <w:sz w:val="18"/>
          <w:szCs w:val="18"/>
        </w:rPr>
        <w:t>[VR]</w:t>
      </w:r>
      <w:r w:rsidRPr="007C7994">
        <w:rPr>
          <w:rFonts w:ascii="Palatino Linotype" w:hAnsi="Palatino Linotype" w:cs="Times New Roman"/>
          <w:sz w:val="18"/>
          <w:szCs w:val="18"/>
        </w:rPr>
        <w:t xml:space="preserve"> or </w:t>
      </w:r>
      <w:r w:rsidR="009B7AFE" w:rsidRPr="007C7994">
        <w:rPr>
          <w:rFonts w:ascii="Palatino Linotype" w:hAnsi="Palatino Linotype" w:cs="Times New Roman"/>
          <w:sz w:val="18"/>
          <w:szCs w:val="18"/>
        </w:rPr>
        <w:t>[AR]</w:t>
      </w:r>
      <w:r w:rsidRPr="007C7994">
        <w:rPr>
          <w:rFonts w:ascii="Palatino Linotype" w:hAnsi="Palatino Linotype" w:cs="Times New Roman"/>
          <w:sz w:val="18"/>
          <w:szCs w:val="18"/>
        </w:rPr>
        <w:t xml:space="preserve"> or </w:t>
      </w:r>
      <w:r w:rsidR="009B7AFE" w:rsidRPr="007C7994">
        <w:rPr>
          <w:rFonts w:ascii="Palatino Linotype" w:hAnsi="Palatino Linotype" w:cs="Times New Roman"/>
          <w:sz w:val="18"/>
          <w:szCs w:val="18"/>
        </w:rPr>
        <w:t>[MR]</w:t>
      </w:r>
      <w:r w:rsidRPr="007C7994">
        <w:rPr>
          <w:rFonts w:ascii="Palatino Linotype" w:hAnsi="Palatino Linotype" w:cs="Times New Roman"/>
          <w:sz w:val="18"/>
          <w:szCs w:val="18"/>
        </w:rPr>
        <w:t xml:space="preserve"> will be like calling the internet the information superhighway — we just won’t do it — it will just be that awesome thing that we </w:t>
      </w:r>
      <w:proofErr w:type="gramStart"/>
      <w:r w:rsidRPr="007C7994">
        <w:rPr>
          <w:rFonts w:ascii="Palatino Linotype" w:hAnsi="Palatino Linotype" w:cs="Times New Roman"/>
          <w:sz w:val="18"/>
          <w:szCs w:val="18"/>
        </w:rPr>
        <w:t>do .</w:t>
      </w:r>
      <w:proofErr w:type="gramEnd"/>
      <w:r w:rsidRPr="007C7994">
        <w:rPr>
          <w:rFonts w:ascii="Palatino Linotype" w:hAnsi="Palatino Linotype" w:cs="Times New Roman"/>
          <w:sz w:val="18"/>
          <w:szCs w:val="18"/>
        </w:rPr>
        <w:t> . .”).</w:t>
      </w:r>
    </w:p>
  </w:footnote>
  <w:footnote w:id="3">
    <w:p w14:paraId="7A27DD1B" w14:textId="77777777" w:rsidR="00F62A65" w:rsidRPr="007C7994" w:rsidRDefault="00F62A65" w:rsidP="00F62A65">
      <w:pPr>
        <w:ind w:left="360" w:hanging="360"/>
        <w:rPr>
          <w:rFonts w:ascii="Palatino Linotype" w:hAnsi="Palatino Linotype" w:cs="Times New Roman"/>
          <w:sz w:val="18"/>
          <w:szCs w:val="18"/>
        </w:rPr>
      </w:pPr>
      <w:r w:rsidRPr="007C7994">
        <w:rPr>
          <w:rStyle w:val="FootnoteReference"/>
          <w:rFonts w:ascii="Palatino Linotype" w:hAnsi="Palatino Linotype" w:cs="Times New Roman"/>
          <w:sz w:val="18"/>
          <w:szCs w:val="18"/>
        </w:rPr>
        <w:footnoteRef/>
      </w:r>
      <w:r w:rsidRPr="007C7994">
        <w:rPr>
          <w:rFonts w:ascii="Palatino Linotype" w:hAnsi="Palatino Linotype" w:cs="Times New Roman"/>
          <w:sz w:val="18"/>
          <w:szCs w:val="18"/>
        </w:rPr>
        <w:tab/>
      </w:r>
      <w:r w:rsidRPr="007C7994">
        <w:rPr>
          <w:rFonts w:ascii="Palatino Linotype" w:hAnsi="Palatino Linotype" w:cs="Times New Roman"/>
          <w:i/>
          <w:sz w:val="18"/>
          <w:szCs w:val="18"/>
        </w:rPr>
        <w:t xml:space="preserve">See </w:t>
      </w:r>
      <w:r w:rsidRPr="007C7994">
        <w:rPr>
          <w:rFonts w:ascii="Palatino Linotype" w:hAnsi="Palatino Linotype" w:cs="Times New Roman"/>
          <w:sz w:val="18"/>
          <w:szCs w:val="18"/>
        </w:rPr>
        <w:t xml:space="preserve">Brian D. Wassom, </w:t>
      </w:r>
      <w:r w:rsidRPr="007C7994">
        <w:rPr>
          <w:rFonts w:ascii="Palatino Linotype" w:hAnsi="Palatino Linotype" w:cs="Times New Roman"/>
          <w:i/>
          <w:sz w:val="18"/>
          <w:szCs w:val="18"/>
        </w:rPr>
        <w:t>“Augmented Reality” by Any Other Name: Still As Sweet?</w:t>
      </w:r>
      <w:r w:rsidRPr="007C7994">
        <w:rPr>
          <w:rFonts w:ascii="Palatino Linotype" w:hAnsi="Palatino Linotype" w:cs="Times New Roman"/>
          <w:sz w:val="18"/>
          <w:szCs w:val="18"/>
        </w:rPr>
        <w:t xml:space="preserve">, </w:t>
      </w:r>
      <w:r w:rsidRPr="007C7994">
        <w:rPr>
          <w:rFonts w:ascii="Palatino Linotype" w:hAnsi="Palatino Linotype" w:cs="Times New Roman"/>
          <w:smallCaps/>
          <w:sz w:val="18"/>
          <w:szCs w:val="18"/>
        </w:rPr>
        <w:t>Wassom.com: Augmented Legality (</w:t>
      </w:r>
      <w:r w:rsidRPr="007C7994">
        <w:rPr>
          <w:rFonts w:ascii="Palatino Linotype" w:hAnsi="Palatino Linotype" w:cs="Times New Roman"/>
          <w:sz w:val="18"/>
          <w:szCs w:val="18"/>
        </w:rPr>
        <w:t>Mar. 6, 2015),</w:t>
      </w:r>
      <w:r w:rsidRPr="007C7994">
        <w:rPr>
          <w:rFonts w:ascii="Palatino Linotype" w:hAnsi="Palatino Linotype" w:cs="Times New Roman"/>
          <w:i/>
          <w:sz w:val="18"/>
          <w:szCs w:val="18"/>
        </w:rPr>
        <w:t xml:space="preserve"> </w:t>
      </w:r>
      <w:hyperlink r:id="rId2" w:history="1">
        <w:r w:rsidRPr="007C7994">
          <w:rPr>
            <w:rStyle w:val="Hyperlink"/>
            <w:rFonts w:ascii="Palatino Linotype" w:hAnsi="Palatino Linotype" w:cs="Times New Roman"/>
            <w:color w:val="auto"/>
            <w:sz w:val="18"/>
            <w:szCs w:val="18"/>
            <w:u w:val="none"/>
          </w:rPr>
          <w:t>http://www.wassom.com/augmented-reality-by-any-other-name-still-as-sweet.html</w:t>
        </w:r>
      </w:hyperlink>
      <w:r w:rsidRPr="007C7994">
        <w:rPr>
          <w:rFonts w:ascii="Palatino Linotype" w:hAnsi="Palatino Linotype" w:cs="Times New Roman"/>
          <w:sz w:val="18"/>
          <w:szCs w:val="18"/>
        </w:rPr>
        <w:t xml:space="preserve"> </w:t>
      </w:r>
      <w:r w:rsidR="009B7AFE" w:rsidRPr="007C7994">
        <w:rPr>
          <w:rFonts w:ascii="Palatino Linotype" w:hAnsi="Palatino Linotype" w:cs="Times New Roman"/>
          <w:sz w:val="18"/>
          <w:szCs w:val="18"/>
        </w:rPr>
        <w:t>(“</w:t>
      </w:r>
      <w:r w:rsidRPr="007C7994">
        <w:rPr>
          <w:rFonts w:ascii="Palatino Linotype" w:hAnsi="Palatino Linotype" w:cs="Times New Roman"/>
          <w:sz w:val="18"/>
          <w:szCs w:val="18"/>
        </w:rPr>
        <w:t>[Hard to say] which AR-related terms will merit trademark protection and which are merely descriptions of the technology being used. But those terms that don’t get registered as trademarks can be useful in shaping the conversation about the technology and getting the public comfortable with adopting it.”).</w:t>
      </w:r>
    </w:p>
  </w:footnote>
  <w:footnote w:id="4">
    <w:p w14:paraId="665A40A1" w14:textId="77777777" w:rsidR="00F62A65" w:rsidRPr="007C7994" w:rsidRDefault="00F62A65" w:rsidP="00F62A65">
      <w:pPr>
        <w:pStyle w:val="FootnoteText"/>
        <w:ind w:left="360" w:hanging="360"/>
        <w:rPr>
          <w:rFonts w:ascii="Palatino Linotype" w:hAnsi="Palatino Linotype" w:cs="Times New Roman"/>
          <w:sz w:val="18"/>
          <w:szCs w:val="18"/>
        </w:rPr>
      </w:pPr>
      <w:r w:rsidRPr="007C7994">
        <w:rPr>
          <w:rStyle w:val="FootnoteReference"/>
          <w:rFonts w:ascii="Palatino Linotype" w:hAnsi="Palatino Linotype" w:cs="Times New Roman"/>
          <w:sz w:val="18"/>
          <w:szCs w:val="18"/>
        </w:rPr>
        <w:footnoteRef/>
      </w:r>
      <w:r w:rsidRPr="007C7994">
        <w:rPr>
          <w:rFonts w:ascii="Palatino Linotype" w:hAnsi="Palatino Linotype" w:cs="Times New Roman"/>
          <w:sz w:val="18"/>
          <w:szCs w:val="18"/>
        </w:rPr>
        <w:tab/>
      </w:r>
      <w:r w:rsidRPr="007C7994">
        <w:rPr>
          <w:rFonts w:ascii="Palatino Linotype" w:hAnsi="Palatino Linotype" w:cs="Times New Roman"/>
          <w:i/>
          <w:sz w:val="18"/>
          <w:szCs w:val="18"/>
        </w:rPr>
        <w:t>See, e.g.</w:t>
      </w:r>
      <w:r w:rsidRPr="007C7994">
        <w:rPr>
          <w:rFonts w:ascii="Palatino Linotype" w:hAnsi="Palatino Linotype" w:cs="Times New Roman"/>
          <w:sz w:val="18"/>
          <w:szCs w:val="18"/>
        </w:rPr>
        <w:t>,</w:t>
      </w:r>
      <w:r w:rsidRPr="007C7994">
        <w:rPr>
          <w:rFonts w:ascii="Palatino Linotype" w:hAnsi="Palatino Linotype" w:cs="Times New Roman"/>
          <w:i/>
          <w:sz w:val="18"/>
          <w:szCs w:val="18"/>
        </w:rPr>
        <w:t xml:space="preserve"> </w:t>
      </w:r>
      <w:r w:rsidRPr="007C7994">
        <w:rPr>
          <w:rFonts w:ascii="Palatino Linotype" w:hAnsi="Palatino Linotype" w:cs="Times New Roman"/>
          <w:sz w:val="18"/>
          <w:szCs w:val="18"/>
        </w:rPr>
        <w:t xml:space="preserve">Eric Johnson, </w:t>
      </w:r>
      <w:r w:rsidRPr="007C7994">
        <w:rPr>
          <w:rFonts w:ascii="Palatino Linotype" w:hAnsi="Palatino Linotype" w:cs="Times New Roman"/>
          <w:i/>
          <w:sz w:val="18"/>
          <w:szCs w:val="18"/>
        </w:rPr>
        <w:t>What Are the Differences among Virtual, Augmented and Mixed Reality?</w:t>
      </w:r>
      <w:r w:rsidRPr="007C7994">
        <w:rPr>
          <w:rFonts w:ascii="Palatino Linotype" w:hAnsi="Palatino Linotype" w:cs="Times New Roman"/>
          <w:sz w:val="18"/>
          <w:szCs w:val="18"/>
        </w:rPr>
        <w:t xml:space="preserve">, </w:t>
      </w:r>
      <w:r w:rsidRPr="007C7994">
        <w:rPr>
          <w:rFonts w:ascii="Palatino Linotype" w:hAnsi="Palatino Linotype" w:cs="Times New Roman"/>
          <w:smallCaps/>
          <w:sz w:val="18"/>
          <w:szCs w:val="18"/>
        </w:rPr>
        <w:t xml:space="preserve">Re/code: Mobile Commentary </w:t>
      </w:r>
      <w:r w:rsidRPr="007C7994">
        <w:rPr>
          <w:rFonts w:ascii="Palatino Linotype" w:hAnsi="Palatino Linotype" w:cs="Times New Roman"/>
          <w:sz w:val="18"/>
          <w:szCs w:val="18"/>
        </w:rPr>
        <w:t xml:space="preserve">(July 13, 2016, 6:45 PM EDT), </w:t>
      </w:r>
      <w:hyperlink r:id="rId3" w:history="1">
        <w:r w:rsidRPr="007C7994">
          <w:rPr>
            <w:rStyle w:val="Hyperlink"/>
            <w:rFonts w:ascii="Palatino Linotype" w:hAnsi="Palatino Linotype" w:cs="Times New Roman"/>
            <w:color w:val="auto"/>
            <w:sz w:val="18"/>
            <w:szCs w:val="18"/>
            <w:u w:val="none"/>
          </w:rPr>
          <w:t>http://www.recode.net/2015/7/27/11615046/whats-the-difference-between-virtual-augmented-and-mixed-reality</w:t>
        </w:r>
      </w:hyperlink>
      <w:r w:rsidRPr="007C7994">
        <w:rPr>
          <w:rFonts w:ascii="Palatino Linotype" w:hAnsi="Palatino Linotype" w:cs="Times New Roman"/>
          <w:sz w:val="18"/>
          <w:szCs w:val="18"/>
        </w:rPr>
        <w:t xml:space="preserve"> (“</w:t>
      </w:r>
      <w:r w:rsidRPr="007C7994">
        <w:rPr>
          <w:rFonts w:ascii="Palatino Linotype" w:eastAsia="Times New Roman" w:hAnsi="Palatino Linotype" w:cs="Times New Roman"/>
          <w:sz w:val="18"/>
          <w:szCs w:val="18"/>
          <w:shd w:val="clear" w:color="auto" w:fill="FFFFFF"/>
        </w:rPr>
        <w:t xml:space="preserve">AR takes your view of the real world and adds digital information and/or data on top of it. This might be as simple as numbers or text notifications, or as complex as a simulated </w:t>
      </w:r>
      <w:proofErr w:type="gramStart"/>
      <w:r w:rsidRPr="007C7994">
        <w:rPr>
          <w:rFonts w:ascii="Palatino Linotype" w:eastAsia="Times New Roman" w:hAnsi="Palatino Linotype" w:cs="Times New Roman"/>
          <w:sz w:val="18"/>
          <w:szCs w:val="18"/>
          <w:shd w:val="clear" w:color="auto" w:fill="FFFFFF"/>
        </w:rPr>
        <w:t>screen</w:t>
      </w:r>
      <w:r w:rsidRPr="007C7994">
        <w:rPr>
          <w:rFonts w:ascii="Palatino Linotype" w:hAnsi="Palatino Linotype" w:cs="Times New Roman"/>
          <w:sz w:val="18"/>
          <w:szCs w:val="18"/>
        </w:rPr>
        <w:t> .</w:t>
      </w:r>
      <w:proofErr w:type="gramEnd"/>
      <w:r w:rsidRPr="007C7994">
        <w:rPr>
          <w:rFonts w:ascii="Palatino Linotype" w:hAnsi="Palatino Linotype" w:cs="Times New Roman"/>
          <w:sz w:val="18"/>
          <w:szCs w:val="18"/>
        </w:rPr>
        <w:t> . .</w:t>
      </w:r>
      <w:r w:rsidRPr="007C7994">
        <w:rPr>
          <w:rFonts w:ascii="Palatino Linotype" w:eastAsia="Times New Roman" w:hAnsi="Palatino Linotype" w:cs="Times New Roman"/>
          <w:sz w:val="18"/>
          <w:szCs w:val="18"/>
          <w:shd w:val="clear" w:color="auto" w:fill="FFFFFF"/>
        </w:rPr>
        <w:t xml:space="preserve">”); </w:t>
      </w:r>
      <w:r w:rsidRPr="007C7994">
        <w:rPr>
          <w:rFonts w:ascii="Palatino Linotype" w:hAnsi="Palatino Linotype" w:cs="Times New Roman"/>
          <w:smallCaps/>
          <w:sz w:val="18"/>
          <w:szCs w:val="18"/>
        </w:rPr>
        <w:t xml:space="preserve">Wassom Book </w:t>
      </w:r>
      <w:r w:rsidRPr="007C7994">
        <w:rPr>
          <w:rFonts w:ascii="Palatino Linotype" w:hAnsi="Palatino Linotype" w:cs="Times New Roman"/>
          <w:sz w:val="18"/>
          <w:szCs w:val="18"/>
        </w:rPr>
        <w:t>at</w:t>
      </w:r>
      <w:r w:rsidRPr="007C7994">
        <w:rPr>
          <w:rFonts w:ascii="Palatino Linotype" w:hAnsi="Palatino Linotype" w:cs="Times New Roman"/>
          <w:smallCaps/>
          <w:sz w:val="18"/>
          <w:szCs w:val="18"/>
        </w:rPr>
        <w:t xml:space="preserve"> 19 (“[AR]</w:t>
      </w:r>
      <w:r w:rsidRPr="007C7994">
        <w:rPr>
          <w:rFonts w:ascii="Palatino Linotype" w:hAnsi="Palatino Linotype" w:cs="Times New Roman"/>
          <w:sz w:val="18"/>
          <w:szCs w:val="18"/>
        </w:rPr>
        <w:t xml:space="preserve"> therefore, is a technology that gives us more to see, smell, touch, taste, or hear in the physical world.”).</w:t>
      </w:r>
    </w:p>
  </w:footnote>
  <w:footnote w:id="5">
    <w:p w14:paraId="2F6E4904" w14:textId="77777777" w:rsidR="009B7AFE" w:rsidRPr="007C7994" w:rsidRDefault="009B7AFE" w:rsidP="009B7AFE">
      <w:pPr>
        <w:pStyle w:val="FootnoteText"/>
        <w:ind w:left="360" w:hanging="360"/>
        <w:rPr>
          <w:rFonts w:ascii="Palatino Linotype" w:hAnsi="Palatino Linotype" w:cs="Times New Roman"/>
          <w:sz w:val="18"/>
          <w:szCs w:val="18"/>
        </w:rPr>
      </w:pPr>
      <w:r w:rsidRPr="007C7994">
        <w:rPr>
          <w:rStyle w:val="FootnoteReference"/>
          <w:rFonts w:ascii="Palatino Linotype" w:hAnsi="Palatino Linotype" w:cs="Times New Roman"/>
          <w:sz w:val="18"/>
          <w:szCs w:val="18"/>
        </w:rPr>
        <w:footnoteRef/>
      </w:r>
      <w:r w:rsidRPr="007C7994">
        <w:rPr>
          <w:rFonts w:ascii="Palatino Linotype" w:hAnsi="Palatino Linotype" w:cs="Times New Roman"/>
          <w:i/>
          <w:sz w:val="18"/>
          <w:szCs w:val="18"/>
        </w:rPr>
        <w:tab/>
        <w:t xml:space="preserve">See </w:t>
      </w:r>
      <w:r w:rsidRPr="007C7994">
        <w:rPr>
          <w:rFonts w:ascii="Palatino Linotype" w:hAnsi="Palatino Linotype" w:cs="Times New Roman"/>
          <w:sz w:val="18"/>
          <w:szCs w:val="18"/>
        </w:rPr>
        <w:t xml:space="preserve">Bruce Sterling, </w:t>
      </w:r>
      <w:r w:rsidRPr="007C7994">
        <w:rPr>
          <w:rFonts w:ascii="Palatino Linotype" w:hAnsi="Palatino Linotype" w:cs="Times New Roman"/>
          <w:i/>
          <w:sz w:val="18"/>
          <w:szCs w:val="18"/>
        </w:rPr>
        <w:t>Augmented Reality: Daqri</w:t>
      </w:r>
      <w:r w:rsidRPr="007C7994">
        <w:rPr>
          <w:rFonts w:ascii="Palatino Linotype" w:hAnsi="Palatino Linotype" w:cs="Times New Roman"/>
          <w:sz w:val="18"/>
          <w:szCs w:val="18"/>
        </w:rPr>
        <w:t xml:space="preserve">, </w:t>
      </w:r>
      <w:r w:rsidRPr="007C7994">
        <w:rPr>
          <w:rFonts w:ascii="Palatino Linotype" w:hAnsi="Palatino Linotype" w:cs="Times New Roman"/>
          <w:smallCaps/>
          <w:sz w:val="18"/>
          <w:szCs w:val="18"/>
        </w:rPr>
        <w:t>Wired (J</w:t>
      </w:r>
      <w:r w:rsidRPr="007C7994">
        <w:rPr>
          <w:rFonts w:ascii="Palatino Linotype" w:hAnsi="Palatino Linotype" w:cs="Times New Roman"/>
          <w:sz w:val="18"/>
          <w:szCs w:val="18"/>
        </w:rPr>
        <w:t>une 15, 2013, 1:20 PM) (“DAQRI powered more than 1,000 [AR] experiences for some of the most popular brands and publishers in [2013] alone, and is trailblazing advancements in the fields of education, medical, brand communications, entertainment, and industrial manufacturing.”)</w:t>
      </w:r>
    </w:p>
  </w:footnote>
  <w:footnote w:id="6">
    <w:p w14:paraId="34F3E0D7" w14:textId="77777777" w:rsidR="009B7AFE" w:rsidRPr="007C7994" w:rsidRDefault="009B7AFE" w:rsidP="009B7AFE">
      <w:pPr>
        <w:pStyle w:val="FootnoteText"/>
        <w:ind w:left="360" w:hanging="360"/>
        <w:rPr>
          <w:rFonts w:ascii="Palatino Linotype" w:hAnsi="Palatino Linotype" w:cs="Times New Roman"/>
          <w:sz w:val="18"/>
          <w:szCs w:val="18"/>
        </w:rPr>
      </w:pPr>
      <w:r w:rsidRPr="007C7994">
        <w:rPr>
          <w:rStyle w:val="FootnoteReference"/>
          <w:rFonts w:ascii="Palatino Linotype" w:hAnsi="Palatino Linotype" w:cs="Times New Roman"/>
          <w:sz w:val="18"/>
          <w:szCs w:val="18"/>
        </w:rPr>
        <w:footnoteRef/>
      </w:r>
      <w:r w:rsidRPr="007C7994">
        <w:rPr>
          <w:rFonts w:ascii="Palatino Linotype" w:hAnsi="Palatino Linotype" w:cs="Times New Roman"/>
          <w:sz w:val="18"/>
          <w:szCs w:val="18"/>
        </w:rPr>
        <w:tab/>
        <w:t xml:space="preserve">Eric Markowitz, </w:t>
      </w:r>
      <w:r w:rsidRPr="007C7994">
        <w:rPr>
          <w:rFonts w:ascii="Palatino Linotype" w:hAnsi="Palatino Linotype" w:cs="Times New Roman"/>
          <w:i/>
          <w:sz w:val="18"/>
          <w:szCs w:val="18"/>
        </w:rPr>
        <w:t>Exclusive: Inside the Mind of Google’s Greatest Idea Man, John Hanke</w:t>
      </w:r>
      <w:r w:rsidRPr="007C7994">
        <w:rPr>
          <w:rFonts w:ascii="Palatino Linotype" w:hAnsi="Palatino Linotype" w:cs="Times New Roman"/>
          <w:sz w:val="18"/>
          <w:szCs w:val="18"/>
        </w:rPr>
        <w:t xml:space="preserve">, </w:t>
      </w:r>
      <w:r w:rsidRPr="007C7994">
        <w:rPr>
          <w:rFonts w:ascii="Palatino Linotype" w:hAnsi="Palatino Linotype" w:cs="Times New Roman"/>
          <w:smallCaps/>
          <w:sz w:val="18"/>
          <w:szCs w:val="18"/>
        </w:rPr>
        <w:t>Inc.com: Wire (</w:t>
      </w:r>
      <w:r w:rsidRPr="007C7994">
        <w:rPr>
          <w:rFonts w:ascii="Palatino Linotype" w:hAnsi="Palatino Linotype" w:cs="Times New Roman"/>
          <w:sz w:val="18"/>
          <w:szCs w:val="18"/>
        </w:rPr>
        <w:t xml:space="preserve">Dec. 20, 2012), </w:t>
      </w:r>
      <w:hyperlink r:id="rId4" w:history="1">
        <w:r w:rsidRPr="007C7994">
          <w:rPr>
            <w:rStyle w:val="Hyperlink"/>
            <w:rFonts w:ascii="Palatino Linotype" w:hAnsi="Palatino Linotype" w:cs="Times New Roman"/>
            <w:color w:val="auto"/>
            <w:sz w:val="18"/>
            <w:szCs w:val="18"/>
            <w:u w:val="none"/>
          </w:rPr>
          <w:t>http://www.inc.com/eric-markowitz/inside-the-mind-of-googles-greatest-idea-man.html</w:t>
        </w:r>
      </w:hyperlink>
      <w:r w:rsidRPr="007C7994">
        <w:rPr>
          <w:rStyle w:val="Hyperlink"/>
          <w:rFonts w:ascii="Palatino Linotype" w:hAnsi="Palatino Linotype" w:cs="Times New Roman"/>
          <w:color w:val="auto"/>
          <w:sz w:val="18"/>
          <w:szCs w:val="18"/>
          <w:u w:val="none"/>
        </w:rPr>
        <w:t xml:space="preserve"> (explaining the origins of Niantic, Inc., which created Pokémon GO).</w:t>
      </w:r>
    </w:p>
  </w:footnote>
  <w:footnote w:id="7">
    <w:p w14:paraId="0B056F67" w14:textId="77777777" w:rsidR="003F1E62" w:rsidRPr="007C7994" w:rsidRDefault="003F1E62" w:rsidP="003F1E62">
      <w:pPr>
        <w:pStyle w:val="FootnoteText"/>
        <w:ind w:left="360" w:hanging="360"/>
        <w:rPr>
          <w:rFonts w:ascii="Palatino Linotype" w:hAnsi="Palatino Linotype" w:cs="Times New Roman"/>
          <w:sz w:val="18"/>
          <w:szCs w:val="18"/>
        </w:rPr>
      </w:pPr>
      <w:r w:rsidRPr="007C7994">
        <w:rPr>
          <w:rStyle w:val="FootnoteReference"/>
          <w:rFonts w:ascii="Palatino Linotype" w:hAnsi="Palatino Linotype" w:cs="Times New Roman"/>
          <w:sz w:val="18"/>
          <w:szCs w:val="18"/>
        </w:rPr>
        <w:footnoteRef/>
      </w:r>
      <w:r w:rsidRPr="007C7994">
        <w:rPr>
          <w:rFonts w:ascii="Palatino Linotype" w:hAnsi="Palatino Linotype" w:cs="Times New Roman"/>
          <w:sz w:val="18"/>
          <w:szCs w:val="18"/>
        </w:rPr>
        <w:tab/>
      </w:r>
      <w:r w:rsidRPr="007C7994">
        <w:rPr>
          <w:rFonts w:ascii="Palatino Linotype" w:hAnsi="Palatino Linotype" w:cs="Times New Roman"/>
          <w:i/>
          <w:sz w:val="18"/>
          <w:szCs w:val="18"/>
        </w:rPr>
        <w:t>See Infographic: The History of Augmented Reality</w:t>
      </w:r>
      <w:r w:rsidRPr="007C7994">
        <w:rPr>
          <w:rFonts w:ascii="Palatino Linotype" w:hAnsi="Palatino Linotype" w:cs="Times New Roman"/>
          <w:sz w:val="18"/>
          <w:szCs w:val="18"/>
        </w:rPr>
        <w:t xml:space="preserve">, </w:t>
      </w:r>
      <w:r w:rsidRPr="007C7994">
        <w:rPr>
          <w:rFonts w:ascii="Palatino Linotype" w:hAnsi="Palatino Linotype" w:cs="Times New Roman"/>
          <w:smallCaps/>
          <w:sz w:val="18"/>
          <w:szCs w:val="18"/>
        </w:rPr>
        <w:t xml:space="preserve">Augment: Industry &amp; Augment News </w:t>
      </w:r>
      <w:r w:rsidRPr="007C7994">
        <w:rPr>
          <w:rFonts w:ascii="Palatino Linotype" w:hAnsi="Palatino Linotype" w:cs="Times New Roman"/>
          <w:sz w:val="18"/>
          <w:szCs w:val="18"/>
        </w:rPr>
        <w:t xml:space="preserve">(May 12, 2016), </w:t>
      </w:r>
      <w:hyperlink r:id="rId5" w:history="1">
        <w:r w:rsidRPr="007C7994">
          <w:rPr>
            <w:rStyle w:val="Hyperlink"/>
            <w:rFonts w:ascii="Palatino Linotype" w:hAnsi="Palatino Linotype" w:cs="Times New Roman"/>
            <w:color w:val="auto"/>
            <w:sz w:val="18"/>
            <w:szCs w:val="18"/>
            <w:u w:val="none"/>
          </w:rPr>
          <w:t>http://www.augment.com/blog/infographic-lengthy-history-augmented-reality/</w:t>
        </w:r>
      </w:hyperlink>
      <w:r w:rsidRPr="007C7994">
        <w:rPr>
          <w:rFonts w:ascii="Palatino Linotype" w:hAnsi="Palatino Linotype" w:cs="Times New Roman"/>
          <w:sz w:val="18"/>
          <w:szCs w:val="18"/>
        </w:rPr>
        <w:t xml:space="preserve"> (providing a timeline of AR technology, beginning with the first head-mounted display in 1968, an ‘artificial reality’ lab in 1974, and the coining of the term “Augmented Reality” by Boeing researcher Tom Caudell in 1990).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8083077"/>
      <w:docPartObj>
        <w:docPartGallery w:val="Page Numbers (Top of Page)"/>
        <w:docPartUnique/>
      </w:docPartObj>
    </w:sdtPr>
    <w:sdtEndPr>
      <w:rPr>
        <w:rStyle w:val="PageNumber"/>
      </w:rPr>
    </w:sdtEndPr>
    <w:sdtContent>
      <w:p w14:paraId="36F6307C" w14:textId="77777777" w:rsidR="00C54469" w:rsidRDefault="00C54469" w:rsidP="0070394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AED1ED" w14:textId="77777777" w:rsidR="00C54469" w:rsidRDefault="00C54469" w:rsidP="00C544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Palatino Linotype" w:hAnsi="Palatino Linotype"/>
        <w:b/>
      </w:rPr>
      <w:id w:val="226652289"/>
      <w:docPartObj>
        <w:docPartGallery w:val="Page Numbers (Top of Page)"/>
        <w:docPartUnique/>
      </w:docPartObj>
    </w:sdtPr>
    <w:sdtEndPr>
      <w:rPr>
        <w:rStyle w:val="PageNumber"/>
      </w:rPr>
    </w:sdtEndPr>
    <w:sdtContent>
      <w:p w14:paraId="752E613B" w14:textId="77777777" w:rsidR="00C54469" w:rsidRPr="00C54469" w:rsidRDefault="00C54469" w:rsidP="00703943">
        <w:pPr>
          <w:pStyle w:val="Header"/>
          <w:framePr w:wrap="none" w:vAnchor="text" w:hAnchor="margin" w:xAlign="right" w:y="1"/>
          <w:rPr>
            <w:rStyle w:val="PageNumber"/>
            <w:rFonts w:ascii="Palatino Linotype" w:hAnsi="Palatino Linotype"/>
            <w:b/>
          </w:rPr>
        </w:pPr>
        <w:r w:rsidRPr="00C54469">
          <w:rPr>
            <w:rStyle w:val="PageNumber"/>
            <w:rFonts w:ascii="Palatino Linotype" w:hAnsi="Palatino Linotype"/>
            <w:b/>
          </w:rPr>
          <w:fldChar w:fldCharType="begin"/>
        </w:r>
        <w:r w:rsidRPr="00C54469">
          <w:rPr>
            <w:rStyle w:val="PageNumber"/>
            <w:rFonts w:ascii="Palatino Linotype" w:hAnsi="Palatino Linotype"/>
            <w:b/>
          </w:rPr>
          <w:instrText xml:space="preserve"> PAGE </w:instrText>
        </w:r>
        <w:r w:rsidRPr="00C54469">
          <w:rPr>
            <w:rStyle w:val="PageNumber"/>
            <w:rFonts w:ascii="Palatino Linotype" w:hAnsi="Palatino Linotype"/>
            <w:b/>
          </w:rPr>
          <w:fldChar w:fldCharType="separate"/>
        </w:r>
        <w:r w:rsidR="00BF4C9B">
          <w:rPr>
            <w:rStyle w:val="PageNumber"/>
            <w:rFonts w:ascii="Palatino Linotype" w:hAnsi="Palatino Linotype"/>
            <w:b/>
            <w:noProof/>
          </w:rPr>
          <w:t>- 1 -</w:t>
        </w:r>
        <w:r w:rsidRPr="00C54469">
          <w:rPr>
            <w:rStyle w:val="PageNumber"/>
            <w:rFonts w:ascii="Palatino Linotype" w:hAnsi="Palatino Linotype"/>
            <w:b/>
          </w:rPr>
          <w:fldChar w:fldCharType="end"/>
        </w:r>
      </w:p>
    </w:sdtContent>
  </w:sdt>
  <w:p w14:paraId="0F55043B" w14:textId="05E78CC8" w:rsidR="00C54469" w:rsidRDefault="0039244F" w:rsidP="00C54469">
    <w:pPr>
      <w:pStyle w:val="Header"/>
      <w:ind w:right="360"/>
    </w:pPr>
    <w:r>
      <w:t>G40673027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C2D"/>
    <w:multiLevelType w:val="hybridMultilevel"/>
    <w:tmpl w:val="2DC2E7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7209EB"/>
    <w:multiLevelType w:val="hybridMultilevel"/>
    <w:tmpl w:val="3842BD9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15:restartNumberingAfterBreak="0">
    <w:nsid w:val="32023436"/>
    <w:multiLevelType w:val="hybridMultilevel"/>
    <w:tmpl w:val="6DD0653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 w15:restartNumberingAfterBreak="0">
    <w:nsid w:val="3FF83CB4"/>
    <w:multiLevelType w:val="hybridMultilevel"/>
    <w:tmpl w:val="EBC46B1C"/>
    <w:lvl w:ilvl="0" w:tplc="7924D7D6">
      <w:start w:val="1"/>
      <w:numFmt w:val="upperRoman"/>
      <w:pStyle w:val="Style1"/>
      <w:lvlText w:val="%1."/>
      <w:lvlJc w:val="right"/>
      <w:pPr>
        <w:ind w:left="720" w:hanging="360"/>
      </w:pPr>
    </w:lvl>
    <w:lvl w:ilvl="1" w:tplc="57745E9E">
      <w:start w:val="1"/>
      <w:numFmt w:val="lowerLetter"/>
      <w:pStyle w:val="Style2"/>
      <w:lvlText w:val="%2."/>
      <w:lvlJc w:val="left"/>
      <w:pPr>
        <w:ind w:left="1440" w:hanging="360"/>
      </w:pPr>
    </w:lvl>
    <w:lvl w:ilvl="2" w:tplc="0409001B">
      <w:start w:val="1"/>
      <w:numFmt w:val="lowerRoman"/>
      <w:lvlText w:val="%3."/>
      <w:lvlJc w:val="right"/>
      <w:pPr>
        <w:ind w:left="2160" w:hanging="180"/>
      </w:pPr>
    </w:lvl>
    <w:lvl w:ilvl="3" w:tplc="1DD6E018">
      <w:start w:val="1"/>
      <w:numFmt w:val="decimal"/>
      <w:pStyle w:val="Style3"/>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88883D92">
      <w:start w:val="1"/>
      <w:numFmt w:val="bullet"/>
      <w:lvlText w:val=""/>
      <w:lvlJc w:val="left"/>
      <w:pPr>
        <w:ind w:left="5040" w:hanging="360"/>
      </w:pPr>
      <w:rPr>
        <w:rFonts w:ascii="Symbol" w:eastAsiaTheme="minorHAnsi" w:hAnsi="Symbol"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1E51EB"/>
    <w:multiLevelType w:val="hybridMultilevel"/>
    <w:tmpl w:val="18A00BA6"/>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560AD7"/>
    <w:multiLevelType w:val="hybridMultilevel"/>
    <w:tmpl w:val="A1DAAB00"/>
    <w:lvl w:ilvl="0" w:tplc="D0027E4C">
      <w:start w:val="1"/>
      <w:numFmt w:val="upperLetter"/>
      <w:pStyle w:val="subheading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A65"/>
    <w:rsid w:val="000932E1"/>
    <w:rsid w:val="0009531D"/>
    <w:rsid w:val="00107B1C"/>
    <w:rsid w:val="00125216"/>
    <w:rsid w:val="001471CF"/>
    <w:rsid w:val="00180921"/>
    <w:rsid w:val="00195B2E"/>
    <w:rsid w:val="001A5D85"/>
    <w:rsid w:val="001B5D34"/>
    <w:rsid w:val="001B7321"/>
    <w:rsid w:val="001E1F94"/>
    <w:rsid w:val="001E5ECA"/>
    <w:rsid w:val="001F3F11"/>
    <w:rsid w:val="001F6F1C"/>
    <w:rsid w:val="002016DD"/>
    <w:rsid w:val="00206D47"/>
    <w:rsid w:val="00212A2F"/>
    <w:rsid w:val="00214331"/>
    <w:rsid w:val="002238C6"/>
    <w:rsid w:val="00233D7C"/>
    <w:rsid w:val="0024459F"/>
    <w:rsid w:val="00244B2D"/>
    <w:rsid w:val="00245A11"/>
    <w:rsid w:val="002515CB"/>
    <w:rsid w:val="0025605F"/>
    <w:rsid w:val="00265AED"/>
    <w:rsid w:val="00270267"/>
    <w:rsid w:val="002776E4"/>
    <w:rsid w:val="0028393B"/>
    <w:rsid w:val="002A05CC"/>
    <w:rsid w:val="002A0767"/>
    <w:rsid w:val="002D1CA2"/>
    <w:rsid w:val="002D718B"/>
    <w:rsid w:val="003043AF"/>
    <w:rsid w:val="003157D6"/>
    <w:rsid w:val="00332D68"/>
    <w:rsid w:val="00334375"/>
    <w:rsid w:val="00364E94"/>
    <w:rsid w:val="003808FE"/>
    <w:rsid w:val="003851F2"/>
    <w:rsid w:val="0039244F"/>
    <w:rsid w:val="003969CA"/>
    <w:rsid w:val="003B2FC3"/>
    <w:rsid w:val="003B737B"/>
    <w:rsid w:val="003F1230"/>
    <w:rsid w:val="003F1E62"/>
    <w:rsid w:val="00400943"/>
    <w:rsid w:val="00426308"/>
    <w:rsid w:val="00434E87"/>
    <w:rsid w:val="00444214"/>
    <w:rsid w:val="00445922"/>
    <w:rsid w:val="00452E67"/>
    <w:rsid w:val="0047053D"/>
    <w:rsid w:val="004940F0"/>
    <w:rsid w:val="004A1AD1"/>
    <w:rsid w:val="004A78E4"/>
    <w:rsid w:val="004B25B4"/>
    <w:rsid w:val="004B3EE5"/>
    <w:rsid w:val="004C3558"/>
    <w:rsid w:val="004D10C2"/>
    <w:rsid w:val="0051049B"/>
    <w:rsid w:val="00511A6F"/>
    <w:rsid w:val="00554ED8"/>
    <w:rsid w:val="00556EA8"/>
    <w:rsid w:val="00560DFD"/>
    <w:rsid w:val="00570E1F"/>
    <w:rsid w:val="005A11B3"/>
    <w:rsid w:val="005B19F5"/>
    <w:rsid w:val="005B565C"/>
    <w:rsid w:val="00642344"/>
    <w:rsid w:val="006433AF"/>
    <w:rsid w:val="00651BD6"/>
    <w:rsid w:val="006563BF"/>
    <w:rsid w:val="00687699"/>
    <w:rsid w:val="006A55DB"/>
    <w:rsid w:val="006A5BCD"/>
    <w:rsid w:val="007557B4"/>
    <w:rsid w:val="00757D6B"/>
    <w:rsid w:val="00765A20"/>
    <w:rsid w:val="00767FDF"/>
    <w:rsid w:val="00782A49"/>
    <w:rsid w:val="007933A5"/>
    <w:rsid w:val="007C34A8"/>
    <w:rsid w:val="007C7994"/>
    <w:rsid w:val="007D5B47"/>
    <w:rsid w:val="00805EC5"/>
    <w:rsid w:val="00835020"/>
    <w:rsid w:val="0085189B"/>
    <w:rsid w:val="00865EF5"/>
    <w:rsid w:val="008866B2"/>
    <w:rsid w:val="008F4186"/>
    <w:rsid w:val="009147E6"/>
    <w:rsid w:val="0091599B"/>
    <w:rsid w:val="009338EC"/>
    <w:rsid w:val="0095023C"/>
    <w:rsid w:val="009539E0"/>
    <w:rsid w:val="009543E9"/>
    <w:rsid w:val="00961070"/>
    <w:rsid w:val="00965827"/>
    <w:rsid w:val="009765F0"/>
    <w:rsid w:val="00976728"/>
    <w:rsid w:val="009A0094"/>
    <w:rsid w:val="009B7AFE"/>
    <w:rsid w:val="009C1BF0"/>
    <w:rsid w:val="009C1BF4"/>
    <w:rsid w:val="009E2D04"/>
    <w:rsid w:val="00A02E61"/>
    <w:rsid w:val="00A046FF"/>
    <w:rsid w:val="00A24ACC"/>
    <w:rsid w:val="00A47253"/>
    <w:rsid w:val="00A543F2"/>
    <w:rsid w:val="00A83519"/>
    <w:rsid w:val="00A87796"/>
    <w:rsid w:val="00AD3FAD"/>
    <w:rsid w:val="00AF434B"/>
    <w:rsid w:val="00AF6713"/>
    <w:rsid w:val="00B0724B"/>
    <w:rsid w:val="00B1106E"/>
    <w:rsid w:val="00B515A5"/>
    <w:rsid w:val="00B734DB"/>
    <w:rsid w:val="00B808BE"/>
    <w:rsid w:val="00B81235"/>
    <w:rsid w:val="00B84AB5"/>
    <w:rsid w:val="00BA6507"/>
    <w:rsid w:val="00BC14AA"/>
    <w:rsid w:val="00BD12A3"/>
    <w:rsid w:val="00BF38F0"/>
    <w:rsid w:val="00BF4C9B"/>
    <w:rsid w:val="00C12295"/>
    <w:rsid w:val="00C17C50"/>
    <w:rsid w:val="00C26006"/>
    <w:rsid w:val="00C54469"/>
    <w:rsid w:val="00C62095"/>
    <w:rsid w:val="00C630BB"/>
    <w:rsid w:val="00CA3740"/>
    <w:rsid w:val="00CB66AA"/>
    <w:rsid w:val="00CC7326"/>
    <w:rsid w:val="00D21F28"/>
    <w:rsid w:val="00D32B37"/>
    <w:rsid w:val="00D35341"/>
    <w:rsid w:val="00D36CB8"/>
    <w:rsid w:val="00D47C14"/>
    <w:rsid w:val="00D52F50"/>
    <w:rsid w:val="00D55572"/>
    <w:rsid w:val="00D724EF"/>
    <w:rsid w:val="00D761E5"/>
    <w:rsid w:val="00D76C4F"/>
    <w:rsid w:val="00D76E77"/>
    <w:rsid w:val="00DB434E"/>
    <w:rsid w:val="00DD3FB2"/>
    <w:rsid w:val="00DE0AE8"/>
    <w:rsid w:val="00E40449"/>
    <w:rsid w:val="00E433BD"/>
    <w:rsid w:val="00E443FD"/>
    <w:rsid w:val="00EA560E"/>
    <w:rsid w:val="00EA7695"/>
    <w:rsid w:val="00EF3EEA"/>
    <w:rsid w:val="00F001FD"/>
    <w:rsid w:val="00F029FB"/>
    <w:rsid w:val="00F16A07"/>
    <w:rsid w:val="00F20C12"/>
    <w:rsid w:val="00F378CE"/>
    <w:rsid w:val="00F62A65"/>
    <w:rsid w:val="00F81D86"/>
    <w:rsid w:val="00F9160E"/>
    <w:rsid w:val="00FB23B4"/>
    <w:rsid w:val="00FC7C68"/>
    <w:rsid w:val="00FD035A"/>
    <w:rsid w:val="00FF3F1D"/>
    <w:rsid w:val="00FF5DDF"/>
    <w:rsid w:val="00FF7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FE62"/>
  <w15:chartTrackingRefBased/>
  <w15:docId w15:val="{BA2927C0-A118-D54F-B17D-F68E1A83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Theme="minorHAnsi" w:hAnsi="Helvetica Neue"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2A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2A65"/>
  </w:style>
  <w:style w:type="character" w:customStyle="1" w:styleId="FootnoteTextChar">
    <w:name w:val="Footnote Text Char"/>
    <w:basedOn w:val="DefaultParagraphFont"/>
    <w:link w:val="FootnoteText"/>
    <w:uiPriority w:val="99"/>
    <w:rsid w:val="00F62A65"/>
  </w:style>
  <w:style w:type="character" w:styleId="FootnoteReference">
    <w:name w:val="footnote reference"/>
    <w:basedOn w:val="DefaultParagraphFont"/>
    <w:uiPriority w:val="99"/>
    <w:unhideWhenUsed/>
    <w:rsid w:val="00F62A65"/>
    <w:rPr>
      <w:vertAlign w:val="superscript"/>
    </w:rPr>
  </w:style>
  <w:style w:type="character" w:styleId="Hyperlink">
    <w:name w:val="Hyperlink"/>
    <w:basedOn w:val="DefaultParagraphFont"/>
    <w:uiPriority w:val="99"/>
    <w:unhideWhenUsed/>
    <w:rsid w:val="00F62A65"/>
    <w:rPr>
      <w:color w:val="0563C1" w:themeColor="hyperlink"/>
      <w:u w:val="single"/>
    </w:rPr>
  </w:style>
  <w:style w:type="paragraph" w:styleId="NormalWeb">
    <w:name w:val="Normal (Web)"/>
    <w:basedOn w:val="Normal"/>
    <w:uiPriority w:val="99"/>
    <w:unhideWhenUsed/>
    <w:rsid w:val="00F62A65"/>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9B7AFE"/>
    <w:rPr>
      <w:color w:val="954F72" w:themeColor="followedHyperlink"/>
      <w:u w:val="single"/>
    </w:rPr>
  </w:style>
  <w:style w:type="paragraph" w:styleId="ListParagraph">
    <w:name w:val="List Paragraph"/>
    <w:basedOn w:val="Normal"/>
    <w:uiPriority w:val="34"/>
    <w:qFormat/>
    <w:rsid w:val="00AF6713"/>
    <w:pPr>
      <w:ind w:left="720"/>
      <w:contextualSpacing/>
    </w:pPr>
  </w:style>
  <w:style w:type="paragraph" w:styleId="Header">
    <w:name w:val="header"/>
    <w:basedOn w:val="Normal"/>
    <w:link w:val="HeaderChar"/>
    <w:uiPriority w:val="99"/>
    <w:unhideWhenUsed/>
    <w:rsid w:val="00767FDF"/>
    <w:pPr>
      <w:tabs>
        <w:tab w:val="center" w:pos="4680"/>
        <w:tab w:val="right" w:pos="9360"/>
      </w:tabs>
    </w:pPr>
  </w:style>
  <w:style w:type="character" w:customStyle="1" w:styleId="HeaderChar">
    <w:name w:val="Header Char"/>
    <w:basedOn w:val="DefaultParagraphFont"/>
    <w:link w:val="Header"/>
    <w:uiPriority w:val="99"/>
    <w:rsid w:val="00767FDF"/>
  </w:style>
  <w:style w:type="paragraph" w:styleId="Footer">
    <w:name w:val="footer"/>
    <w:basedOn w:val="Normal"/>
    <w:link w:val="FooterChar"/>
    <w:uiPriority w:val="99"/>
    <w:unhideWhenUsed/>
    <w:rsid w:val="00767FDF"/>
    <w:pPr>
      <w:tabs>
        <w:tab w:val="center" w:pos="4680"/>
        <w:tab w:val="right" w:pos="9360"/>
      </w:tabs>
    </w:pPr>
  </w:style>
  <w:style w:type="character" w:customStyle="1" w:styleId="FooterChar">
    <w:name w:val="Footer Char"/>
    <w:basedOn w:val="DefaultParagraphFont"/>
    <w:link w:val="Footer"/>
    <w:uiPriority w:val="99"/>
    <w:rsid w:val="00767FDF"/>
  </w:style>
  <w:style w:type="character" w:styleId="PageNumber">
    <w:name w:val="page number"/>
    <w:basedOn w:val="DefaultParagraphFont"/>
    <w:uiPriority w:val="99"/>
    <w:semiHidden/>
    <w:unhideWhenUsed/>
    <w:rsid w:val="00767FDF"/>
  </w:style>
  <w:style w:type="paragraph" w:customStyle="1" w:styleId="Style1">
    <w:name w:val="Style1"/>
    <w:basedOn w:val="ListParagraph"/>
    <w:qFormat/>
    <w:rsid w:val="009E2D04"/>
    <w:pPr>
      <w:numPr>
        <w:numId w:val="2"/>
      </w:numPr>
      <w:spacing w:before="120" w:after="120"/>
      <w:contextualSpacing w:val="0"/>
    </w:pPr>
    <w:rPr>
      <w:rFonts w:ascii="Courier New" w:hAnsi="Courier New" w:cs="Times New Roman"/>
    </w:rPr>
  </w:style>
  <w:style w:type="paragraph" w:customStyle="1" w:styleId="Style2">
    <w:name w:val="Style2"/>
    <w:basedOn w:val="ListParagraph"/>
    <w:qFormat/>
    <w:rsid w:val="009E2D04"/>
    <w:pPr>
      <w:numPr>
        <w:ilvl w:val="1"/>
        <w:numId w:val="2"/>
      </w:numPr>
      <w:spacing w:before="120" w:after="120"/>
      <w:contextualSpacing w:val="0"/>
    </w:pPr>
    <w:rPr>
      <w:rFonts w:ascii="Courier New" w:hAnsi="Courier New" w:cs="Times New Roman"/>
    </w:rPr>
  </w:style>
  <w:style w:type="paragraph" w:customStyle="1" w:styleId="Style3">
    <w:name w:val="Style3"/>
    <w:basedOn w:val="ListParagraph"/>
    <w:qFormat/>
    <w:rsid w:val="009E2D04"/>
    <w:pPr>
      <w:numPr>
        <w:ilvl w:val="3"/>
        <w:numId w:val="2"/>
      </w:numPr>
      <w:spacing w:before="120" w:after="120"/>
      <w:contextualSpacing w:val="0"/>
    </w:pPr>
    <w:rPr>
      <w:rFonts w:ascii="Courier New" w:hAnsi="Courier New" w:cs="Times New Roman"/>
    </w:rPr>
  </w:style>
  <w:style w:type="paragraph" w:customStyle="1" w:styleId="subheading1">
    <w:name w:val="subheading 1"/>
    <w:basedOn w:val="Style2"/>
    <w:qFormat/>
    <w:rsid w:val="009E2D04"/>
    <w:pPr>
      <w:numPr>
        <w:ilvl w:val="0"/>
        <w:numId w:val="3"/>
      </w:numPr>
      <w:contextualSpacing/>
    </w:pPr>
    <w:rPr>
      <w:rFonts w:ascii="Times New Roman" w:hAnsi="Times New Roman"/>
      <w:b/>
    </w:rPr>
  </w:style>
  <w:style w:type="character" w:customStyle="1" w:styleId="cohl">
    <w:name w:val="co_hl"/>
    <w:basedOn w:val="DefaultParagraphFont"/>
    <w:rsid w:val="009E2D04"/>
  </w:style>
  <w:style w:type="paragraph" w:customStyle="1" w:styleId="Normal1">
    <w:name w:val="Normal1"/>
    <w:rsid w:val="0009531D"/>
    <w:rPr>
      <w:rFonts w:ascii="Times New Roman" w:eastAsia="Times New Roman" w:hAnsi="Times New Roman" w:cs="Times New Roman"/>
      <w:color w:val="000000"/>
      <w:highlight w:val="white"/>
      <w:lang w:eastAsia="ja-JP"/>
    </w:rPr>
  </w:style>
  <w:style w:type="paragraph" w:styleId="BalloonText">
    <w:name w:val="Balloon Text"/>
    <w:basedOn w:val="Normal"/>
    <w:link w:val="BalloonTextChar"/>
    <w:uiPriority w:val="99"/>
    <w:semiHidden/>
    <w:unhideWhenUsed/>
    <w:rsid w:val="003B2FC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2FC3"/>
    <w:rPr>
      <w:rFonts w:ascii="Times New Roman" w:hAnsi="Times New Roman" w:cs="Times New Roman"/>
      <w:sz w:val="18"/>
      <w:szCs w:val="18"/>
    </w:rPr>
  </w:style>
  <w:style w:type="table" w:styleId="TableGrid">
    <w:name w:val="Table Grid"/>
    <w:basedOn w:val="TableNormal"/>
    <w:uiPriority w:val="39"/>
    <w:rsid w:val="003B2F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0">
    <w:name w:val="Hyperlink.0"/>
    <w:basedOn w:val="Hyperlink"/>
    <w:rsid w:val="003B2FC3"/>
    <w:rPr>
      <w:color w:val="0000FF"/>
      <w:u w:val="single" w:color="0000FF"/>
    </w:rPr>
  </w:style>
  <w:style w:type="paragraph" w:styleId="Revision">
    <w:name w:val="Revision"/>
    <w:hidden/>
    <w:uiPriority w:val="99"/>
    <w:semiHidden/>
    <w:rsid w:val="003B2FC3"/>
  </w:style>
  <w:style w:type="character" w:styleId="CommentReference">
    <w:name w:val="annotation reference"/>
    <w:basedOn w:val="DefaultParagraphFont"/>
    <w:uiPriority w:val="99"/>
    <w:semiHidden/>
    <w:unhideWhenUsed/>
    <w:rsid w:val="00E40449"/>
    <w:rPr>
      <w:sz w:val="16"/>
      <w:szCs w:val="16"/>
    </w:rPr>
  </w:style>
  <w:style w:type="paragraph" w:styleId="CommentText">
    <w:name w:val="annotation text"/>
    <w:basedOn w:val="Normal"/>
    <w:link w:val="CommentTextChar"/>
    <w:uiPriority w:val="99"/>
    <w:semiHidden/>
    <w:unhideWhenUsed/>
    <w:rsid w:val="00E40449"/>
    <w:rPr>
      <w:sz w:val="20"/>
      <w:szCs w:val="20"/>
    </w:rPr>
  </w:style>
  <w:style w:type="character" w:customStyle="1" w:styleId="CommentTextChar">
    <w:name w:val="Comment Text Char"/>
    <w:basedOn w:val="DefaultParagraphFont"/>
    <w:link w:val="CommentText"/>
    <w:uiPriority w:val="99"/>
    <w:semiHidden/>
    <w:rsid w:val="00E40449"/>
    <w:rPr>
      <w:sz w:val="20"/>
      <w:szCs w:val="20"/>
    </w:rPr>
  </w:style>
  <w:style w:type="paragraph" w:styleId="CommentSubject">
    <w:name w:val="annotation subject"/>
    <w:basedOn w:val="CommentText"/>
    <w:next w:val="CommentText"/>
    <w:link w:val="CommentSubjectChar"/>
    <w:uiPriority w:val="99"/>
    <w:semiHidden/>
    <w:unhideWhenUsed/>
    <w:rsid w:val="00E40449"/>
    <w:rPr>
      <w:b/>
      <w:bCs/>
    </w:rPr>
  </w:style>
  <w:style w:type="character" w:customStyle="1" w:styleId="CommentSubjectChar">
    <w:name w:val="Comment Subject Char"/>
    <w:basedOn w:val="CommentTextChar"/>
    <w:link w:val="CommentSubject"/>
    <w:uiPriority w:val="99"/>
    <w:semiHidden/>
    <w:rsid w:val="00E404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674160">
      <w:bodyDiv w:val="1"/>
      <w:marLeft w:val="0"/>
      <w:marRight w:val="0"/>
      <w:marTop w:val="0"/>
      <w:marBottom w:val="0"/>
      <w:divBdr>
        <w:top w:val="none" w:sz="0" w:space="0" w:color="auto"/>
        <w:left w:val="none" w:sz="0" w:space="0" w:color="auto"/>
        <w:bottom w:val="none" w:sz="0" w:space="0" w:color="auto"/>
        <w:right w:val="none" w:sz="0" w:space="0" w:color="auto"/>
      </w:divBdr>
    </w:div>
    <w:div w:id="1666975562">
      <w:bodyDiv w:val="1"/>
      <w:marLeft w:val="0"/>
      <w:marRight w:val="0"/>
      <w:marTop w:val="0"/>
      <w:marBottom w:val="0"/>
      <w:divBdr>
        <w:top w:val="none" w:sz="0" w:space="0" w:color="auto"/>
        <w:left w:val="none" w:sz="0" w:space="0" w:color="auto"/>
        <w:bottom w:val="none" w:sz="0" w:space="0" w:color="auto"/>
        <w:right w:val="none" w:sz="0" w:space="0" w:color="auto"/>
      </w:divBdr>
      <w:divsChild>
        <w:div w:id="1716540440">
          <w:marLeft w:val="0"/>
          <w:marRight w:val="0"/>
          <w:marTop w:val="0"/>
          <w:marBottom w:val="0"/>
          <w:divBdr>
            <w:top w:val="none" w:sz="0" w:space="0" w:color="auto"/>
            <w:left w:val="none" w:sz="0" w:space="0" w:color="auto"/>
            <w:bottom w:val="none" w:sz="0" w:space="0" w:color="auto"/>
            <w:right w:val="none" w:sz="0" w:space="0" w:color="auto"/>
          </w:divBdr>
        </w:div>
        <w:div w:id="774205160">
          <w:marLeft w:val="0"/>
          <w:marRight w:val="0"/>
          <w:marTop w:val="0"/>
          <w:marBottom w:val="0"/>
          <w:divBdr>
            <w:top w:val="none" w:sz="0" w:space="0" w:color="auto"/>
            <w:left w:val="none" w:sz="0" w:space="0" w:color="auto"/>
            <w:bottom w:val="none" w:sz="0" w:space="0" w:color="auto"/>
            <w:right w:val="none" w:sz="0" w:space="0" w:color="auto"/>
          </w:divBdr>
        </w:div>
        <w:div w:id="1358776426">
          <w:marLeft w:val="0"/>
          <w:marRight w:val="0"/>
          <w:marTop w:val="0"/>
          <w:marBottom w:val="0"/>
          <w:divBdr>
            <w:top w:val="none" w:sz="0" w:space="0" w:color="auto"/>
            <w:left w:val="none" w:sz="0" w:space="0" w:color="auto"/>
            <w:bottom w:val="none" w:sz="0" w:space="0" w:color="auto"/>
            <w:right w:val="none" w:sz="0" w:space="0" w:color="auto"/>
          </w:divBdr>
        </w:div>
        <w:div w:id="375936150">
          <w:marLeft w:val="0"/>
          <w:marRight w:val="0"/>
          <w:marTop w:val="0"/>
          <w:marBottom w:val="0"/>
          <w:divBdr>
            <w:top w:val="none" w:sz="0" w:space="0" w:color="auto"/>
            <w:left w:val="none" w:sz="0" w:space="0" w:color="auto"/>
            <w:bottom w:val="none" w:sz="0" w:space="0" w:color="auto"/>
            <w:right w:val="none" w:sz="0" w:space="0" w:color="auto"/>
          </w:divBdr>
        </w:div>
        <w:div w:id="541212244">
          <w:marLeft w:val="0"/>
          <w:marRight w:val="0"/>
          <w:marTop w:val="0"/>
          <w:marBottom w:val="0"/>
          <w:divBdr>
            <w:top w:val="none" w:sz="0" w:space="0" w:color="auto"/>
            <w:left w:val="none" w:sz="0" w:space="0" w:color="auto"/>
            <w:bottom w:val="none" w:sz="0" w:space="0" w:color="auto"/>
            <w:right w:val="none" w:sz="0" w:space="0" w:color="auto"/>
          </w:divBdr>
        </w:div>
        <w:div w:id="992489700">
          <w:marLeft w:val="0"/>
          <w:marRight w:val="0"/>
          <w:marTop w:val="0"/>
          <w:marBottom w:val="0"/>
          <w:divBdr>
            <w:top w:val="none" w:sz="0" w:space="0" w:color="auto"/>
            <w:left w:val="none" w:sz="0" w:space="0" w:color="auto"/>
            <w:bottom w:val="none" w:sz="0" w:space="0" w:color="auto"/>
            <w:right w:val="none" w:sz="0" w:space="0" w:color="auto"/>
          </w:divBdr>
        </w:div>
        <w:div w:id="1054894234">
          <w:marLeft w:val="0"/>
          <w:marRight w:val="0"/>
          <w:marTop w:val="0"/>
          <w:marBottom w:val="0"/>
          <w:divBdr>
            <w:top w:val="none" w:sz="0" w:space="0" w:color="auto"/>
            <w:left w:val="none" w:sz="0" w:space="0" w:color="auto"/>
            <w:bottom w:val="none" w:sz="0" w:space="0" w:color="auto"/>
            <w:right w:val="none" w:sz="0" w:space="0" w:color="auto"/>
          </w:divBdr>
        </w:div>
        <w:div w:id="224294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sunsteinlaw.com/assignor-estoppel-may-apply-to-a-competitor-that-never-owned-or-assigned-the-patent/"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uspto.gov/sites/default/files/documents/aia_statistics_november2016.pdf"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www.recode.net/2015/7/27/11615046/whats-the-difference-between-virtual-augmented-and-mixed-reality" TargetMode="External"/><Relationship Id="rId2" Type="http://schemas.openxmlformats.org/officeDocument/2006/relationships/hyperlink" Target="http://www.wassom.com/augmented-reality-by-any-other-name-still-as-sweet.html" TargetMode="External"/><Relationship Id="rId1" Type="http://schemas.openxmlformats.org/officeDocument/2006/relationships/hyperlink" Target="https://www.scientificamerican.com/article/is-pokemon-go-really-augmented-reality/" TargetMode="External"/><Relationship Id="rId5" Type="http://schemas.openxmlformats.org/officeDocument/2006/relationships/hyperlink" Target="http://www.augment.com/blog/infographic-lengthy-history-augmented-reality/" TargetMode="External"/><Relationship Id="rId4" Type="http://schemas.openxmlformats.org/officeDocument/2006/relationships/hyperlink" Target="http://www.inc.com/eric-markowitz/inside-the-mind-of-googles-greatest-idea-m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518F5-DA65-4921-B461-39219ADE6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10</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Guthrie, Seth K</cp:lastModifiedBy>
  <cp:revision>65</cp:revision>
  <cp:lastPrinted>2018-02-01T20:08:00Z</cp:lastPrinted>
  <dcterms:created xsi:type="dcterms:W3CDTF">2019-02-05T03:46:00Z</dcterms:created>
  <dcterms:modified xsi:type="dcterms:W3CDTF">2019-02-10T01:39:00Z</dcterms:modified>
</cp:coreProperties>
</file>