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4D575" w14:textId="77777777" w:rsidR="00DB6E28" w:rsidRDefault="00931E40" w:rsidP="005E6260">
      <w:pPr>
        <w:widowControl w:val="0"/>
        <w:spacing w:line="240" w:lineRule="auto"/>
        <w:ind w:firstLine="0"/>
      </w:pPr>
      <w:r>
        <w:t>Seth Guthrie</w:t>
      </w:r>
    </w:p>
    <w:p w14:paraId="04A68705" w14:textId="24FA91FA" w:rsidR="00BD1DD7" w:rsidRDefault="00BD1DD7" w:rsidP="005E6260">
      <w:pPr>
        <w:widowControl w:val="0"/>
        <w:spacing w:line="240" w:lineRule="auto"/>
        <w:ind w:firstLine="0"/>
      </w:pPr>
      <w:r>
        <w:fldChar w:fldCharType="begin"/>
      </w:r>
      <w:r>
        <w:instrText xml:space="preserve"> DATE \@ "M/d/yyyy" </w:instrText>
      </w:r>
      <w:r>
        <w:fldChar w:fldCharType="separate"/>
      </w:r>
      <w:ins w:id="0" w:author="seth guthrie" w:date="2017-09-09T11:44:00Z">
        <w:r w:rsidR="009560CE">
          <w:rPr>
            <w:noProof/>
          </w:rPr>
          <w:t>9/9/2017</w:t>
        </w:r>
      </w:ins>
      <w:ins w:id="1" w:author="Guthrie, Seth K" w:date="2017-09-09T11:44:00Z">
        <w:del w:id="2" w:author="seth guthrie" w:date="2017-09-09T11:44:00Z">
          <w:r w:rsidR="009560CE" w:rsidDel="009560CE">
            <w:rPr>
              <w:noProof/>
            </w:rPr>
            <w:delText>9/9/2017</w:delText>
          </w:r>
        </w:del>
      </w:ins>
      <w:ins w:id="3" w:author="Seth Guthrie" w:date="2017-09-08T08:20:00Z">
        <w:del w:id="4" w:author="seth guthrie" w:date="2017-09-09T11:44:00Z">
          <w:r w:rsidR="00045305" w:rsidDel="009560CE">
            <w:rPr>
              <w:noProof/>
            </w:rPr>
            <w:delText>9/8/2017</w:delText>
          </w:r>
        </w:del>
      </w:ins>
      <w:del w:id="5" w:author="seth guthrie" w:date="2017-09-09T11:44:00Z">
        <w:r w:rsidR="00BB2ECE" w:rsidDel="009560CE">
          <w:rPr>
            <w:noProof/>
          </w:rPr>
          <w:delText>9/7/2017</w:delText>
        </w:r>
      </w:del>
      <w:r>
        <w:fldChar w:fldCharType="end"/>
      </w:r>
    </w:p>
    <w:p w14:paraId="56CEC8CA" w14:textId="1A88E7A0" w:rsidR="001370FA" w:rsidRPr="00A36012" w:rsidRDefault="00DF05C3" w:rsidP="00406951">
      <w:pPr>
        <w:widowControl w:val="0"/>
        <w:jc w:val="center"/>
        <w:rPr>
          <w:sz w:val="28"/>
          <w:szCs w:val="28"/>
        </w:rPr>
      </w:pPr>
      <w:r w:rsidRPr="00A36012">
        <w:rPr>
          <w:sz w:val="28"/>
          <w:szCs w:val="28"/>
        </w:rPr>
        <w:t>LIA Draft: Rule Statement &amp; Part Rule Explanation</w:t>
      </w:r>
    </w:p>
    <w:p w14:paraId="112A9B00" w14:textId="5F199A52" w:rsidR="001370FA" w:rsidRPr="00A36012" w:rsidRDefault="001370FA" w:rsidP="00A36012">
      <w:pPr>
        <w:widowControl w:val="0"/>
        <w:ind w:firstLine="0"/>
        <w:rPr>
          <w:b/>
        </w:rPr>
      </w:pPr>
      <w:commentRangeStart w:id="6"/>
      <w:r w:rsidRPr="00A36012">
        <w:rPr>
          <w:b/>
        </w:rPr>
        <w:t>Rule Statement</w:t>
      </w:r>
      <w:commentRangeEnd w:id="6"/>
      <w:r w:rsidR="00153A11">
        <w:rPr>
          <w:rStyle w:val="CommentReference"/>
        </w:rPr>
        <w:commentReference w:id="6"/>
      </w:r>
      <w:r w:rsidRPr="00A36012">
        <w:rPr>
          <w:b/>
        </w:rPr>
        <w:t>:</w:t>
      </w:r>
    </w:p>
    <w:p w14:paraId="774AC2B7" w14:textId="1C8565F9" w:rsidR="00CE7ECC" w:rsidRDefault="00361012" w:rsidP="00066DFD">
      <w:pPr>
        <w:widowControl w:val="0"/>
      </w:pPr>
      <w:r>
        <w:t>U</w:t>
      </w:r>
      <w:r w:rsidR="006D5152">
        <w:t xml:space="preserve">nder New York </w:t>
      </w:r>
      <w:del w:id="7" w:author="seth guthrie" w:date="2017-09-09T11:57:00Z">
        <w:r w:rsidR="006D5152" w:rsidDel="009560CE">
          <w:delText>Law</w:delText>
        </w:r>
      </w:del>
      <w:ins w:id="8" w:author="seth guthrie" w:date="2017-09-09T11:57:00Z">
        <w:r w:rsidR="009560CE">
          <w:t>la</w:t>
        </w:r>
        <w:r w:rsidR="00A74E1B">
          <w:t>w</w:t>
        </w:r>
      </w:ins>
      <w:r w:rsidR="006D5152">
        <w:t>,</w:t>
      </w:r>
      <w:r w:rsidR="00F26C3F">
        <w:t xml:space="preserve"> the Implied Warranty of </w:t>
      </w:r>
      <w:r w:rsidR="00002CCB">
        <w:t>H</w:t>
      </w:r>
      <w:r w:rsidR="00002CCB" w:rsidRPr="00002CCB">
        <w:t>abitability</w:t>
      </w:r>
      <w:r w:rsidR="00AC5B00">
        <w:t xml:space="preserve"> </w:t>
      </w:r>
      <w:commentRangeStart w:id="9"/>
      <w:r w:rsidR="00A30BDF">
        <w:t>gives three standards</w:t>
      </w:r>
      <w:r w:rsidR="00821110">
        <w:t xml:space="preserve"> and</w:t>
      </w:r>
      <w:r w:rsidR="007A2808">
        <w:t xml:space="preserve"> a</w:t>
      </w:r>
      <w:r w:rsidR="00821110">
        <w:t xml:space="preserve"> condition:</w:t>
      </w:r>
      <w:commentRangeEnd w:id="9"/>
      <w:r w:rsidR="009769B3">
        <w:rPr>
          <w:rStyle w:val="CommentReference"/>
        </w:rPr>
        <w:commentReference w:id="9"/>
      </w:r>
      <w:r w:rsidR="00821110">
        <w:t xml:space="preserve"> (1) t</w:t>
      </w:r>
      <w:r w:rsidR="00214440">
        <w:t xml:space="preserve">he premises are </w:t>
      </w:r>
      <w:r w:rsidR="00821110">
        <w:t>fit for human habitation</w:t>
      </w:r>
      <w:r w:rsidR="006D5152">
        <w:t>;</w:t>
      </w:r>
      <w:r w:rsidR="00821110">
        <w:t xml:space="preserve"> (2) t</w:t>
      </w:r>
      <w:r w:rsidR="00C80AD0">
        <w:t>he premises are fit for the uses reasonably intended by the parties</w:t>
      </w:r>
      <w:r w:rsidR="004A51E3">
        <w:t>;</w:t>
      </w:r>
      <w:r w:rsidR="00821110">
        <w:t xml:space="preserve"> (3) t</w:t>
      </w:r>
      <w:r w:rsidR="002141D8">
        <w:t xml:space="preserve">he occupants will not be subjected to conditions that are dangerous, hazardous or detrimental to their life, health, or safety. </w:t>
      </w:r>
      <w:r w:rsidR="008807A8">
        <w:t>When any such condition has been caused by the misconduct of the tenant or lessee or persons under his direction or control, it shall not constitute a breach of such covenants and warranties.</w:t>
      </w:r>
      <w:r w:rsidR="004A51E3">
        <w:t xml:space="preserve"> </w:t>
      </w:r>
      <w:r w:rsidR="004A51E3" w:rsidRPr="00CE7ECC">
        <w:rPr>
          <w:i/>
        </w:rPr>
        <w:t xml:space="preserve">Solow v. </w:t>
      </w:r>
      <w:proofErr w:type="spellStart"/>
      <w:r w:rsidR="004A51E3" w:rsidRPr="00CE7ECC">
        <w:rPr>
          <w:i/>
        </w:rPr>
        <w:t>Wellner</w:t>
      </w:r>
      <w:proofErr w:type="spellEnd"/>
      <w:r w:rsidR="004A51E3" w:rsidRPr="00CE7ECC">
        <w:t xml:space="preserve">, 658 N.E.2d 1005, </w:t>
      </w:r>
      <w:r w:rsidR="009E2D5C">
        <w:t>1008</w:t>
      </w:r>
      <w:r w:rsidR="004A51E3" w:rsidRPr="00CE7ECC">
        <w:t xml:space="preserve"> (N.Y. 1995)</w:t>
      </w:r>
      <w:r w:rsidR="0092345E">
        <w:t>.</w:t>
      </w:r>
    </w:p>
    <w:p w14:paraId="199FE5DA" w14:textId="23C4A019" w:rsidR="00431B6B" w:rsidRPr="00A36012" w:rsidRDefault="00406951" w:rsidP="00066DFD">
      <w:pPr>
        <w:widowControl w:val="0"/>
        <w:rPr>
          <w:b/>
        </w:rPr>
      </w:pPr>
      <w:commentRangeStart w:id="10"/>
      <w:r w:rsidRPr="00A36012">
        <w:rPr>
          <w:b/>
        </w:rPr>
        <w:t>Rule Explanation:</w:t>
      </w:r>
      <w:r w:rsidR="00066DFD" w:rsidRPr="00A36012">
        <w:rPr>
          <w:b/>
        </w:rPr>
        <w:t xml:space="preserve"> </w:t>
      </w:r>
      <w:r w:rsidR="00962C8D" w:rsidRPr="00A36012">
        <w:rPr>
          <w:b/>
        </w:rPr>
        <w:t xml:space="preserve">Explanation of Second </w:t>
      </w:r>
      <w:r w:rsidR="0092345E" w:rsidRPr="00A36012">
        <w:rPr>
          <w:b/>
        </w:rPr>
        <w:t>Consideration</w:t>
      </w:r>
      <w:r w:rsidR="00962C8D" w:rsidRPr="00A36012">
        <w:rPr>
          <w:b/>
        </w:rPr>
        <w:t xml:space="preserve"> of Warranty</w:t>
      </w:r>
      <w:r w:rsidR="00620861" w:rsidRPr="00A36012">
        <w:rPr>
          <w:b/>
        </w:rPr>
        <w:t>: “The premises are fit for the uses reasonably intended by the parities.</w:t>
      </w:r>
      <w:r w:rsidR="00331C06" w:rsidRPr="00A36012">
        <w:rPr>
          <w:b/>
        </w:rPr>
        <w:t>”</w:t>
      </w:r>
      <w:commentRangeEnd w:id="10"/>
      <w:r w:rsidR="00970BBE">
        <w:rPr>
          <w:rStyle w:val="CommentReference"/>
        </w:rPr>
        <w:commentReference w:id="10"/>
      </w:r>
    </w:p>
    <w:p w14:paraId="0087B163" w14:textId="7C977DDD" w:rsidR="00413E95" w:rsidRDefault="0092345E" w:rsidP="00066DFD">
      <w:pPr>
        <w:widowControl w:val="0"/>
      </w:pPr>
      <w:r>
        <w:t>T</w:t>
      </w:r>
      <w:r w:rsidR="00F46508">
        <w:t>he landlord</w:t>
      </w:r>
      <w:r>
        <w:t>’s</w:t>
      </w:r>
      <w:r w:rsidR="00F46508">
        <w:t xml:space="preserve"> </w:t>
      </w:r>
      <w:r w:rsidR="007A5AA6">
        <w:t xml:space="preserve">failure to provide </w:t>
      </w:r>
      <w:r w:rsidR="00E32A88">
        <w:t>every am</w:t>
      </w:r>
      <w:r w:rsidR="00555407">
        <w:t>enity</w:t>
      </w:r>
      <w:r w:rsidR="0057336D">
        <w:t xml:space="preserve"> as expected</w:t>
      </w:r>
      <w:r w:rsidR="00291C21">
        <w:t xml:space="preserve"> will not breach the warranty; instead</w:t>
      </w:r>
      <w:r w:rsidR="0057336D">
        <w:t>,</w:t>
      </w:r>
      <w:r w:rsidR="00291C21">
        <w:t xml:space="preserve"> the warranty</w:t>
      </w:r>
      <w:r w:rsidR="002954EF">
        <w:t xml:space="preserve"> requires</w:t>
      </w:r>
      <w:r w:rsidR="0057336D">
        <w:t xml:space="preserve"> only those deemed as essential to a </w:t>
      </w:r>
      <w:commentRangeStart w:id="11"/>
      <w:r w:rsidR="0057336D">
        <w:t>residence</w:t>
      </w:r>
      <w:commentRangeEnd w:id="11"/>
      <w:r w:rsidR="00E51AD3">
        <w:rPr>
          <w:rStyle w:val="CommentReference"/>
        </w:rPr>
        <w:commentReference w:id="11"/>
      </w:r>
      <w:r w:rsidR="0057336D">
        <w:t xml:space="preserve">. </w:t>
      </w:r>
      <w:ins w:id="12" w:author="Seth Guthrie" w:date="2017-09-08T08:26:00Z">
        <w:r w:rsidR="00045305">
          <w:t xml:space="preserve">(see </w:t>
        </w:r>
        <w:proofErr w:type="spellStart"/>
        <w:r w:rsidR="00045305">
          <w:t>solow</w:t>
        </w:r>
        <w:proofErr w:type="spellEnd"/>
        <w:r w:rsidR="00045305">
          <w:t xml:space="preserve">) </w:t>
        </w:r>
      </w:ins>
      <w:r w:rsidR="00342263">
        <w:t xml:space="preserve">This covenant of the warranty protects against </w:t>
      </w:r>
      <w:r w:rsidR="000E157C">
        <w:t xml:space="preserve">conditions that </w:t>
      </w:r>
      <w:r w:rsidR="00283E42">
        <w:t>do not render an apartment unsafe or uninhabita</w:t>
      </w:r>
      <w:r w:rsidR="004F6F6F">
        <w:t>ble, but prevent</w:t>
      </w:r>
      <w:r w:rsidR="000258D2">
        <w:t xml:space="preserve"> its use as intended</w:t>
      </w:r>
      <w:r w:rsidR="005A1168">
        <w:t xml:space="preserve">. </w:t>
      </w:r>
      <w:ins w:id="13" w:author="Seth Guthrie" w:date="2017-09-08T08:26:00Z">
        <w:r w:rsidR="00045305">
          <w:t>(</w:t>
        </w:r>
        <w:r w:rsidR="00045305">
          <w:rPr>
            <w:i/>
          </w:rPr>
          <w:t>id</w:t>
        </w:r>
        <w:r w:rsidR="00045305" w:rsidRPr="00045305">
          <w:rPr>
            <w:i/>
            <w:strike/>
            <w:rPrChange w:id="14" w:author="Seth Guthrie" w:date="2017-09-08T08:28:00Z">
              <w:rPr>
                <w:i/>
              </w:rPr>
            </w:rPrChange>
          </w:rPr>
          <w:t xml:space="preserve">.) </w:t>
        </w:r>
      </w:ins>
      <w:r w:rsidR="00E366A2" w:rsidRPr="00045305">
        <w:rPr>
          <w:strike/>
          <w:rPrChange w:id="15" w:author="Seth Guthrie" w:date="2017-09-08T08:28:00Z">
            <w:rPr/>
          </w:rPrChange>
        </w:rPr>
        <w:t xml:space="preserve">See </w:t>
      </w:r>
      <w:r w:rsidR="00E366A2" w:rsidRPr="00045305">
        <w:rPr>
          <w:i/>
          <w:strike/>
          <w:rPrChange w:id="16" w:author="Seth Guthrie" w:date="2017-09-08T08:28:00Z">
            <w:rPr>
              <w:i/>
            </w:rPr>
          </w:rPrChange>
        </w:rPr>
        <w:t xml:space="preserve">Solow v. </w:t>
      </w:r>
      <w:proofErr w:type="spellStart"/>
      <w:r w:rsidR="00E366A2" w:rsidRPr="00045305">
        <w:rPr>
          <w:i/>
          <w:strike/>
          <w:rPrChange w:id="17" w:author="Seth Guthrie" w:date="2017-09-08T08:28:00Z">
            <w:rPr>
              <w:i/>
            </w:rPr>
          </w:rPrChange>
        </w:rPr>
        <w:t>Wellner</w:t>
      </w:r>
      <w:proofErr w:type="spellEnd"/>
      <w:r w:rsidR="00E366A2" w:rsidRPr="00045305">
        <w:rPr>
          <w:strike/>
          <w:rPrChange w:id="18" w:author="Seth Guthrie" w:date="2017-09-08T08:28:00Z">
            <w:rPr/>
          </w:rPrChange>
        </w:rPr>
        <w:t xml:space="preserve">, 658 N.E.2d 1005, </w:t>
      </w:r>
      <w:r w:rsidR="00396EF4" w:rsidRPr="00045305">
        <w:rPr>
          <w:strike/>
          <w:rPrChange w:id="19" w:author="Seth Guthrie" w:date="2017-09-08T08:28:00Z">
            <w:rPr/>
          </w:rPrChange>
        </w:rPr>
        <w:t>1008</w:t>
      </w:r>
      <w:r w:rsidR="00E366A2" w:rsidRPr="00045305">
        <w:rPr>
          <w:strike/>
          <w:rPrChange w:id="20" w:author="Seth Guthrie" w:date="2017-09-08T08:28:00Z">
            <w:rPr/>
          </w:rPrChange>
        </w:rPr>
        <w:t xml:space="preserve"> (N.Y. 1995) (finding the warranty not a guarantee of amenity, but of a protection from deficiencies that prevent premises from serving their function, e.g. </w:t>
      </w:r>
      <w:r w:rsidR="00E366A2" w:rsidRPr="008F3045">
        <w:rPr>
          <w:strike/>
          <w:color w:val="FF0000"/>
          <w:rPrChange w:id="21" w:author="seth guthrie" w:date="2017-09-09T12:27:00Z">
            <w:rPr/>
          </w:rPrChange>
        </w:rPr>
        <w:t xml:space="preserve">an elevator in a high-rise </w:t>
      </w:r>
      <w:commentRangeStart w:id="22"/>
      <w:r w:rsidR="00E366A2" w:rsidRPr="008F3045">
        <w:rPr>
          <w:strike/>
          <w:color w:val="FF0000"/>
          <w:rPrChange w:id="23" w:author="seth guthrie" w:date="2017-09-09T12:27:00Z">
            <w:rPr/>
          </w:rPrChange>
        </w:rPr>
        <w:t>building</w:t>
      </w:r>
      <w:r w:rsidR="00E366A2" w:rsidRPr="00045305">
        <w:rPr>
          <w:strike/>
          <w:rPrChange w:id="24" w:author="Seth Guthrie" w:date="2017-09-08T08:28:00Z">
            <w:rPr/>
          </w:rPrChange>
        </w:rPr>
        <w:t>).</w:t>
      </w:r>
      <w:r w:rsidR="00EF171B" w:rsidRPr="00045305">
        <w:rPr>
          <w:strike/>
          <w:rPrChange w:id="25" w:author="Seth Guthrie" w:date="2017-09-08T08:28:00Z">
            <w:rPr/>
          </w:rPrChange>
        </w:rPr>
        <w:t xml:space="preserve"> </w:t>
      </w:r>
      <w:commentRangeEnd w:id="22"/>
      <w:r w:rsidR="002E6F40" w:rsidRPr="00045305">
        <w:rPr>
          <w:rStyle w:val="CommentReference"/>
          <w:strike/>
          <w:rPrChange w:id="26" w:author="Seth Guthrie" w:date="2017-09-08T08:28:00Z">
            <w:rPr>
              <w:rStyle w:val="CommentReference"/>
            </w:rPr>
          </w:rPrChange>
        </w:rPr>
        <w:commentReference w:id="22"/>
      </w:r>
      <w:r w:rsidR="00EF171B">
        <w:t xml:space="preserve">See also </w:t>
      </w:r>
      <w:r w:rsidR="00EF171B">
        <w:rPr>
          <w:i/>
        </w:rPr>
        <w:t>Newkirk v. Scala</w:t>
      </w:r>
      <w:r w:rsidR="00EF171B">
        <w:t>, 935 N.Y.S.2d 176</w:t>
      </w:r>
      <w:r w:rsidR="006B395C">
        <w:t xml:space="preserve">, </w:t>
      </w:r>
      <w:r w:rsidR="006B395C" w:rsidRPr="006B395C">
        <w:rPr>
          <w:color w:val="FF0000"/>
        </w:rPr>
        <w:t>XXX</w:t>
      </w:r>
      <w:r w:rsidR="00EF171B" w:rsidRPr="006B395C">
        <w:rPr>
          <w:color w:val="FF0000"/>
        </w:rPr>
        <w:t xml:space="preserve"> </w:t>
      </w:r>
      <w:r w:rsidR="00EF171B">
        <w:t>(N.Y. App. Div. 2011) (</w:t>
      </w:r>
      <w:commentRangeStart w:id="27"/>
      <w:r w:rsidR="00EF171B">
        <w:t>finding</w:t>
      </w:r>
      <w:r w:rsidR="004A556A">
        <w:t xml:space="preserve"> foul smelling water </w:t>
      </w:r>
      <w:r w:rsidR="001024C5">
        <w:t>made</w:t>
      </w:r>
      <w:r w:rsidR="004A556A">
        <w:t xml:space="preserve"> the premise unfit for uses reasonably intended by the parties</w:t>
      </w:r>
      <w:commentRangeEnd w:id="27"/>
      <w:r w:rsidR="00E51AD3">
        <w:rPr>
          <w:rStyle w:val="CommentReference"/>
        </w:rPr>
        <w:commentReference w:id="27"/>
      </w:r>
      <w:r w:rsidR="004A556A">
        <w:t xml:space="preserve">). </w:t>
      </w:r>
      <w:r w:rsidR="00413E95">
        <w:br w:type="page"/>
      </w:r>
    </w:p>
    <w:p w14:paraId="5C317E3B" w14:textId="406AA7AB" w:rsidR="00487F5A" w:rsidRPr="00487F5A" w:rsidRDefault="00487F5A" w:rsidP="00487F5A">
      <w:pPr>
        <w:widowControl w:val="0"/>
        <w:ind w:firstLine="0"/>
        <w:rPr>
          <w:b/>
        </w:rPr>
      </w:pPr>
      <w:commentRangeStart w:id="28"/>
      <w:r w:rsidRPr="00487F5A">
        <w:rPr>
          <w:b/>
        </w:rPr>
        <w:lastRenderedPageBreak/>
        <w:t>Unorganized Thoughts</w:t>
      </w:r>
      <w:commentRangeEnd w:id="28"/>
      <w:r w:rsidR="002C4BD2">
        <w:rPr>
          <w:rStyle w:val="CommentReference"/>
        </w:rPr>
        <w:commentReference w:id="28"/>
      </w:r>
      <w:r w:rsidRPr="00487F5A">
        <w:rPr>
          <w:b/>
        </w:rPr>
        <w:t>:</w:t>
      </w:r>
    </w:p>
    <w:p w14:paraId="54B192F5" w14:textId="4803FDEE" w:rsidR="00E366A2" w:rsidRDefault="00E366A2" w:rsidP="00E366A2">
      <w:pPr>
        <w:widowControl w:val="0"/>
      </w:pPr>
      <w:r w:rsidRPr="00CE7ECC">
        <w:t>The warranty</w:t>
      </w:r>
      <w:r w:rsidR="00A05516">
        <w:t xml:space="preserve"> imposes</w:t>
      </w:r>
      <w:r w:rsidRPr="00CE7ECC">
        <w:t xml:space="preserve"> a high standard of care</w:t>
      </w:r>
      <w:r w:rsidR="00A05516">
        <w:t xml:space="preserve"> </w:t>
      </w:r>
      <w:r w:rsidR="00D77119">
        <w:t>on landlords</w:t>
      </w:r>
      <w:r w:rsidRPr="00CE7ECC">
        <w:t xml:space="preserve">. Landlords can be found in breach for conditions outside of their control. See </w:t>
      </w:r>
      <w:r w:rsidRPr="00CE7ECC">
        <w:rPr>
          <w:i/>
        </w:rPr>
        <w:t xml:space="preserve">McBride v. 218 E. </w:t>
      </w:r>
      <w:r w:rsidRPr="0030783E">
        <w:rPr>
          <w:i/>
        </w:rPr>
        <w:t>70th</w:t>
      </w:r>
      <w:r w:rsidRPr="00CE7ECC">
        <w:rPr>
          <w:i/>
        </w:rPr>
        <w:t xml:space="preserve"> St. Assoc</w:t>
      </w:r>
      <w:r w:rsidR="008E796B">
        <w:rPr>
          <w:i/>
        </w:rPr>
        <w:t>s</w:t>
      </w:r>
      <w:r w:rsidRPr="00CE7ECC">
        <w:rPr>
          <w:i/>
        </w:rPr>
        <w:t>.</w:t>
      </w:r>
      <w:r w:rsidR="0030783E">
        <w:t>, 425 N.Y.S.2d 910</w:t>
      </w:r>
      <w:r w:rsidR="00C36612">
        <w:t xml:space="preserve">, </w:t>
      </w:r>
      <w:r w:rsidR="00C36612" w:rsidRPr="00C36612">
        <w:rPr>
          <w:color w:val="FF0000"/>
        </w:rPr>
        <w:t>XXX</w:t>
      </w:r>
      <w:r w:rsidR="0030783E" w:rsidRPr="00C36612">
        <w:rPr>
          <w:color w:val="FF0000"/>
        </w:rPr>
        <w:t xml:space="preserve"> </w:t>
      </w:r>
      <w:r w:rsidR="0030783E">
        <w:t>(</w:t>
      </w:r>
      <w:r w:rsidRPr="00CE7ECC">
        <w:t xml:space="preserve">App. Term 1979) (finding landlord responsible to control flooding despite inability to control </w:t>
      </w:r>
      <w:r w:rsidR="007239BD">
        <w:t xml:space="preserve">heavy </w:t>
      </w:r>
      <w:r w:rsidRPr="00CE7ECC">
        <w:t xml:space="preserve">rain </w:t>
      </w:r>
      <w:r w:rsidR="00D77119">
        <w:t>and</w:t>
      </w:r>
      <w:r w:rsidRPr="00CE7ECC">
        <w:t xml:space="preserve"> </w:t>
      </w:r>
      <w:r w:rsidR="007239BD">
        <w:t>inadequate</w:t>
      </w:r>
      <w:r w:rsidRPr="00CE7ECC">
        <w:t xml:space="preserve"> </w:t>
      </w:r>
      <w:r w:rsidR="007239BD">
        <w:t xml:space="preserve">municipal sewer </w:t>
      </w:r>
      <w:r w:rsidRPr="00CE7ECC">
        <w:t>drainage</w:t>
      </w:r>
      <w:r w:rsidR="00D77119">
        <w:t>).</w:t>
      </w:r>
    </w:p>
    <w:p w14:paraId="3B5F95D3" w14:textId="48B8D834" w:rsidR="00E366A2" w:rsidRPr="00CE7ECC" w:rsidRDefault="00E366A2" w:rsidP="002C4BD2">
      <w:pPr>
        <w:widowControl w:val="0"/>
      </w:pPr>
      <w:r w:rsidRPr="00CE7ECC">
        <w:t xml:space="preserve">Landlords must take reasonable action to protect safety of their tenants, see </w:t>
      </w:r>
      <w:proofErr w:type="spellStart"/>
      <w:r w:rsidRPr="00CE7ECC">
        <w:rPr>
          <w:i/>
        </w:rPr>
        <w:t>Highview</w:t>
      </w:r>
      <w:proofErr w:type="spellEnd"/>
      <w:r w:rsidRPr="00CE7ECC">
        <w:rPr>
          <w:i/>
        </w:rPr>
        <w:t xml:space="preserve"> Assoc</w:t>
      </w:r>
      <w:r w:rsidR="008E796B">
        <w:rPr>
          <w:i/>
        </w:rPr>
        <w:t>s</w:t>
      </w:r>
      <w:r w:rsidRPr="00CE7ECC">
        <w:rPr>
          <w:i/>
        </w:rPr>
        <w:t xml:space="preserve">. v. </w:t>
      </w:r>
      <w:proofErr w:type="spellStart"/>
      <w:r w:rsidRPr="00CE7ECC">
        <w:rPr>
          <w:i/>
        </w:rPr>
        <w:t>Koferl</w:t>
      </w:r>
      <w:proofErr w:type="spellEnd"/>
      <w:r w:rsidRPr="00CE7ECC">
        <w:t>, 477 N.Y.S.2d 585</w:t>
      </w:r>
      <w:r w:rsidR="00C36612">
        <w:t xml:space="preserve">, </w:t>
      </w:r>
      <w:r w:rsidR="00C36612" w:rsidRPr="00C36612">
        <w:rPr>
          <w:color w:val="FF0000"/>
        </w:rPr>
        <w:t>XXX</w:t>
      </w:r>
      <w:r w:rsidRPr="00C36612">
        <w:rPr>
          <w:color w:val="FF0000"/>
        </w:rPr>
        <w:t xml:space="preserve"> </w:t>
      </w:r>
      <w:r w:rsidR="00F1399B">
        <w:t>(Dist. Ct.</w:t>
      </w:r>
      <w:r w:rsidRPr="00CE7ECC">
        <w:t xml:space="preserve"> 1984) (landlord found in breach for doing no</w:t>
      </w:r>
      <w:r w:rsidR="00F0258C">
        <w:t>thing to prevent burglaries). T</w:t>
      </w:r>
      <w:r w:rsidRPr="00CE7ECC">
        <w:t>enant</w:t>
      </w:r>
      <w:r w:rsidR="00F0258C">
        <w:t>s</w:t>
      </w:r>
      <w:r w:rsidRPr="00CE7ECC">
        <w:t xml:space="preserve"> must give landlord opportunity to improve conditions before undertaking it themselves if they wish to receive remedy for this action. See </w:t>
      </w:r>
      <w:proofErr w:type="spellStart"/>
      <w:r w:rsidRPr="00CE7ECC">
        <w:rPr>
          <w:i/>
        </w:rPr>
        <w:t>Kekllas</w:t>
      </w:r>
      <w:proofErr w:type="spellEnd"/>
      <w:r w:rsidRPr="00CE7ECC">
        <w:rPr>
          <w:i/>
        </w:rPr>
        <w:t xml:space="preserve"> v. </w:t>
      </w:r>
      <w:proofErr w:type="spellStart"/>
      <w:r w:rsidRPr="00CE7ECC">
        <w:rPr>
          <w:i/>
        </w:rPr>
        <w:t>Saddy</w:t>
      </w:r>
      <w:proofErr w:type="spellEnd"/>
      <w:r w:rsidRPr="00CE7ECC">
        <w:t>, 389 N.Y.S.2d 756</w:t>
      </w:r>
      <w:r w:rsidR="00F1399B">
        <w:t xml:space="preserve">, </w:t>
      </w:r>
      <w:r w:rsidR="00F1399B" w:rsidRPr="00F1399B">
        <w:rPr>
          <w:color w:val="FF0000"/>
        </w:rPr>
        <w:t>XXX</w:t>
      </w:r>
      <w:r w:rsidRPr="00F1399B">
        <w:rPr>
          <w:color w:val="FF0000"/>
        </w:rPr>
        <w:t xml:space="preserve"> </w:t>
      </w:r>
      <w:r w:rsidR="00F1399B">
        <w:t>(Dist. Ct.</w:t>
      </w:r>
      <w:r w:rsidRPr="00CE7ECC">
        <w:t xml:space="preserve"> 1976) (</w:t>
      </w:r>
      <w:commentRangeStart w:id="29"/>
      <w:r w:rsidRPr="00CE7ECC">
        <w:t xml:space="preserve">finding </w:t>
      </w:r>
      <w:del w:id="30" w:author="Helfand, Benjamin Adam" w:date="2017-09-07T15:46:00Z">
        <w:r w:rsidRPr="00CE7ECC" w:rsidDel="002C4BD2">
          <w:delText xml:space="preserve">a </w:delText>
        </w:r>
      </w:del>
      <w:r w:rsidRPr="00CE7ECC">
        <w:t>landlord in breach for strong odor, but not responsible for tenants cost of self-repair, as they did not give landlord opportunity to repair</w:t>
      </w:r>
      <w:commentRangeEnd w:id="29"/>
      <w:r w:rsidR="002C4BD2">
        <w:rPr>
          <w:rStyle w:val="CommentReference"/>
        </w:rPr>
        <w:commentReference w:id="29"/>
      </w:r>
      <w:r w:rsidRPr="00CE7ECC">
        <w:t xml:space="preserve">). </w:t>
      </w:r>
    </w:p>
    <w:p w14:paraId="10B396EC" w14:textId="6D41F578" w:rsidR="00E66780" w:rsidRDefault="00E66780">
      <w:r>
        <w:br w:type="page"/>
      </w:r>
    </w:p>
    <w:p w14:paraId="1672FFF2" w14:textId="77777777" w:rsidR="00E366A2" w:rsidRDefault="00E366A2" w:rsidP="00406951">
      <w:pPr>
        <w:widowControl w:val="0"/>
      </w:pPr>
    </w:p>
    <w:p w14:paraId="7D52471F" w14:textId="62924710" w:rsidR="00B13494" w:rsidRPr="00B13494" w:rsidRDefault="00D41918" w:rsidP="00A36012">
      <w:pPr>
        <w:widowControl w:val="0"/>
        <w:ind w:firstLine="0"/>
      </w:pPr>
      <w:r>
        <w:t xml:space="preserve">LIA </w:t>
      </w:r>
      <w:commentRangeStart w:id="31"/>
      <w:r>
        <w:t>Outline</w:t>
      </w:r>
      <w:commentRangeEnd w:id="31"/>
      <w:r w:rsidR="008F789A">
        <w:rPr>
          <w:rStyle w:val="CommentReference"/>
        </w:rPr>
        <w:commentReference w:id="31"/>
      </w:r>
    </w:p>
    <w:p w14:paraId="587F6AC5" w14:textId="6004AD5A" w:rsidR="00B13494" w:rsidRDefault="00B13494" w:rsidP="00406951">
      <w:pPr>
        <w:widowControl w:val="0"/>
        <w:numPr>
          <w:ilvl w:val="0"/>
          <w:numId w:val="1"/>
        </w:numPr>
        <w:rPr>
          <w:b/>
        </w:rPr>
      </w:pPr>
      <w:r w:rsidRPr="005C11C1">
        <w:rPr>
          <w:b/>
        </w:rPr>
        <w:t>Premises are fit for human habitation</w:t>
      </w:r>
    </w:p>
    <w:p w14:paraId="2E7B365B" w14:textId="15D8B3EE" w:rsidR="00684AAC" w:rsidRPr="005C11C1" w:rsidRDefault="00A97B23" w:rsidP="00684AAC">
      <w:pPr>
        <w:widowControl w:val="0"/>
        <w:numPr>
          <w:ilvl w:val="1"/>
          <w:numId w:val="1"/>
        </w:numPr>
        <w:rPr>
          <w:b/>
        </w:rPr>
      </w:pPr>
      <w:r w:rsidRPr="00DF225A">
        <w:rPr>
          <w:strike/>
          <w:rPrChange w:id="32" w:author="seth guthrie" w:date="2017-09-09T12:44:00Z">
            <w:rPr/>
          </w:rPrChange>
        </w:rPr>
        <w:t xml:space="preserve">This premise can be conflated into the </w:t>
      </w:r>
      <w:r w:rsidR="00107BFB" w:rsidRPr="00DF225A">
        <w:rPr>
          <w:strike/>
          <w:rPrChange w:id="33" w:author="seth guthrie" w:date="2017-09-09T12:44:00Z">
            <w:rPr/>
          </w:rPrChange>
        </w:rPr>
        <w:t>2nd promise</w:t>
      </w:r>
      <w:r w:rsidRPr="00DF225A">
        <w:rPr>
          <w:strike/>
          <w:rPrChange w:id="34" w:author="seth guthrie" w:date="2017-09-09T12:44:00Z">
            <w:rPr/>
          </w:rPrChange>
        </w:rPr>
        <w:t xml:space="preserve">. </w:t>
      </w:r>
      <w:r w:rsidR="00764078" w:rsidRPr="00DF225A">
        <w:rPr>
          <w:i/>
          <w:strike/>
          <w:rPrChange w:id="35" w:author="seth guthrie" w:date="2017-09-09T12:44:00Z">
            <w:rPr>
              <w:i/>
            </w:rPr>
          </w:rPrChange>
        </w:rPr>
        <w:t xml:space="preserve">Solow v. </w:t>
      </w:r>
      <w:proofErr w:type="spellStart"/>
      <w:r w:rsidR="00764078" w:rsidRPr="00DF225A">
        <w:rPr>
          <w:i/>
          <w:strike/>
          <w:rPrChange w:id="36" w:author="seth guthrie" w:date="2017-09-09T12:44:00Z">
            <w:rPr>
              <w:i/>
            </w:rPr>
          </w:rPrChange>
        </w:rPr>
        <w:t>Wellner</w:t>
      </w:r>
      <w:proofErr w:type="spellEnd"/>
      <w:r w:rsidR="00764078" w:rsidRPr="00DF225A">
        <w:rPr>
          <w:i/>
          <w:strike/>
          <w:rPrChange w:id="37" w:author="seth guthrie" w:date="2017-09-09T12:44:00Z">
            <w:rPr>
              <w:i/>
            </w:rPr>
          </w:rPrChange>
        </w:rPr>
        <w:t xml:space="preserve"> (588-589</w:t>
      </w:r>
      <w:r w:rsidR="006712EA">
        <w:rPr>
          <w:i/>
        </w:rPr>
        <w:t>)</w:t>
      </w:r>
    </w:p>
    <w:p w14:paraId="2B2FE0CF" w14:textId="7A61AE71" w:rsidR="00B13494" w:rsidRPr="005C11C1" w:rsidRDefault="00B13494" w:rsidP="00406951">
      <w:pPr>
        <w:widowControl w:val="0"/>
        <w:numPr>
          <w:ilvl w:val="0"/>
          <w:numId w:val="1"/>
        </w:numPr>
        <w:rPr>
          <w:b/>
        </w:rPr>
      </w:pPr>
      <w:r w:rsidRPr="005C11C1">
        <w:rPr>
          <w:b/>
        </w:rPr>
        <w:t>Premises are fit for reasonably intended uses</w:t>
      </w:r>
    </w:p>
    <w:p w14:paraId="106E14EC" w14:textId="29CF11A8" w:rsidR="009778ED" w:rsidRPr="00DF225A" w:rsidRDefault="004B1A32" w:rsidP="00406951">
      <w:pPr>
        <w:widowControl w:val="0"/>
        <w:numPr>
          <w:ilvl w:val="1"/>
          <w:numId w:val="1"/>
        </w:numPr>
        <w:rPr>
          <w:strike/>
          <w:rPrChange w:id="38" w:author="seth guthrie" w:date="2017-09-09T12:44:00Z">
            <w:rPr/>
          </w:rPrChange>
        </w:rPr>
      </w:pPr>
      <w:r w:rsidRPr="00DF225A">
        <w:rPr>
          <w:i/>
          <w:strike/>
          <w:rPrChange w:id="39" w:author="seth guthrie" w:date="2017-09-09T12:44:00Z">
            <w:rPr>
              <w:i/>
            </w:rPr>
          </w:rPrChange>
        </w:rPr>
        <w:t>Newkirk v. Scala</w:t>
      </w:r>
      <w:r w:rsidRPr="00DF225A">
        <w:rPr>
          <w:strike/>
          <w:rPrChange w:id="40" w:author="seth guthrie" w:date="2017-09-09T12:44:00Z">
            <w:rPr/>
          </w:rPrChange>
        </w:rPr>
        <w:t xml:space="preserve">: Water </w:t>
      </w:r>
      <w:r w:rsidR="009F02FA" w:rsidRPr="00DF225A">
        <w:rPr>
          <w:strike/>
          <w:rPrChange w:id="41" w:author="seth guthrie" w:date="2017-09-09T12:44:00Z">
            <w:rPr/>
          </w:rPrChange>
        </w:rPr>
        <w:t>in apartment sells like “burnt rotting eggs”</w:t>
      </w:r>
      <w:r w:rsidR="00400410" w:rsidRPr="00DF225A">
        <w:rPr>
          <w:strike/>
          <w:rPrChange w:id="42" w:author="seth guthrie" w:date="2017-09-09T12:44:00Z">
            <w:rPr/>
          </w:rPrChange>
        </w:rPr>
        <w:t xml:space="preserve">. </w:t>
      </w:r>
      <w:r w:rsidR="00BE0D76" w:rsidRPr="00DF225A">
        <w:rPr>
          <w:strike/>
          <w:rPrChange w:id="43" w:author="seth guthrie" w:date="2017-09-09T12:44:00Z">
            <w:rPr/>
          </w:rPrChange>
        </w:rPr>
        <w:t xml:space="preserve">Makes tenants nauseous, ruins clothes: bathe and eat elsewhere. </w:t>
      </w:r>
    </w:p>
    <w:p w14:paraId="07E526B0" w14:textId="4498F58F" w:rsidR="00F667C4" w:rsidRPr="00DF225A" w:rsidRDefault="00820F21" w:rsidP="00406951">
      <w:pPr>
        <w:widowControl w:val="0"/>
        <w:numPr>
          <w:ilvl w:val="1"/>
          <w:numId w:val="1"/>
        </w:numPr>
        <w:rPr>
          <w:strike/>
          <w:rPrChange w:id="44" w:author="seth guthrie" w:date="2017-09-09T12:44:00Z">
            <w:rPr/>
          </w:rPrChange>
        </w:rPr>
      </w:pPr>
      <w:r w:rsidRPr="00DF225A">
        <w:rPr>
          <w:i/>
          <w:strike/>
          <w:rPrChange w:id="45" w:author="seth guthrie" w:date="2017-09-09T12:44:00Z">
            <w:rPr>
              <w:i/>
            </w:rPr>
          </w:rPrChange>
        </w:rPr>
        <w:t>Solow v</w:t>
      </w:r>
      <w:r w:rsidRPr="00DF225A">
        <w:rPr>
          <w:strike/>
          <w:rPrChange w:id="46" w:author="seth guthrie" w:date="2017-09-09T12:44:00Z">
            <w:rPr/>
          </w:rPrChange>
        </w:rPr>
        <w:t xml:space="preserve">. </w:t>
      </w:r>
      <w:proofErr w:type="spellStart"/>
      <w:r w:rsidRPr="00DF225A">
        <w:rPr>
          <w:i/>
          <w:strike/>
          <w:rPrChange w:id="47" w:author="seth guthrie" w:date="2017-09-09T12:44:00Z">
            <w:rPr>
              <w:i/>
            </w:rPr>
          </w:rPrChange>
        </w:rPr>
        <w:t>Wellner</w:t>
      </w:r>
      <w:proofErr w:type="spellEnd"/>
      <w:r w:rsidRPr="00DF225A">
        <w:rPr>
          <w:strike/>
          <w:rPrChange w:id="48" w:author="seth guthrie" w:date="2017-09-09T12:44:00Z">
            <w:rPr/>
          </w:rPrChange>
        </w:rPr>
        <w:t>: reasonably intended uses does NOT</w:t>
      </w:r>
      <w:r w:rsidR="00656D00" w:rsidRPr="00DF225A">
        <w:rPr>
          <w:strike/>
          <w:rPrChange w:id="49" w:author="seth guthrie" w:date="2017-09-09T12:44:00Z">
            <w:rPr/>
          </w:rPrChange>
        </w:rPr>
        <w:t xml:space="preserve"> include services and amenities reasonably expected. </w:t>
      </w:r>
      <w:r w:rsidR="0074697D" w:rsidRPr="00DF225A">
        <w:rPr>
          <w:strike/>
          <w:rPrChange w:id="50" w:author="seth guthrie" w:date="2017-09-09T12:44:00Z">
            <w:rPr/>
          </w:rPrChange>
        </w:rPr>
        <w:t>“</w:t>
      </w:r>
      <w:r w:rsidR="00C426F6" w:rsidRPr="00DF225A">
        <w:rPr>
          <w:strike/>
          <w:rPrChange w:id="51" w:author="seth guthrie" w:date="2017-09-09T12:44:00Z">
            <w:rPr/>
          </w:rPrChange>
        </w:rPr>
        <w:t>Protects against conditions that</w:t>
      </w:r>
      <w:r w:rsidR="0074697D" w:rsidRPr="00DF225A">
        <w:rPr>
          <w:strike/>
          <w:rPrChange w:id="52" w:author="seth guthrie" w:date="2017-09-09T12:44:00Z">
            <w:rPr/>
          </w:rPrChange>
        </w:rPr>
        <w:t>, while they do not render unsafe</w:t>
      </w:r>
      <w:r w:rsidR="008B4E0C" w:rsidRPr="00DF225A">
        <w:rPr>
          <w:strike/>
          <w:rPrChange w:id="53" w:author="seth guthrie" w:date="2017-09-09T12:44:00Z">
            <w:rPr/>
          </w:rPrChange>
        </w:rPr>
        <w:t xml:space="preserve">, prevent the premises from serving their intended function of </w:t>
      </w:r>
      <w:r w:rsidR="00BF08ED" w:rsidRPr="00DF225A">
        <w:rPr>
          <w:strike/>
          <w:rPrChange w:id="54" w:author="seth guthrie" w:date="2017-09-09T12:44:00Z">
            <w:rPr/>
          </w:rPrChange>
        </w:rPr>
        <w:t>residential</w:t>
      </w:r>
      <w:r w:rsidR="008B4E0C" w:rsidRPr="00DF225A">
        <w:rPr>
          <w:strike/>
          <w:rPrChange w:id="55" w:author="seth guthrie" w:date="2017-09-09T12:44:00Z">
            <w:rPr/>
          </w:rPrChange>
        </w:rPr>
        <w:t xml:space="preserve"> occupation. In this case of </w:t>
      </w:r>
      <w:r w:rsidR="008B4E0C" w:rsidRPr="00DF225A">
        <w:rPr>
          <w:i/>
          <w:strike/>
          <w:rPrChange w:id="56" w:author="seth guthrie" w:date="2017-09-09T12:44:00Z">
            <w:rPr>
              <w:i/>
            </w:rPr>
          </w:rPrChange>
        </w:rPr>
        <w:t>Solow</w:t>
      </w:r>
      <w:r w:rsidR="008B4E0C" w:rsidRPr="00DF225A">
        <w:rPr>
          <w:strike/>
          <w:rPrChange w:id="57" w:author="seth guthrie" w:date="2017-09-09T12:44:00Z">
            <w:rPr/>
          </w:rPrChange>
        </w:rPr>
        <w:t>, an elevator</w:t>
      </w:r>
      <w:r w:rsidR="00C02832" w:rsidRPr="00DF225A">
        <w:rPr>
          <w:strike/>
          <w:rPrChange w:id="58" w:author="seth guthrie" w:date="2017-09-09T12:44:00Z">
            <w:rPr/>
          </w:rPrChange>
        </w:rPr>
        <w:t xml:space="preserve"> counts</w:t>
      </w:r>
      <w:r w:rsidR="00BF08ED" w:rsidRPr="00DF225A">
        <w:rPr>
          <w:strike/>
          <w:rPrChange w:id="59" w:author="seth guthrie" w:date="2017-09-09T12:44:00Z">
            <w:rPr/>
          </w:rPrChange>
        </w:rPr>
        <w:t>.</w:t>
      </w:r>
    </w:p>
    <w:p w14:paraId="28A3730A" w14:textId="6CA72CBF" w:rsidR="00BF08ED" w:rsidRPr="000F25E4" w:rsidRDefault="00BF08ED" w:rsidP="00406951">
      <w:pPr>
        <w:widowControl w:val="0"/>
        <w:numPr>
          <w:ilvl w:val="2"/>
          <w:numId w:val="1"/>
        </w:numPr>
        <w:rPr>
          <w:strike/>
          <w:rPrChange w:id="60" w:author="seth guthrie" w:date="2017-09-09T13:39:00Z">
            <w:rPr/>
          </w:rPrChange>
        </w:rPr>
      </w:pPr>
      <w:r w:rsidRPr="000F25E4">
        <w:rPr>
          <w:strike/>
          <w:rPrChange w:id="61" w:author="seth guthrie" w:date="2017-09-09T13:39:00Z">
            <w:rPr/>
          </w:rPrChange>
        </w:rPr>
        <w:t xml:space="preserve">In </w:t>
      </w:r>
      <w:proofErr w:type="spellStart"/>
      <w:r w:rsidRPr="000F25E4">
        <w:rPr>
          <w:strike/>
          <w:rPrChange w:id="62" w:author="seth guthrie" w:date="2017-09-09T13:39:00Z">
            <w:rPr/>
          </w:rPrChange>
        </w:rPr>
        <w:t>S</w:t>
      </w:r>
      <w:r w:rsidR="00383CAF" w:rsidRPr="000F25E4">
        <w:rPr>
          <w:strike/>
          <w:rPrChange w:id="63" w:author="seth guthrie" w:date="2017-09-09T13:39:00Z">
            <w:rPr/>
          </w:rPrChange>
        </w:rPr>
        <w:t>praker’s</w:t>
      </w:r>
      <w:proofErr w:type="spellEnd"/>
      <w:r w:rsidR="00383CAF" w:rsidRPr="000F25E4">
        <w:rPr>
          <w:strike/>
          <w:rPrChange w:id="64" w:author="seth guthrie" w:date="2017-09-09T13:39:00Z">
            <w:rPr/>
          </w:rPrChange>
        </w:rPr>
        <w:t xml:space="preserve"> case: The Jacuzzi Jets, carpet stains from pipe leak</w:t>
      </w:r>
      <w:r w:rsidR="00A11275" w:rsidRPr="000F25E4">
        <w:rPr>
          <w:strike/>
          <w:rPrChange w:id="65" w:author="seth guthrie" w:date="2017-09-09T13:39:00Z">
            <w:rPr/>
          </w:rPrChange>
        </w:rPr>
        <w:t xml:space="preserve">, clothes smelling (and dry-cleaning bills), would not be put Mr. Greco in breach of IWH. </w:t>
      </w:r>
    </w:p>
    <w:p w14:paraId="646C8F13" w14:textId="605612FA" w:rsidR="0005448C" w:rsidRPr="000F25E4" w:rsidRDefault="0086630B" w:rsidP="0005448C">
      <w:pPr>
        <w:widowControl w:val="0"/>
        <w:numPr>
          <w:ilvl w:val="1"/>
          <w:numId w:val="1"/>
        </w:numPr>
        <w:rPr>
          <w:strike/>
          <w:rPrChange w:id="66" w:author="seth guthrie" w:date="2017-09-09T13:39:00Z">
            <w:rPr/>
          </w:rPrChange>
        </w:rPr>
      </w:pPr>
      <w:bookmarkStart w:id="67" w:name="_GoBack"/>
      <w:proofErr w:type="spellStart"/>
      <w:r w:rsidRPr="000F25E4">
        <w:rPr>
          <w:strike/>
          <w:rPrChange w:id="68" w:author="seth guthrie" w:date="2017-09-09T13:39:00Z">
            <w:rPr/>
          </w:rPrChange>
        </w:rPr>
        <w:t>Spraker’s</w:t>
      </w:r>
      <w:proofErr w:type="spellEnd"/>
      <w:r w:rsidRPr="000F25E4">
        <w:rPr>
          <w:strike/>
          <w:rPrChange w:id="69" w:author="seth guthrie" w:date="2017-09-09T13:39:00Z">
            <w:rPr/>
          </w:rPrChange>
        </w:rPr>
        <w:t xml:space="preserve"> blown out windows prevent use of the room, as anything in it is blown out </w:t>
      </w:r>
      <w:r w:rsidR="00A90DA4" w:rsidRPr="000F25E4">
        <w:rPr>
          <w:strike/>
          <w:rPrChange w:id="70" w:author="seth guthrie" w:date="2017-09-09T13:39:00Z">
            <w:rPr/>
          </w:rPrChange>
        </w:rPr>
        <w:t xml:space="preserve">when the wind blows. </w:t>
      </w:r>
    </w:p>
    <w:bookmarkEnd w:id="67"/>
    <w:p w14:paraId="66D0257C" w14:textId="5403604F" w:rsidR="00B13494" w:rsidRPr="005C11C1" w:rsidRDefault="00B13494" w:rsidP="00406951">
      <w:pPr>
        <w:widowControl w:val="0"/>
        <w:numPr>
          <w:ilvl w:val="0"/>
          <w:numId w:val="1"/>
        </w:numPr>
        <w:rPr>
          <w:b/>
        </w:rPr>
      </w:pPr>
      <w:r w:rsidRPr="005C11C1">
        <w:rPr>
          <w:b/>
        </w:rPr>
        <w:t xml:space="preserve">Premises do not subject occupants to conditions that are dangerous, hazardous, or detrimental to their life, health or safety. </w:t>
      </w:r>
    </w:p>
    <w:p w14:paraId="20928AB2" w14:textId="673B83E9" w:rsidR="00432F90" w:rsidRPr="00496C40" w:rsidRDefault="00737161" w:rsidP="00406951">
      <w:pPr>
        <w:widowControl w:val="0"/>
        <w:numPr>
          <w:ilvl w:val="1"/>
          <w:numId w:val="1"/>
        </w:numPr>
        <w:rPr>
          <w:strike/>
          <w:rPrChange w:id="71" w:author="seth guthrie" w:date="2017-09-09T13:03:00Z">
            <w:rPr/>
          </w:rPrChange>
        </w:rPr>
      </w:pPr>
      <w:proofErr w:type="spellStart"/>
      <w:r w:rsidRPr="00496C40">
        <w:rPr>
          <w:i/>
          <w:strike/>
          <w:rPrChange w:id="72" w:author="seth guthrie" w:date="2017-09-09T13:03:00Z">
            <w:rPr>
              <w:i/>
            </w:rPr>
          </w:rPrChange>
        </w:rPr>
        <w:t>Highview</w:t>
      </w:r>
      <w:proofErr w:type="spellEnd"/>
      <w:r w:rsidR="00453FCB" w:rsidRPr="00496C40">
        <w:rPr>
          <w:i/>
          <w:strike/>
          <w:rPrChange w:id="73" w:author="seth guthrie" w:date="2017-09-09T13:03:00Z">
            <w:rPr>
              <w:i/>
            </w:rPr>
          </w:rPrChange>
        </w:rPr>
        <w:t xml:space="preserve"> </w:t>
      </w:r>
      <w:proofErr w:type="spellStart"/>
      <w:r w:rsidR="00453FCB" w:rsidRPr="00496C40">
        <w:rPr>
          <w:i/>
          <w:strike/>
          <w:rPrChange w:id="74" w:author="seth guthrie" w:date="2017-09-09T13:03:00Z">
            <w:rPr>
              <w:i/>
            </w:rPr>
          </w:rPrChange>
        </w:rPr>
        <w:t>Assoc</w:t>
      </w:r>
      <w:r w:rsidR="008E796B" w:rsidRPr="00496C40">
        <w:rPr>
          <w:i/>
          <w:strike/>
          <w:rPrChange w:id="75" w:author="seth guthrie" w:date="2017-09-09T13:03:00Z">
            <w:rPr>
              <w:i/>
            </w:rPr>
          </w:rPrChange>
        </w:rPr>
        <w:t>s</w:t>
      </w:r>
      <w:proofErr w:type="spellEnd"/>
      <w:r w:rsidRPr="00496C40">
        <w:rPr>
          <w:i/>
          <w:strike/>
          <w:rPrChange w:id="76" w:author="seth guthrie" w:date="2017-09-09T13:03:00Z">
            <w:rPr>
              <w:i/>
            </w:rPr>
          </w:rPrChange>
        </w:rPr>
        <w:t xml:space="preserve"> v. </w:t>
      </w:r>
      <w:proofErr w:type="spellStart"/>
      <w:r w:rsidR="00453FCB" w:rsidRPr="00496C40">
        <w:rPr>
          <w:i/>
          <w:strike/>
          <w:rPrChange w:id="77" w:author="seth guthrie" w:date="2017-09-09T13:03:00Z">
            <w:rPr>
              <w:i/>
            </w:rPr>
          </w:rPrChange>
        </w:rPr>
        <w:t>Koferl</w:t>
      </w:r>
      <w:proofErr w:type="spellEnd"/>
      <w:r w:rsidRPr="00496C40">
        <w:rPr>
          <w:strike/>
          <w:rPrChange w:id="78" w:author="seth guthrie" w:date="2017-09-09T13:03:00Z">
            <w:rPr/>
          </w:rPrChange>
        </w:rPr>
        <w:t>: Landlord must at</w:t>
      </w:r>
      <w:r w:rsidR="00573485" w:rsidRPr="00496C40">
        <w:rPr>
          <w:strike/>
          <w:rPrChange w:id="79" w:author="seth guthrie" w:date="2017-09-09T13:03:00Z">
            <w:rPr/>
          </w:rPrChange>
        </w:rPr>
        <w:t xml:space="preserve">tempt to protect its tenants. </w:t>
      </w:r>
    </w:p>
    <w:p w14:paraId="02B96A15" w14:textId="163030F2" w:rsidR="003454ED" w:rsidRPr="00496C40" w:rsidRDefault="003454ED" w:rsidP="00406951">
      <w:pPr>
        <w:widowControl w:val="0"/>
        <w:numPr>
          <w:ilvl w:val="1"/>
          <w:numId w:val="1"/>
        </w:numPr>
        <w:rPr>
          <w:strike/>
          <w:rPrChange w:id="80" w:author="seth guthrie" w:date="2017-09-09T13:03:00Z">
            <w:rPr/>
          </w:rPrChange>
        </w:rPr>
      </w:pPr>
      <w:proofErr w:type="spellStart"/>
      <w:r w:rsidRPr="00496C40">
        <w:rPr>
          <w:i/>
          <w:strike/>
          <w:rPrChange w:id="81" w:author="seth guthrie" w:date="2017-09-09T13:03:00Z">
            <w:rPr>
              <w:i/>
            </w:rPr>
          </w:rPrChange>
        </w:rPr>
        <w:t>K</w:t>
      </w:r>
      <w:r w:rsidR="00453FCB" w:rsidRPr="00496C40">
        <w:rPr>
          <w:i/>
          <w:strike/>
          <w:rPrChange w:id="82" w:author="seth guthrie" w:date="2017-09-09T13:03:00Z">
            <w:rPr>
              <w:i/>
            </w:rPr>
          </w:rPrChange>
        </w:rPr>
        <w:t>ekllas</w:t>
      </w:r>
      <w:proofErr w:type="spellEnd"/>
      <w:r w:rsidR="00453FCB" w:rsidRPr="00496C40">
        <w:rPr>
          <w:i/>
          <w:strike/>
          <w:rPrChange w:id="83" w:author="seth guthrie" w:date="2017-09-09T13:03:00Z">
            <w:rPr>
              <w:i/>
            </w:rPr>
          </w:rPrChange>
        </w:rPr>
        <w:t xml:space="preserve"> v. </w:t>
      </w:r>
      <w:proofErr w:type="spellStart"/>
      <w:r w:rsidR="00453FCB" w:rsidRPr="00496C40">
        <w:rPr>
          <w:i/>
          <w:strike/>
          <w:rPrChange w:id="84" w:author="seth guthrie" w:date="2017-09-09T13:03:00Z">
            <w:rPr>
              <w:i/>
            </w:rPr>
          </w:rPrChange>
        </w:rPr>
        <w:t>Saddy</w:t>
      </w:r>
      <w:proofErr w:type="spellEnd"/>
      <w:r w:rsidR="00453FCB" w:rsidRPr="00496C40">
        <w:rPr>
          <w:strike/>
          <w:rPrChange w:id="85" w:author="seth guthrie" w:date="2017-09-09T13:03:00Z">
            <w:rPr/>
          </w:rPrChange>
        </w:rPr>
        <w:t>:</w:t>
      </w:r>
      <w:r w:rsidR="002E3714" w:rsidRPr="00496C40">
        <w:rPr>
          <w:strike/>
          <w:rPrChange w:id="86" w:author="seth guthrie" w:date="2017-09-09T13:03:00Z">
            <w:rPr/>
          </w:rPrChange>
        </w:rPr>
        <w:t xml:space="preserve"> Cat urine has made living there detrimental to health. </w:t>
      </w:r>
      <w:r w:rsidR="007413D4" w:rsidRPr="00496C40">
        <w:rPr>
          <w:strike/>
          <w:rPrChange w:id="87" w:author="seth guthrie" w:date="2017-09-09T13:03:00Z">
            <w:rPr/>
          </w:rPrChange>
        </w:rPr>
        <w:t xml:space="preserve">Tenant must give notice to landlord to give them reasonable time to repair. </w:t>
      </w:r>
    </w:p>
    <w:p w14:paraId="51D26D88" w14:textId="70802DDD" w:rsidR="00106FFD" w:rsidRPr="00496C40" w:rsidRDefault="00106FFD" w:rsidP="00406951">
      <w:pPr>
        <w:widowControl w:val="0"/>
        <w:numPr>
          <w:ilvl w:val="1"/>
          <w:numId w:val="1"/>
        </w:numPr>
        <w:rPr>
          <w:strike/>
          <w:rPrChange w:id="88" w:author="seth guthrie" w:date="2017-09-09T13:03:00Z">
            <w:rPr/>
          </w:rPrChange>
        </w:rPr>
      </w:pPr>
      <w:r w:rsidRPr="00496C40">
        <w:rPr>
          <w:i/>
          <w:strike/>
          <w:rPrChange w:id="89" w:author="seth guthrie" w:date="2017-09-09T13:03:00Z">
            <w:rPr>
              <w:i/>
            </w:rPr>
          </w:rPrChange>
        </w:rPr>
        <w:t>Park W. Mgmt. Corp. v. Mitchell</w:t>
      </w:r>
      <w:r w:rsidRPr="00496C40">
        <w:rPr>
          <w:strike/>
          <w:rPrChange w:id="90" w:author="seth guthrie" w:date="2017-09-09T13:03:00Z">
            <w:rPr/>
          </w:rPrChange>
        </w:rPr>
        <w:t xml:space="preserve">: </w:t>
      </w:r>
      <w:r w:rsidR="004A5BC8" w:rsidRPr="00496C40">
        <w:rPr>
          <w:strike/>
          <w:rPrChange w:id="91" w:author="seth guthrie" w:date="2017-09-09T13:03:00Z">
            <w:rPr/>
          </w:rPrChange>
        </w:rPr>
        <w:t>Apartment worker strike led to build up of trash, and caused d</w:t>
      </w:r>
      <w:r w:rsidR="003E2957" w:rsidRPr="00496C40">
        <w:rPr>
          <w:strike/>
          <w:rPrChange w:id="92" w:author="seth guthrie" w:date="2017-09-09T13:03:00Z">
            <w:rPr/>
          </w:rPrChange>
        </w:rPr>
        <w:t>eclaration of health emergency.</w:t>
      </w:r>
    </w:p>
    <w:p w14:paraId="006C68F5" w14:textId="6122E3CD" w:rsidR="003E2957" w:rsidRDefault="001D0236" w:rsidP="00406951">
      <w:pPr>
        <w:widowControl w:val="0"/>
        <w:numPr>
          <w:ilvl w:val="1"/>
          <w:numId w:val="1"/>
        </w:numPr>
      </w:pPr>
      <w:proofErr w:type="spellStart"/>
      <w:r>
        <w:lastRenderedPageBreak/>
        <w:t>Spraker’s</w:t>
      </w:r>
      <w:proofErr w:type="spellEnd"/>
      <w:r>
        <w:t xml:space="preserve"> pipe leak had created mold with a musty odor. </w:t>
      </w:r>
      <w:r w:rsidR="00BC4CA8">
        <w:t xml:space="preserve">Mold can be hazardous. </w:t>
      </w:r>
    </w:p>
    <w:p w14:paraId="128A074B" w14:textId="56D4D137" w:rsidR="00A90DA4" w:rsidRDefault="00A90DA4" w:rsidP="00406951">
      <w:pPr>
        <w:widowControl w:val="0"/>
        <w:numPr>
          <w:ilvl w:val="1"/>
          <w:numId w:val="1"/>
        </w:numPr>
      </w:pPr>
      <w:r>
        <w:t xml:space="preserve">Large open bay windows also </w:t>
      </w:r>
      <w:r w:rsidR="008C1156">
        <w:t xml:space="preserve">present a falling danger in high rise apartment. </w:t>
      </w:r>
    </w:p>
    <w:p w14:paraId="357FFB6D" w14:textId="04294560" w:rsidR="00444C6D" w:rsidRPr="005C11C1" w:rsidRDefault="00D71DC6" w:rsidP="00444C6D">
      <w:pPr>
        <w:widowControl w:val="0"/>
        <w:numPr>
          <w:ilvl w:val="0"/>
          <w:numId w:val="1"/>
        </w:numPr>
        <w:rPr>
          <w:b/>
        </w:rPr>
      </w:pPr>
      <w:r w:rsidRPr="005C11C1">
        <w:rPr>
          <w:b/>
        </w:rPr>
        <w:t xml:space="preserve">No Breach when </w:t>
      </w:r>
      <w:r w:rsidR="00B74CAB" w:rsidRPr="005C11C1">
        <w:rPr>
          <w:b/>
        </w:rPr>
        <w:t xml:space="preserve">misconduct of tenant or persons under tenant’s control. </w:t>
      </w:r>
    </w:p>
    <w:p w14:paraId="3E57228E" w14:textId="371349DE" w:rsidR="00C87D9F" w:rsidRPr="000F25E4" w:rsidRDefault="00C87D9F" w:rsidP="00C87D9F">
      <w:pPr>
        <w:widowControl w:val="0"/>
        <w:numPr>
          <w:ilvl w:val="1"/>
          <w:numId w:val="1"/>
        </w:numPr>
        <w:rPr>
          <w:strike/>
          <w:rPrChange w:id="93" w:author="seth guthrie" w:date="2017-09-09T13:39:00Z">
            <w:rPr/>
          </w:rPrChange>
        </w:rPr>
      </w:pPr>
      <w:r w:rsidRPr="000F25E4">
        <w:rPr>
          <w:strike/>
          <w:rPrChange w:id="94" w:author="seth guthrie" w:date="2017-09-09T13:39:00Z">
            <w:rPr/>
          </w:rPrChange>
        </w:rPr>
        <w:t xml:space="preserve">When the windows of </w:t>
      </w:r>
      <w:proofErr w:type="spellStart"/>
      <w:r w:rsidRPr="000F25E4">
        <w:rPr>
          <w:strike/>
          <w:rPrChange w:id="95" w:author="seth guthrie" w:date="2017-09-09T13:39:00Z">
            <w:rPr/>
          </w:rPrChange>
        </w:rPr>
        <w:t>Spraker’s</w:t>
      </w:r>
      <w:proofErr w:type="spellEnd"/>
      <w:r w:rsidRPr="000F25E4">
        <w:rPr>
          <w:strike/>
          <w:rPrChange w:id="96" w:author="seth guthrie" w:date="2017-09-09T13:39:00Z">
            <w:rPr/>
          </w:rPrChange>
        </w:rPr>
        <w:t xml:space="preserve"> apartment blew out, the wine glasses did not break, suggesting that </w:t>
      </w:r>
      <w:r w:rsidR="005C11C1" w:rsidRPr="000F25E4">
        <w:rPr>
          <w:strike/>
          <w:rPrChange w:id="97" w:author="seth guthrie" w:date="2017-09-09T13:39:00Z">
            <w:rPr/>
          </w:rPrChange>
        </w:rPr>
        <w:t xml:space="preserve">there was no misconduct on behalf of </w:t>
      </w:r>
      <w:proofErr w:type="spellStart"/>
      <w:r w:rsidR="005C11C1" w:rsidRPr="000F25E4">
        <w:rPr>
          <w:strike/>
          <w:rPrChange w:id="98" w:author="seth guthrie" w:date="2017-09-09T13:39:00Z">
            <w:rPr/>
          </w:rPrChange>
        </w:rPr>
        <w:t>Spraker</w:t>
      </w:r>
      <w:proofErr w:type="spellEnd"/>
      <w:r w:rsidR="005C11C1" w:rsidRPr="000F25E4">
        <w:rPr>
          <w:strike/>
          <w:rPrChange w:id="99" w:author="seth guthrie" w:date="2017-09-09T13:39:00Z">
            <w:rPr/>
          </w:rPrChange>
        </w:rPr>
        <w:t xml:space="preserve"> to break windows. </w:t>
      </w:r>
    </w:p>
    <w:p w14:paraId="5E620D84" w14:textId="3782D329" w:rsidR="00C87D9F" w:rsidRPr="005C11C1" w:rsidRDefault="00C87D9F" w:rsidP="00C87D9F">
      <w:pPr>
        <w:widowControl w:val="0"/>
        <w:numPr>
          <w:ilvl w:val="0"/>
          <w:numId w:val="1"/>
        </w:numPr>
        <w:rPr>
          <w:b/>
        </w:rPr>
      </w:pPr>
      <w:r w:rsidRPr="005C11C1">
        <w:rPr>
          <w:b/>
        </w:rPr>
        <w:t>Other</w:t>
      </w:r>
    </w:p>
    <w:p w14:paraId="5895CDBF" w14:textId="77777777" w:rsidR="00C87D9F" w:rsidRPr="00496C40" w:rsidRDefault="00C87D9F" w:rsidP="00C87D9F">
      <w:pPr>
        <w:widowControl w:val="0"/>
        <w:numPr>
          <w:ilvl w:val="1"/>
          <w:numId w:val="1"/>
        </w:numPr>
        <w:rPr>
          <w:strike/>
          <w:rPrChange w:id="100" w:author="seth guthrie" w:date="2017-09-09T13:03:00Z">
            <w:rPr/>
          </w:rPrChange>
        </w:rPr>
      </w:pPr>
      <w:r w:rsidRPr="00496C40">
        <w:rPr>
          <w:i/>
          <w:strike/>
          <w:rPrChange w:id="101" w:author="seth guthrie" w:date="2017-09-09T13:03:00Z">
            <w:rPr>
              <w:i/>
            </w:rPr>
          </w:rPrChange>
        </w:rPr>
        <w:t>McBride v. 218</w:t>
      </w:r>
      <w:r w:rsidRPr="00496C40">
        <w:rPr>
          <w:strike/>
          <w:rPrChange w:id="102" w:author="seth guthrie" w:date="2017-09-09T13:03:00Z">
            <w:rPr/>
          </w:rPrChange>
        </w:rPr>
        <w:t>: Water floods lower level of apartment. Landlord is in breach even if does not directly impair the conditions or acted in bad faith. Still can be held in breach even if fixed after.</w:t>
      </w:r>
    </w:p>
    <w:p w14:paraId="30EB93E7" w14:textId="00DB1DFF" w:rsidR="00E66780" w:rsidRDefault="00084E7F" w:rsidP="005C11C1">
      <w:pPr>
        <w:widowControl w:val="0"/>
        <w:numPr>
          <w:ilvl w:val="2"/>
          <w:numId w:val="1"/>
        </w:numPr>
      </w:pPr>
      <w:r>
        <w:t>Greco can still be held res</w:t>
      </w:r>
      <w:r w:rsidR="00B63C06">
        <w:t xml:space="preserve">ponsible even if he had no knowledge of the window defects. </w:t>
      </w:r>
    </w:p>
    <w:p w14:paraId="711A6AF1" w14:textId="77777777" w:rsidR="00E66780" w:rsidRDefault="00E66780">
      <w:r>
        <w:br w:type="page"/>
      </w:r>
    </w:p>
    <w:p w14:paraId="0A83E454" w14:textId="77777777" w:rsidR="00C87D9F" w:rsidRPr="00B13494" w:rsidRDefault="00C87D9F" w:rsidP="005C11C1">
      <w:pPr>
        <w:widowControl w:val="0"/>
        <w:numPr>
          <w:ilvl w:val="2"/>
          <w:numId w:val="1"/>
        </w:numPr>
      </w:pPr>
    </w:p>
    <w:p w14:paraId="53F9712C" w14:textId="77361CAB" w:rsidR="00951FED" w:rsidRDefault="00951FED" w:rsidP="00406951">
      <w:pPr>
        <w:widowControl w:val="0"/>
      </w:pPr>
    </w:p>
    <w:p w14:paraId="71F6B17F" w14:textId="2EC7496D" w:rsidR="00736A97" w:rsidRDefault="00736A97" w:rsidP="00406951">
      <w:pPr>
        <w:widowControl w:val="0"/>
      </w:pPr>
      <w:r>
        <w:t>Sources</w:t>
      </w:r>
      <w:r w:rsidR="00ED6482">
        <w:t xml:space="preserve"> (REVIEW FOR ACCURACY)</w:t>
      </w:r>
    </w:p>
    <w:p w14:paraId="1A60804C" w14:textId="654D20F1" w:rsidR="00441630" w:rsidRPr="001B1358" w:rsidRDefault="00110A70" w:rsidP="00406951">
      <w:pPr>
        <w:widowControl w:val="0"/>
        <w:rPr>
          <w:b/>
          <w:rPrChange w:id="103" w:author="Seth Guthrie" w:date="2017-09-08T08:44:00Z">
            <w:rPr/>
          </w:rPrChange>
        </w:rPr>
      </w:pPr>
      <w:commentRangeStart w:id="104"/>
      <w:proofErr w:type="spellStart"/>
      <w:r w:rsidRPr="001B1358">
        <w:rPr>
          <w:b/>
          <w:i/>
          <w:rPrChange w:id="105" w:author="Seth Guthrie" w:date="2017-09-08T08:44:00Z">
            <w:rPr>
              <w:i/>
            </w:rPr>
          </w:rPrChange>
        </w:rPr>
        <w:t>Kekllas</w:t>
      </w:r>
      <w:proofErr w:type="spellEnd"/>
      <w:r w:rsidRPr="001B1358">
        <w:rPr>
          <w:b/>
          <w:i/>
          <w:rPrChange w:id="106" w:author="Seth Guthrie" w:date="2017-09-08T08:44:00Z">
            <w:rPr>
              <w:i/>
            </w:rPr>
          </w:rPrChange>
        </w:rPr>
        <w:t xml:space="preserve"> v. </w:t>
      </w:r>
      <w:proofErr w:type="spellStart"/>
      <w:r w:rsidRPr="001B1358">
        <w:rPr>
          <w:b/>
          <w:i/>
          <w:rPrChange w:id="107" w:author="Seth Guthrie" w:date="2017-09-08T08:44:00Z">
            <w:rPr>
              <w:i/>
            </w:rPr>
          </w:rPrChange>
        </w:rPr>
        <w:t>Saddy</w:t>
      </w:r>
      <w:proofErr w:type="spellEnd"/>
      <w:r w:rsidR="00A15EC4" w:rsidRPr="001B1358">
        <w:rPr>
          <w:b/>
          <w:rPrChange w:id="108" w:author="Seth Guthrie" w:date="2017-09-08T08:44:00Z">
            <w:rPr/>
          </w:rPrChange>
        </w:rPr>
        <w:t>, 389 N.Y.S.2</w:t>
      </w:r>
      <w:r w:rsidR="00C47061" w:rsidRPr="001B1358">
        <w:rPr>
          <w:b/>
          <w:rPrChange w:id="109" w:author="Seth Guthrie" w:date="2017-09-08T08:44:00Z">
            <w:rPr/>
          </w:rPrChange>
        </w:rPr>
        <w:t>d 756 (</w:t>
      </w:r>
      <w:r w:rsidR="000F237D" w:rsidRPr="001B1358">
        <w:rPr>
          <w:b/>
          <w:rPrChange w:id="110" w:author="Seth Guthrie" w:date="2017-09-08T08:44:00Z">
            <w:rPr/>
          </w:rPrChange>
        </w:rPr>
        <w:t xml:space="preserve">Dist. Ct. </w:t>
      </w:r>
      <w:r w:rsidR="00651FBA" w:rsidRPr="001B1358">
        <w:rPr>
          <w:b/>
          <w:rPrChange w:id="111" w:author="Seth Guthrie" w:date="2017-09-08T08:44:00Z">
            <w:rPr/>
          </w:rPrChange>
        </w:rPr>
        <w:t xml:space="preserve">1976). </w:t>
      </w:r>
    </w:p>
    <w:p w14:paraId="657DF326" w14:textId="42AE82B1" w:rsidR="00B82366" w:rsidRPr="001B1358" w:rsidRDefault="00B82366" w:rsidP="00406951">
      <w:pPr>
        <w:widowControl w:val="0"/>
        <w:rPr>
          <w:b/>
          <w:rPrChange w:id="112" w:author="Seth Guthrie" w:date="2017-09-08T08:44:00Z">
            <w:rPr/>
          </w:rPrChange>
        </w:rPr>
      </w:pPr>
      <w:proofErr w:type="spellStart"/>
      <w:r w:rsidRPr="001B1358">
        <w:rPr>
          <w:b/>
          <w:i/>
          <w:rPrChange w:id="113" w:author="Seth Guthrie" w:date="2017-09-08T08:44:00Z">
            <w:rPr>
              <w:i/>
            </w:rPr>
          </w:rPrChange>
        </w:rPr>
        <w:t>Highview</w:t>
      </w:r>
      <w:proofErr w:type="spellEnd"/>
      <w:r w:rsidR="00E5557B" w:rsidRPr="001B1358">
        <w:rPr>
          <w:b/>
          <w:i/>
          <w:rPrChange w:id="114" w:author="Seth Guthrie" w:date="2017-09-08T08:44:00Z">
            <w:rPr>
              <w:i/>
            </w:rPr>
          </w:rPrChange>
        </w:rPr>
        <w:t xml:space="preserve"> Assoc</w:t>
      </w:r>
      <w:r w:rsidR="00466494" w:rsidRPr="001B1358">
        <w:rPr>
          <w:b/>
          <w:i/>
          <w:rPrChange w:id="115" w:author="Seth Guthrie" w:date="2017-09-08T08:44:00Z">
            <w:rPr>
              <w:i/>
            </w:rPr>
          </w:rPrChange>
        </w:rPr>
        <w:t>s</w:t>
      </w:r>
      <w:r w:rsidR="00E5557B" w:rsidRPr="001B1358">
        <w:rPr>
          <w:b/>
          <w:i/>
          <w:rPrChange w:id="116" w:author="Seth Guthrie" w:date="2017-09-08T08:44:00Z">
            <w:rPr>
              <w:i/>
            </w:rPr>
          </w:rPrChange>
        </w:rPr>
        <w:t xml:space="preserve">. v. </w:t>
      </w:r>
      <w:proofErr w:type="spellStart"/>
      <w:r w:rsidR="00E5557B" w:rsidRPr="001B1358">
        <w:rPr>
          <w:b/>
          <w:i/>
          <w:rPrChange w:id="117" w:author="Seth Guthrie" w:date="2017-09-08T08:44:00Z">
            <w:rPr>
              <w:i/>
            </w:rPr>
          </w:rPrChange>
        </w:rPr>
        <w:t>Koferl</w:t>
      </w:r>
      <w:proofErr w:type="spellEnd"/>
      <w:r w:rsidR="00E5557B" w:rsidRPr="001B1358">
        <w:rPr>
          <w:b/>
          <w:rPrChange w:id="118" w:author="Seth Guthrie" w:date="2017-09-08T08:44:00Z">
            <w:rPr/>
          </w:rPrChange>
        </w:rPr>
        <w:t>, 477 N.Y.S.2d 585</w:t>
      </w:r>
      <w:r w:rsidR="00644798" w:rsidRPr="001B1358">
        <w:rPr>
          <w:b/>
          <w:rPrChange w:id="119" w:author="Seth Guthrie" w:date="2017-09-08T08:44:00Z">
            <w:rPr/>
          </w:rPrChange>
        </w:rPr>
        <w:t xml:space="preserve"> </w:t>
      </w:r>
      <w:r w:rsidR="007175E8" w:rsidRPr="001B1358">
        <w:rPr>
          <w:b/>
          <w:rPrChange w:id="120" w:author="Seth Guthrie" w:date="2017-09-08T08:44:00Z">
            <w:rPr/>
          </w:rPrChange>
        </w:rPr>
        <w:t>(</w:t>
      </w:r>
      <w:r w:rsidR="002A5C14" w:rsidRPr="001B1358">
        <w:rPr>
          <w:b/>
          <w:rPrChange w:id="121" w:author="Seth Guthrie" w:date="2017-09-08T08:44:00Z">
            <w:rPr/>
          </w:rPrChange>
        </w:rPr>
        <w:t xml:space="preserve">Dist. Ct. </w:t>
      </w:r>
      <w:r w:rsidR="007175E8" w:rsidRPr="001B1358">
        <w:rPr>
          <w:b/>
          <w:rPrChange w:id="122" w:author="Seth Guthrie" w:date="2017-09-08T08:44:00Z">
            <w:rPr/>
          </w:rPrChange>
        </w:rPr>
        <w:t>1984)</w:t>
      </w:r>
      <w:r w:rsidR="0021385C" w:rsidRPr="001B1358">
        <w:rPr>
          <w:b/>
          <w:rPrChange w:id="123" w:author="Seth Guthrie" w:date="2017-09-08T08:44:00Z">
            <w:rPr/>
          </w:rPrChange>
        </w:rPr>
        <w:t>.</w:t>
      </w:r>
      <w:commentRangeEnd w:id="104"/>
      <w:r w:rsidR="00E26E3F">
        <w:rPr>
          <w:rStyle w:val="CommentReference"/>
        </w:rPr>
        <w:commentReference w:id="104"/>
      </w:r>
    </w:p>
    <w:p w14:paraId="620F86C4" w14:textId="4FAEEFBB" w:rsidR="00C522B9" w:rsidRDefault="00C522B9" w:rsidP="00406951">
      <w:pPr>
        <w:widowControl w:val="0"/>
      </w:pPr>
      <w:r>
        <w:rPr>
          <w:i/>
        </w:rPr>
        <w:t>Newkirk v. Scala</w:t>
      </w:r>
      <w:r>
        <w:t>, 935 N.Y.S.2d 176</w:t>
      </w:r>
      <w:r w:rsidR="00644798">
        <w:t xml:space="preserve"> (N.Y. App. Div. 2011).</w:t>
      </w:r>
    </w:p>
    <w:p w14:paraId="052FA930" w14:textId="47FBE525" w:rsidR="0017594B" w:rsidRDefault="0017594B" w:rsidP="00406951">
      <w:pPr>
        <w:widowControl w:val="0"/>
      </w:pPr>
      <w:r>
        <w:rPr>
          <w:i/>
        </w:rPr>
        <w:t xml:space="preserve">Solow v. </w:t>
      </w:r>
      <w:proofErr w:type="spellStart"/>
      <w:r>
        <w:rPr>
          <w:i/>
        </w:rPr>
        <w:t>Wellner</w:t>
      </w:r>
      <w:proofErr w:type="spellEnd"/>
      <w:r>
        <w:t>, 658 N.E</w:t>
      </w:r>
      <w:r w:rsidR="001F0A84">
        <w:t>.2d</w:t>
      </w:r>
      <w:r w:rsidR="00196079">
        <w:t xml:space="preserve"> 1005 (N.Y. 1995)</w:t>
      </w:r>
      <w:r w:rsidR="00363687">
        <w:t>.</w:t>
      </w:r>
    </w:p>
    <w:p w14:paraId="25929469" w14:textId="3725A277" w:rsidR="00363687" w:rsidRDefault="00BC44B0" w:rsidP="00406951">
      <w:pPr>
        <w:widowControl w:val="0"/>
      </w:pPr>
      <w:r>
        <w:rPr>
          <w:i/>
        </w:rPr>
        <w:t xml:space="preserve">McBride v. 218 E. </w:t>
      </w:r>
      <w:r w:rsidRPr="007230B0">
        <w:rPr>
          <w:i/>
        </w:rPr>
        <w:t>70th</w:t>
      </w:r>
      <w:r w:rsidR="00363687">
        <w:rPr>
          <w:i/>
        </w:rPr>
        <w:t xml:space="preserve"> St</w:t>
      </w:r>
      <w:r w:rsidR="00F25554">
        <w:rPr>
          <w:i/>
        </w:rPr>
        <w:t xml:space="preserve">. </w:t>
      </w:r>
      <w:r w:rsidR="00D303C6">
        <w:rPr>
          <w:i/>
        </w:rPr>
        <w:t>Assoc</w:t>
      </w:r>
      <w:r w:rsidR="007230B0">
        <w:rPr>
          <w:i/>
        </w:rPr>
        <w:t>s</w:t>
      </w:r>
      <w:r w:rsidR="00D303C6">
        <w:rPr>
          <w:i/>
        </w:rPr>
        <w:t>.</w:t>
      </w:r>
      <w:r w:rsidR="00D303C6">
        <w:t xml:space="preserve">, </w:t>
      </w:r>
      <w:r w:rsidR="004F1FD2">
        <w:t>425 N.Y.S.2d</w:t>
      </w:r>
      <w:r w:rsidR="00AC3477">
        <w:t xml:space="preserve"> 910 (</w:t>
      </w:r>
      <w:r w:rsidR="0032683C">
        <w:t>App. Term 1979)</w:t>
      </w:r>
      <w:r w:rsidR="0011148A">
        <w:t>.</w:t>
      </w:r>
      <w:r>
        <w:t xml:space="preserve"> </w:t>
      </w:r>
    </w:p>
    <w:p w14:paraId="226FD919" w14:textId="43F4ACBF" w:rsidR="00736A97" w:rsidRDefault="0011148A" w:rsidP="00406951">
      <w:pPr>
        <w:widowControl w:val="0"/>
        <w:rPr>
          <w:ins w:id="124" w:author="Seth Guthrie" w:date="2017-09-08T08:46:00Z"/>
        </w:rPr>
      </w:pPr>
      <w:r>
        <w:rPr>
          <w:i/>
        </w:rPr>
        <w:t xml:space="preserve">Park </w:t>
      </w:r>
      <w:r w:rsidR="00CE7221">
        <w:rPr>
          <w:i/>
        </w:rPr>
        <w:t>W.</w:t>
      </w:r>
      <w:r>
        <w:rPr>
          <w:i/>
        </w:rPr>
        <w:t xml:space="preserve"> Mg</w:t>
      </w:r>
      <w:r w:rsidR="00CE7221">
        <w:rPr>
          <w:i/>
        </w:rPr>
        <w:t>mt.</w:t>
      </w:r>
      <w:r>
        <w:rPr>
          <w:i/>
        </w:rPr>
        <w:t xml:space="preserve"> Corp</w:t>
      </w:r>
      <w:r w:rsidR="00CE7221">
        <w:rPr>
          <w:i/>
        </w:rPr>
        <w:t>. v. Mitchell</w:t>
      </w:r>
      <w:r w:rsidR="00CE7221">
        <w:t>, 391</w:t>
      </w:r>
      <w:r w:rsidR="00C86B00">
        <w:t xml:space="preserve"> </w:t>
      </w:r>
      <w:r w:rsidR="000A5087">
        <w:t>N.E</w:t>
      </w:r>
      <w:r w:rsidR="00C86B00">
        <w:t>.2d 1288 (N.Y. 1979).</w:t>
      </w:r>
    </w:p>
    <w:p w14:paraId="1C93EE8F" w14:textId="7233AF40" w:rsidR="00E26E3F" w:rsidRDefault="00E26E3F" w:rsidP="00406951">
      <w:pPr>
        <w:widowControl w:val="0"/>
        <w:rPr>
          <w:ins w:id="125" w:author="Seth Guthrie" w:date="2017-09-08T08:46:00Z"/>
        </w:rPr>
      </w:pPr>
    </w:p>
    <w:p w14:paraId="43D71925" w14:textId="2DEC73B0" w:rsidR="00E26E3F" w:rsidRDefault="00E26E3F" w:rsidP="00406951">
      <w:pPr>
        <w:widowControl w:val="0"/>
        <w:rPr>
          <w:ins w:id="126" w:author="Seth Guthrie" w:date="2017-09-08T08:46:00Z"/>
        </w:rPr>
      </w:pPr>
    </w:p>
    <w:p w14:paraId="631EF935" w14:textId="72956571" w:rsidR="00E26E3F" w:rsidRDefault="00E26E3F" w:rsidP="00406951">
      <w:pPr>
        <w:widowControl w:val="0"/>
        <w:rPr>
          <w:ins w:id="127" w:author="Seth Guthrie" w:date="2017-09-08T08:46:00Z"/>
        </w:rPr>
      </w:pPr>
      <w:ins w:id="128" w:author="Seth Guthrie" w:date="2017-09-08T08:46:00Z">
        <w:r>
          <w:t xml:space="preserve">Avoid </w:t>
        </w:r>
        <w:proofErr w:type="spellStart"/>
        <w:r>
          <w:t>parantheticals</w:t>
        </w:r>
        <w:proofErr w:type="spellEnd"/>
        <w:r>
          <w:t xml:space="preserve"> in RA</w:t>
        </w:r>
      </w:ins>
    </w:p>
    <w:p w14:paraId="686183DA" w14:textId="273C5DF5" w:rsidR="00E26E3F" w:rsidRDefault="00E26E3F" w:rsidP="00406951">
      <w:pPr>
        <w:widowControl w:val="0"/>
        <w:rPr>
          <w:ins w:id="129" w:author="Seth Guthrie" w:date="2017-09-08T08:46:00Z"/>
        </w:rPr>
      </w:pPr>
      <w:ins w:id="130" w:author="Seth Guthrie" w:date="2017-09-08T08:46:00Z">
        <w:r>
          <w:t>Structure:</w:t>
        </w:r>
      </w:ins>
    </w:p>
    <w:p w14:paraId="51ED5619" w14:textId="5E17A94A" w:rsidR="00E26E3F" w:rsidRDefault="00E26E3F" w:rsidP="00406951">
      <w:pPr>
        <w:widowControl w:val="0"/>
        <w:rPr>
          <w:ins w:id="131" w:author="Seth Guthrie" w:date="2017-09-08T08:46:00Z"/>
        </w:rPr>
      </w:pPr>
      <w:ins w:id="132" w:author="Seth Guthrie" w:date="2017-09-08T08:46:00Z">
        <w:r>
          <w:t>Here (in this), x happened -&gt; outcome was</w:t>
        </w:r>
      </w:ins>
      <w:ins w:id="133" w:author="Seth Guthrie" w:date="2017-09-08T08:47:00Z">
        <w:r>
          <w:t xml:space="preserve"> A</w:t>
        </w:r>
      </w:ins>
    </w:p>
    <w:p w14:paraId="66CAD37B" w14:textId="68B60247" w:rsidR="00E26E3F" w:rsidRDefault="00E26E3F" w:rsidP="00406951">
      <w:pPr>
        <w:widowControl w:val="0"/>
        <w:rPr>
          <w:ins w:id="134" w:author="Seth Guthrie" w:date="2017-09-08T08:47:00Z"/>
        </w:rPr>
      </w:pPr>
      <w:proofErr w:type="spellStart"/>
      <w:ins w:id="135" w:author="Seth Guthrie" w:date="2017-09-08T08:46:00Z">
        <w:r>
          <w:t>Similiarly</w:t>
        </w:r>
        <w:proofErr w:type="spellEnd"/>
        <w:r>
          <w:t xml:space="preserve"> -&gt; this is like ___ case </w:t>
        </w:r>
      </w:ins>
      <w:ins w:id="136" w:author="Seth Guthrie" w:date="2017-09-08T08:47:00Z">
        <w:r>
          <w:t xml:space="preserve">b/c ____ -&gt; outcome should be </w:t>
        </w:r>
        <w:proofErr w:type="spellStart"/>
        <w:r>
          <w:t>A</w:t>
        </w:r>
        <w:proofErr w:type="spellEnd"/>
        <w:r>
          <w:t xml:space="preserve"> also</w:t>
        </w:r>
      </w:ins>
    </w:p>
    <w:p w14:paraId="29824220" w14:textId="5661F799" w:rsidR="00E26E3F" w:rsidRDefault="00E26E3F" w:rsidP="00406951">
      <w:pPr>
        <w:widowControl w:val="0"/>
      </w:pPr>
      <w:ins w:id="137" w:author="Seth Guthrie" w:date="2017-09-08T08:47:00Z">
        <w:r>
          <w:t>However, here, y happened instead -&gt; this is different form ___ case because ____ -&gt; outcome should be different from A</w:t>
        </w:r>
      </w:ins>
    </w:p>
    <w:sectPr w:rsidR="00E26E3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Helfand, Benjamin Adam" w:date="2017-09-07T15:17:00Z" w:initials="HBA">
    <w:p w14:paraId="2FE44E8C" w14:textId="2BAFB1AF" w:rsidR="00153A11" w:rsidRDefault="00153A11" w:rsidP="00AB450A">
      <w:pPr>
        <w:pStyle w:val="CommentText"/>
      </w:pPr>
      <w:r>
        <w:rPr>
          <w:rStyle w:val="CommentReference"/>
        </w:rPr>
        <w:annotationRef/>
      </w:r>
      <w:r>
        <w:t xml:space="preserve">Good rule statement! </w:t>
      </w:r>
      <w:r w:rsidR="00AB450A">
        <w:t xml:space="preserve">This does a good job of laying out the three prongs of the Warranty of Habitability and synthesizing it. To further strengthen this rule statement are there any other explanatory </w:t>
      </w:r>
      <w:r w:rsidR="009769B3">
        <w:t>points</w:t>
      </w:r>
      <w:r w:rsidR="00571162">
        <w:t xml:space="preserve"> that could help the reader understand how the rule functions? (Once you have a thesis statement revisit this question).</w:t>
      </w:r>
    </w:p>
  </w:comment>
  <w:comment w:id="9" w:author="Helfand, Benjamin Adam" w:date="2017-09-07T15:21:00Z" w:initials="HBA">
    <w:p w14:paraId="38E4E203" w14:textId="66F0757D" w:rsidR="009769B3" w:rsidRDefault="009769B3">
      <w:pPr>
        <w:pStyle w:val="CommentText"/>
      </w:pPr>
      <w:r>
        <w:rPr>
          <w:rStyle w:val="CommentReference"/>
        </w:rPr>
        <w:annotationRef/>
      </w:r>
      <w:r>
        <w:t xml:space="preserve">Try and be more specific here: NY law sets out three standards as they relate to what? </w:t>
      </w:r>
    </w:p>
  </w:comment>
  <w:comment w:id="10" w:author="Helfand, Benjamin Adam" w:date="2017-09-07T15:34:00Z" w:initials="HBA">
    <w:p w14:paraId="2833A585" w14:textId="09675653" w:rsidR="00970BBE" w:rsidRDefault="00970BBE" w:rsidP="00A7482E">
      <w:pPr>
        <w:pStyle w:val="CommentText"/>
      </w:pPr>
      <w:r>
        <w:rPr>
          <w:rStyle w:val="CommentReference"/>
        </w:rPr>
        <w:annotationRef/>
      </w:r>
      <w:r w:rsidR="009B27AE">
        <w:t xml:space="preserve">Just for future reference, </w:t>
      </w:r>
      <w:r>
        <w:t>Point headings sh</w:t>
      </w:r>
      <w:r w:rsidR="00A7482E">
        <w:t>ould serve as a “sub-thesis” informing the rea</w:t>
      </w:r>
      <w:r w:rsidR="009771B8">
        <w:t>der of each secti</w:t>
      </w:r>
      <w:r w:rsidR="003C0AF5">
        <w:t>ons argument.  For example, The Broken windows and leak make the apartment unfit for habitation.</w:t>
      </w:r>
    </w:p>
  </w:comment>
  <w:comment w:id="11" w:author="Helfand, Benjamin Adam" w:date="2017-09-07T15:31:00Z" w:initials="HBA">
    <w:p w14:paraId="45E329DA" w14:textId="6AA4AE08" w:rsidR="00E51AD3" w:rsidRDefault="00E51AD3">
      <w:pPr>
        <w:pStyle w:val="CommentText"/>
      </w:pPr>
      <w:r>
        <w:rPr>
          <w:rStyle w:val="CommentReference"/>
        </w:rPr>
        <w:annotationRef/>
      </w:r>
      <w:r>
        <w:t xml:space="preserve">Add cite </w:t>
      </w:r>
    </w:p>
  </w:comment>
  <w:comment w:id="22" w:author="Helfand, Benjamin Adam" w:date="2017-09-07T15:38:00Z" w:initials="HBA">
    <w:p w14:paraId="3EE0E00D" w14:textId="5EE4A207" w:rsidR="002E6F40" w:rsidRDefault="002E6F40" w:rsidP="002E6F40">
      <w:pPr>
        <w:pStyle w:val="CommentText"/>
      </w:pPr>
      <w:r>
        <w:rPr>
          <w:rStyle w:val="CommentReference"/>
        </w:rPr>
        <w:annotationRef/>
      </w:r>
      <w:r>
        <w:t xml:space="preserve">The statement in this parenthetical could be made into a sentence in the RE section and the specific facts, the elevator, discussed in the parenthetical – (finding warranty covered broken elevator in high-rise building because elevator was necessary for residents to reach their apartment – or whatever reason the court gave). </w:t>
      </w:r>
    </w:p>
  </w:comment>
  <w:comment w:id="27" w:author="Helfand, Benjamin Adam" w:date="2017-09-07T15:32:00Z" w:initials="HBA">
    <w:p w14:paraId="4AB54ECF" w14:textId="58CFF7D3" w:rsidR="00E51AD3" w:rsidRDefault="00E51AD3">
      <w:pPr>
        <w:pStyle w:val="CommentText"/>
      </w:pPr>
      <w:r>
        <w:rPr>
          <w:rStyle w:val="CommentReference"/>
        </w:rPr>
        <w:annotationRef/>
      </w:r>
      <w:r>
        <w:t xml:space="preserve">This is a good start to using parentheticals, but make sure the </w:t>
      </w:r>
      <w:proofErr w:type="spellStart"/>
      <w:r>
        <w:t>paren</w:t>
      </w:r>
      <w:proofErr w:type="spellEnd"/>
      <w:r>
        <w:t xml:space="preserve"> in</w:t>
      </w:r>
      <w:r w:rsidR="00EA675F">
        <w:t>cludes a because statement.</w:t>
      </w:r>
      <w:r w:rsidR="00A7482E">
        <w:t xml:space="preserve"> </w:t>
      </w:r>
      <w:r w:rsidR="00EA675F">
        <w:t xml:space="preserve"> For example: </w:t>
      </w:r>
      <w:r>
        <w:t>(finding foul smelling water made the premise unfit for uses reasonably intended by the parties</w:t>
      </w:r>
      <w:r>
        <w:rPr>
          <w:rStyle w:val="CommentReference"/>
        </w:rPr>
        <w:annotationRef/>
      </w:r>
      <w:r>
        <w:t xml:space="preserve"> because x, y, z). </w:t>
      </w:r>
    </w:p>
  </w:comment>
  <w:comment w:id="28" w:author="Helfand, Benjamin Adam" w:date="2017-09-07T15:46:00Z" w:initials="HBA">
    <w:p w14:paraId="03B902A8" w14:textId="1777C38F" w:rsidR="002C4BD2" w:rsidRDefault="002C4BD2">
      <w:pPr>
        <w:pStyle w:val="CommentText"/>
      </w:pPr>
      <w:r>
        <w:rPr>
          <w:rStyle w:val="CommentReference"/>
        </w:rPr>
        <w:annotationRef/>
      </w:r>
      <w:proofErr w:type="spellStart"/>
      <w:proofErr w:type="gramStart"/>
      <w:r>
        <w:t>Lets</w:t>
      </w:r>
      <w:proofErr w:type="spellEnd"/>
      <w:proofErr w:type="gramEnd"/>
      <w:r>
        <w:t xml:space="preserve"> talk tomorrow about where you might incorporate some of this language in your LIA moving forward. </w:t>
      </w:r>
    </w:p>
  </w:comment>
  <w:comment w:id="29" w:author="Helfand, Benjamin Adam" w:date="2017-09-07T15:46:00Z" w:initials="HBA">
    <w:p w14:paraId="726CAD63" w14:textId="388E5DFF" w:rsidR="002C4BD2" w:rsidRDefault="002C4BD2">
      <w:pPr>
        <w:pStyle w:val="CommentText"/>
      </w:pPr>
      <w:r>
        <w:rPr>
          <w:rStyle w:val="CommentReference"/>
        </w:rPr>
        <w:annotationRef/>
      </w:r>
      <w:r>
        <w:t xml:space="preserve">This is an excellent parenthetical! </w:t>
      </w:r>
    </w:p>
  </w:comment>
  <w:comment w:id="31" w:author="Helfand, Benjamin Adam" w:date="2017-09-07T15:53:00Z" w:initials="HBA">
    <w:p w14:paraId="7CF62CB9" w14:textId="2080A7AB" w:rsidR="008F789A" w:rsidRDefault="008F789A">
      <w:pPr>
        <w:pStyle w:val="CommentText"/>
      </w:pPr>
      <w:r>
        <w:rPr>
          <w:rStyle w:val="CommentReference"/>
        </w:rPr>
        <w:annotationRef/>
      </w:r>
      <w:r>
        <w:t xml:space="preserve">I think you’ve </w:t>
      </w:r>
      <w:r w:rsidR="00670632">
        <w:t>laid</w:t>
      </w:r>
      <w:r>
        <w:t xml:space="preserve"> out a good organizational structure here</w:t>
      </w:r>
      <w:r w:rsidR="00670632">
        <w:t xml:space="preserve"> for your LIA. </w:t>
      </w:r>
      <w:r>
        <w:t xml:space="preserve"> </w:t>
      </w:r>
    </w:p>
  </w:comment>
  <w:comment w:id="104" w:author="Seth Guthrie" w:date="2017-09-08T08:45:00Z" w:initials="SG">
    <w:p w14:paraId="43AA0963" w14:textId="1C1DF2B4" w:rsidR="00E26E3F" w:rsidRDefault="00E26E3F">
      <w:pPr>
        <w:pStyle w:val="CommentText"/>
      </w:pPr>
      <w:r>
        <w:rPr>
          <w:rStyle w:val="CommentReference"/>
        </w:rPr>
        <w:annotationRef/>
      </w:r>
      <w:r>
        <w:t>Double check the court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E44E8C" w15:done="1"/>
  <w15:commentEx w15:paraId="38E4E203" w15:done="0"/>
  <w15:commentEx w15:paraId="2833A585" w15:done="1"/>
  <w15:commentEx w15:paraId="45E329DA" w15:done="1"/>
  <w15:commentEx w15:paraId="3EE0E00D" w15:done="1"/>
  <w15:commentEx w15:paraId="4AB54ECF" w15:done="1"/>
  <w15:commentEx w15:paraId="03B902A8" w15:done="1"/>
  <w15:commentEx w15:paraId="726CAD63" w15:done="0"/>
  <w15:commentEx w15:paraId="7CF62CB9" w15:done="1"/>
  <w15:commentEx w15:paraId="43AA09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E44E8C" w16cid:durableId="1D5CD156"/>
  <w16cid:commentId w16cid:paraId="38E4E203" w16cid:durableId="1D5CD157"/>
  <w16cid:commentId w16cid:paraId="2833A585" w16cid:durableId="1D5CD158"/>
  <w16cid:commentId w16cid:paraId="45E329DA" w16cid:durableId="1D5CD159"/>
  <w16cid:commentId w16cid:paraId="3EE0E00D" w16cid:durableId="1D5CD15A"/>
  <w16cid:commentId w16cid:paraId="4AB54ECF" w16cid:durableId="1D5CD15B"/>
  <w16cid:commentId w16cid:paraId="03B902A8" w16cid:durableId="1D5CD15C"/>
  <w16cid:commentId w16cid:paraId="726CAD63" w16cid:durableId="1D5CD15D"/>
  <w16cid:commentId w16cid:paraId="7CF62CB9" w16cid:durableId="1D5CD15E"/>
  <w16cid:commentId w16cid:paraId="43AA0963" w16cid:durableId="1D5CD7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071D7"/>
    <w:multiLevelType w:val="hybridMultilevel"/>
    <w:tmpl w:val="A0685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94E98"/>
    <w:multiLevelType w:val="multilevel"/>
    <w:tmpl w:val="E9B096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th guthrie">
    <w15:presenceInfo w15:providerId="Windows Live" w15:userId="02d674730e27a0e2"/>
  </w15:person>
  <w15:person w15:author="Guthrie, Seth K">
    <w15:presenceInfo w15:providerId="None" w15:userId="Guthrie, Seth K"/>
  </w15:person>
  <w15:person w15:author="Seth Guthrie">
    <w15:presenceInfo w15:providerId="None" w15:userId="Seth Guthrie"/>
  </w15:person>
  <w15:person w15:author="Helfand, Benjamin Adam">
    <w15:presenceInfo w15:providerId="None" w15:userId="Helfand, Benjamin Ad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918"/>
    <w:rsid w:val="00002CCB"/>
    <w:rsid w:val="00015CD5"/>
    <w:rsid w:val="000258D2"/>
    <w:rsid w:val="000332A0"/>
    <w:rsid w:val="00045305"/>
    <w:rsid w:val="0005448C"/>
    <w:rsid w:val="00057499"/>
    <w:rsid w:val="00066DFD"/>
    <w:rsid w:val="00084E7F"/>
    <w:rsid w:val="000A5087"/>
    <w:rsid w:val="000B6C75"/>
    <w:rsid w:val="000C3956"/>
    <w:rsid w:val="000E157C"/>
    <w:rsid w:val="000F237D"/>
    <w:rsid w:val="000F25E4"/>
    <w:rsid w:val="001024C5"/>
    <w:rsid w:val="00106FFD"/>
    <w:rsid w:val="00107BFB"/>
    <w:rsid w:val="00110A70"/>
    <w:rsid w:val="0011148A"/>
    <w:rsid w:val="00111703"/>
    <w:rsid w:val="00125B95"/>
    <w:rsid w:val="00130F0A"/>
    <w:rsid w:val="001370FA"/>
    <w:rsid w:val="00143229"/>
    <w:rsid w:val="00146A51"/>
    <w:rsid w:val="00153A11"/>
    <w:rsid w:val="0017594B"/>
    <w:rsid w:val="00195FFB"/>
    <w:rsid w:val="00196079"/>
    <w:rsid w:val="001A5FF6"/>
    <w:rsid w:val="001B1358"/>
    <w:rsid w:val="001D0236"/>
    <w:rsid w:val="001D2FD9"/>
    <w:rsid w:val="001F0A84"/>
    <w:rsid w:val="001F32D2"/>
    <w:rsid w:val="0021385C"/>
    <w:rsid w:val="002141D8"/>
    <w:rsid w:val="00214440"/>
    <w:rsid w:val="00237B72"/>
    <w:rsid w:val="002404B1"/>
    <w:rsid w:val="00250D4B"/>
    <w:rsid w:val="00265AFD"/>
    <w:rsid w:val="00283E42"/>
    <w:rsid w:val="00291C21"/>
    <w:rsid w:val="002954EF"/>
    <w:rsid w:val="002A5C14"/>
    <w:rsid w:val="002C4BD2"/>
    <w:rsid w:val="002E3714"/>
    <w:rsid w:val="002E4520"/>
    <w:rsid w:val="002E4C62"/>
    <w:rsid w:val="002E6F40"/>
    <w:rsid w:val="002F04DB"/>
    <w:rsid w:val="0030783E"/>
    <w:rsid w:val="003178B2"/>
    <w:rsid w:val="0032683C"/>
    <w:rsid w:val="00331C06"/>
    <w:rsid w:val="00342263"/>
    <w:rsid w:val="003454ED"/>
    <w:rsid w:val="00361012"/>
    <w:rsid w:val="00363687"/>
    <w:rsid w:val="00380F1C"/>
    <w:rsid w:val="00383CAF"/>
    <w:rsid w:val="00396EF4"/>
    <w:rsid w:val="003C0AF5"/>
    <w:rsid w:val="003E2957"/>
    <w:rsid w:val="003E6DAE"/>
    <w:rsid w:val="003E7999"/>
    <w:rsid w:val="00400410"/>
    <w:rsid w:val="00406951"/>
    <w:rsid w:val="004079AA"/>
    <w:rsid w:val="00413E95"/>
    <w:rsid w:val="00431B6B"/>
    <w:rsid w:val="00432F90"/>
    <w:rsid w:val="00441630"/>
    <w:rsid w:val="00444C6D"/>
    <w:rsid w:val="00453FCB"/>
    <w:rsid w:val="00466494"/>
    <w:rsid w:val="00487F5A"/>
    <w:rsid w:val="00496C40"/>
    <w:rsid w:val="004A51E3"/>
    <w:rsid w:val="004A556A"/>
    <w:rsid w:val="004A5BC8"/>
    <w:rsid w:val="004B1A32"/>
    <w:rsid w:val="004C65D6"/>
    <w:rsid w:val="004E738B"/>
    <w:rsid w:val="004F1FD2"/>
    <w:rsid w:val="004F6F6F"/>
    <w:rsid w:val="00515A1E"/>
    <w:rsid w:val="00555407"/>
    <w:rsid w:val="00564D9F"/>
    <w:rsid w:val="00571162"/>
    <w:rsid w:val="0057336D"/>
    <w:rsid w:val="00573485"/>
    <w:rsid w:val="0057703C"/>
    <w:rsid w:val="005A1168"/>
    <w:rsid w:val="005C11C1"/>
    <w:rsid w:val="005C4A9D"/>
    <w:rsid w:val="005E6260"/>
    <w:rsid w:val="00620861"/>
    <w:rsid w:val="00633AAE"/>
    <w:rsid w:val="00640BAA"/>
    <w:rsid w:val="00644798"/>
    <w:rsid w:val="006457F6"/>
    <w:rsid w:val="00651FBA"/>
    <w:rsid w:val="00656520"/>
    <w:rsid w:val="00656D00"/>
    <w:rsid w:val="00670632"/>
    <w:rsid w:val="006712EA"/>
    <w:rsid w:val="00684AAC"/>
    <w:rsid w:val="006A7768"/>
    <w:rsid w:val="006B395C"/>
    <w:rsid w:val="006D5152"/>
    <w:rsid w:val="006E1088"/>
    <w:rsid w:val="007175E8"/>
    <w:rsid w:val="007230B0"/>
    <w:rsid w:val="007239BD"/>
    <w:rsid w:val="00736A97"/>
    <w:rsid w:val="00737161"/>
    <w:rsid w:val="007413D4"/>
    <w:rsid w:val="0074697D"/>
    <w:rsid w:val="00764078"/>
    <w:rsid w:val="007829B5"/>
    <w:rsid w:val="007A09BB"/>
    <w:rsid w:val="007A2808"/>
    <w:rsid w:val="007A2FAD"/>
    <w:rsid w:val="007A5AA6"/>
    <w:rsid w:val="007F1CB6"/>
    <w:rsid w:val="00803955"/>
    <w:rsid w:val="00820F21"/>
    <w:rsid w:val="00821110"/>
    <w:rsid w:val="008412E6"/>
    <w:rsid w:val="0086630B"/>
    <w:rsid w:val="00870DBE"/>
    <w:rsid w:val="008744AF"/>
    <w:rsid w:val="008807A8"/>
    <w:rsid w:val="00887694"/>
    <w:rsid w:val="008A3BEE"/>
    <w:rsid w:val="008B22E8"/>
    <w:rsid w:val="008B4E0C"/>
    <w:rsid w:val="008C1156"/>
    <w:rsid w:val="008E796B"/>
    <w:rsid w:val="008F3045"/>
    <w:rsid w:val="008F789A"/>
    <w:rsid w:val="0092345E"/>
    <w:rsid w:val="00931E40"/>
    <w:rsid w:val="00951FED"/>
    <w:rsid w:val="009560CE"/>
    <w:rsid w:val="00962C8D"/>
    <w:rsid w:val="00970BBE"/>
    <w:rsid w:val="00974AAD"/>
    <w:rsid w:val="009769B3"/>
    <w:rsid w:val="009771B8"/>
    <w:rsid w:val="009778ED"/>
    <w:rsid w:val="009A1177"/>
    <w:rsid w:val="009B27AE"/>
    <w:rsid w:val="009C0D0D"/>
    <w:rsid w:val="009D74EF"/>
    <w:rsid w:val="009E2D5C"/>
    <w:rsid w:val="009F02FA"/>
    <w:rsid w:val="00A05516"/>
    <w:rsid w:val="00A11275"/>
    <w:rsid w:val="00A15EC4"/>
    <w:rsid w:val="00A16CF9"/>
    <w:rsid w:val="00A30BDF"/>
    <w:rsid w:val="00A36012"/>
    <w:rsid w:val="00A42CB4"/>
    <w:rsid w:val="00A63374"/>
    <w:rsid w:val="00A6386A"/>
    <w:rsid w:val="00A7482E"/>
    <w:rsid w:val="00A74E1B"/>
    <w:rsid w:val="00A750FB"/>
    <w:rsid w:val="00A90DA4"/>
    <w:rsid w:val="00A931EC"/>
    <w:rsid w:val="00A94B80"/>
    <w:rsid w:val="00A97B23"/>
    <w:rsid w:val="00AB450A"/>
    <w:rsid w:val="00AB6DCC"/>
    <w:rsid w:val="00AC3477"/>
    <w:rsid w:val="00AC5B00"/>
    <w:rsid w:val="00B07D16"/>
    <w:rsid w:val="00B13494"/>
    <w:rsid w:val="00B15C54"/>
    <w:rsid w:val="00B1797E"/>
    <w:rsid w:val="00B221CA"/>
    <w:rsid w:val="00B32E3A"/>
    <w:rsid w:val="00B63C06"/>
    <w:rsid w:val="00B74CAB"/>
    <w:rsid w:val="00B82366"/>
    <w:rsid w:val="00BB2ECE"/>
    <w:rsid w:val="00BC44B0"/>
    <w:rsid w:val="00BC4CA8"/>
    <w:rsid w:val="00BD1DD7"/>
    <w:rsid w:val="00BE0D76"/>
    <w:rsid w:val="00BF08ED"/>
    <w:rsid w:val="00BF4411"/>
    <w:rsid w:val="00BF4F32"/>
    <w:rsid w:val="00C02832"/>
    <w:rsid w:val="00C36612"/>
    <w:rsid w:val="00C426F6"/>
    <w:rsid w:val="00C43123"/>
    <w:rsid w:val="00C47061"/>
    <w:rsid w:val="00C522B9"/>
    <w:rsid w:val="00C80AD0"/>
    <w:rsid w:val="00C86B00"/>
    <w:rsid w:val="00C87D9F"/>
    <w:rsid w:val="00C9461F"/>
    <w:rsid w:val="00CE7221"/>
    <w:rsid w:val="00CE7ECC"/>
    <w:rsid w:val="00D3015E"/>
    <w:rsid w:val="00D303C6"/>
    <w:rsid w:val="00D31318"/>
    <w:rsid w:val="00D41918"/>
    <w:rsid w:val="00D71DC6"/>
    <w:rsid w:val="00D77119"/>
    <w:rsid w:val="00DB6E28"/>
    <w:rsid w:val="00DC6A79"/>
    <w:rsid w:val="00DF05C3"/>
    <w:rsid w:val="00DF225A"/>
    <w:rsid w:val="00DF5B43"/>
    <w:rsid w:val="00E26E3F"/>
    <w:rsid w:val="00E32A88"/>
    <w:rsid w:val="00E366A2"/>
    <w:rsid w:val="00E51AD3"/>
    <w:rsid w:val="00E53372"/>
    <w:rsid w:val="00E5557B"/>
    <w:rsid w:val="00E66780"/>
    <w:rsid w:val="00E70F50"/>
    <w:rsid w:val="00EA675F"/>
    <w:rsid w:val="00ED6482"/>
    <w:rsid w:val="00EF171B"/>
    <w:rsid w:val="00F0258C"/>
    <w:rsid w:val="00F1399B"/>
    <w:rsid w:val="00F25554"/>
    <w:rsid w:val="00F261A7"/>
    <w:rsid w:val="00F26C3F"/>
    <w:rsid w:val="00F46508"/>
    <w:rsid w:val="00F47BAA"/>
    <w:rsid w:val="00F667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7877F"/>
  <w15:chartTrackingRefBased/>
  <w15:docId w15:val="{90039D18-FDF4-4465-AF91-7B04573B4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51FBA"/>
    <w:rPr>
      <w:sz w:val="16"/>
      <w:szCs w:val="16"/>
    </w:rPr>
  </w:style>
  <w:style w:type="paragraph" w:styleId="CommentText">
    <w:name w:val="annotation text"/>
    <w:basedOn w:val="Normal"/>
    <w:link w:val="CommentTextChar"/>
    <w:uiPriority w:val="99"/>
    <w:semiHidden/>
    <w:unhideWhenUsed/>
    <w:rsid w:val="00651FBA"/>
    <w:pPr>
      <w:spacing w:line="240" w:lineRule="auto"/>
    </w:pPr>
    <w:rPr>
      <w:sz w:val="20"/>
      <w:szCs w:val="20"/>
    </w:rPr>
  </w:style>
  <w:style w:type="character" w:customStyle="1" w:styleId="CommentTextChar">
    <w:name w:val="Comment Text Char"/>
    <w:basedOn w:val="DefaultParagraphFont"/>
    <w:link w:val="CommentText"/>
    <w:uiPriority w:val="99"/>
    <w:semiHidden/>
    <w:rsid w:val="00651FBA"/>
    <w:rPr>
      <w:sz w:val="20"/>
      <w:szCs w:val="20"/>
    </w:rPr>
  </w:style>
  <w:style w:type="paragraph" w:styleId="CommentSubject">
    <w:name w:val="annotation subject"/>
    <w:basedOn w:val="CommentText"/>
    <w:next w:val="CommentText"/>
    <w:link w:val="CommentSubjectChar"/>
    <w:uiPriority w:val="99"/>
    <w:semiHidden/>
    <w:unhideWhenUsed/>
    <w:rsid w:val="00651FBA"/>
    <w:rPr>
      <w:b/>
      <w:bCs/>
    </w:rPr>
  </w:style>
  <w:style w:type="character" w:customStyle="1" w:styleId="CommentSubjectChar">
    <w:name w:val="Comment Subject Char"/>
    <w:basedOn w:val="CommentTextChar"/>
    <w:link w:val="CommentSubject"/>
    <w:uiPriority w:val="99"/>
    <w:semiHidden/>
    <w:rsid w:val="00651FBA"/>
    <w:rPr>
      <w:b/>
      <w:bCs/>
      <w:sz w:val="20"/>
      <w:szCs w:val="20"/>
    </w:rPr>
  </w:style>
  <w:style w:type="paragraph" w:styleId="BalloonText">
    <w:name w:val="Balloon Text"/>
    <w:basedOn w:val="Normal"/>
    <w:link w:val="BalloonTextChar"/>
    <w:uiPriority w:val="99"/>
    <w:semiHidden/>
    <w:unhideWhenUsed/>
    <w:rsid w:val="00651FB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1FBA"/>
    <w:rPr>
      <w:rFonts w:ascii="Segoe UI" w:hAnsi="Segoe UI" w:cs="Segoe UI"/>
      <w:sz w:val="18"/>
      <w:szCs w:val="18"/>
    </w:rPr>
  </w:style>
  <w:style w:type="paragraph" w:styleId="ListParagraph">
    <w:name w:val="List Paragraph"/>
    <w:basedOn w:val="Normal"/>
    <w:uiPriority w:val="34"/>
    <w:qFormat/>
    <w:rsid w:val="00DF5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930842">
      <w:bodyDiv w:val="1"/>
      <w:marLeft w:val="0"/>
      <w:marRight w:val="0"/>
      <w:marTop w:val="0"/>
      <w:marBottom w:val="0"/>
      <w:divBdr>
        <w:top w:val="none" w:sz="0" w:space="0" w:color="auto"/>
        <w:left w:val="none" w:sz="0" w:space="0" w:color="auto"/>
        <w:bottom w:val="none" w:sz="0" w:space="0" w:color="auto"/>
        <w:right w:val="none" w:sz="0" w:space="0" w:color="auto"/>
      </w:divBdr>
    </w:div>
    <w:div w:id="34664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12C31-E148-455F-B871-0C96D4286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5</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Seth Guthrie</cp:lastModifiedBy>
  <cp:revision>23</cp:revision>
  <cp:lastPrinted>2017-09-07T01:47:00Z</cp:lastPrinted>
  <dcterms:created xsi:type="dcterms:W3CDTF">2017-09-07T12:54:00Z</dcterms:created>
  <dcterms:modified xsi:type="dcterms:W3CDTF">2017-09-09T17:39:00Z</dcterms:modified>
</cp:coreProperties>
</file>