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EB11" w14:textId="77777777" w:rsidR="00B32BAE" w:rsidRPr="00B32BAE" w:rsidRDefault="00C135CB" w:rsidP="00B32BAE">
      <w:pPr>
        <w:spacing w:line="240" w:lineRule="auto"/>
        <w:jc w:val="center"/>
        <w:rPr>
          <w:rFonts w:ascii="Times New Roman" w:hAnsi="Times New Roman"/>
          <w:b/>
          <w:bCs/>
          <w:sz w:val="24"/>
          <w:szCs w:val="24"/>
          <w:u w:val="single"/>
        </w:rPr>
      </w:pPr>
      <w:r>
        <w:rPr>
          <w:rFonts w:ascii="Times New Roman" w:hAnsi="Times New Roman"/>
          <w:b/>
          <w:bCs/>
          <w:sz w:val="24"/>
          <w:szCs w:val="24"/>
          <w:u w:val="single"/>
        </w:rPr>
        <w:t>201</w:t>
      </w:r>
      <w:r w:rsidR="00AB475E">
        <w:rPr>
          <w:rFonts w:ascii="Times New Roman" w:hAnsi="Times New Roman"/>
          <w:b/>
          <w:bCs/>
          <w:sz w:val="24"/>
          <w:szCs w:val="24"/>
          <w:u w:val="single"/>
        </w:rPr>
        <w:t>8</w:t>
      </w:r>
      <w:r w:rsidR="00B32BAE" w:rsidRPr="00B32BAE">
        <w:rPr>
          <w:rFonts w:ascii="Times New Roman" w:hAnsi="Times New Roman"/>
          <w:b/>
          <w:bCs/>
          <w:sz w:val="24"/>
          <w:szCs w:val="24"/>
          <w:u w:val="single"/>
        </w:rPr>
        <w:t xml:space="preserve"> Journal Competition Template</w:t>
      </w:r>
    </w:p>
    <w:p w14:paraId="552F9882" w14:textId="77777777" w:rsidR="00A079EC" w:rsidRPr="00040A54" w:rsidRDefault="007C6109" w:rsidP="00040A54">
      <w:pPr>
        <w:spacing w:line="240" w:lineRule="auto"/>
        <w:rPr>
          <w:rFonts w:ascii="Times New Roman" w:hAnsi="Times New Roman"/>
          <w:b/>
          <w:bCs/>
          <w:sz w:val="24"/>
          <w:szCs w:val="24"/>
        </w:rPr>
      </w:pPr>
      <w:r>
        <w:rPr>
          <w:rFonts w:ascii="Times New Roman" w:hAnsi="Times New Roman"/>
          <w:b/>
          <w:bCs/>
          <w:sz w:val="24"/>
          <w:szCs w:val="24"/>
        </w:rPr>
        <w:t>R</w:t>
      </w:r>
      <w:r w:rsidR="00A079EC" w:rsidRPr="00040A54">
        <w:rPr>
          <w:rFonts w:ascii="Times New Roman" w:hAnsi="Times New Roman"/>
          <w:b/>
          <w:bCs/>
          <w:sz w:val="24"/>
          <w:szCs w:val="24"/>
        </w:rPr>
        <w:t xml:space="preserve">ead the </w:t>
      </w:r>
      <w:r w:rsidR="00C135CB">
        <w:rPr>
          <w:rFonts w:ascii="Times New Roman" w:hAnsi="Times New Roman"/>
          <w:b/>
          <w:bCs/>
          <w:sz w:val="24"/>
          <w:szCs w:val="24"/>
        </w:rPr>
        <w:t>“201</w:t>
      </w:r>
      <w:r w:rsidR="00AB475E">
        <w:rPr>
          <w:rFonts w:ascii="Times New Roman" w:hAnsi="Times New Roman"/>
          <w:b/>
          <w:bCs/>
          <w:sz w:val="24"/>
          <w:szCs w:val="24"/>
        </w:rPr>
        <w:t>8</w:t>
      </w:r>
      <w:r w:rsidR="00F66198">
        <w:rPr>
          <w:rFonts w:ascii="Times New Roman" w:hAnsi="Times New Roman"/>
          <w:b/>
          <w:bCs/>
          <w:sz w:val="24"/>
          <w:szCs w:val="24"/>
        </w:rPr>
        <w:t xml:space="preserve"> Competition I</w:t>
      </w:r>
      <w:r w:rsidR="00A079EC" w:rsidRPr="00040A54">
        <w:rPr>
          <w:rFonts w:ascii="Times New Roman" w:hAnsi="Times New Roman"/>
          <w:b/>
          <w:bCs/>
          <w:sz w:val="24"/>
          <w:szCs w:val="24"/>
        </w:rPr>
        <w:t>nstructions</w:t>
      </w:r>
      <w:r w:rsidR="00F66198">
        <w:rPr>
          <w:rFonts w:ascii="Times New Roman" w:hAnsi="Times New Roman"/>
          <w:b/>
          <w:bCs/>
          <w:sz w:val="24"/>
          <w:szCs w:val="24"/>
        </w:rPr>
        <w:t>”</w:t>
      </w:r>
      <w:r w:rsidR="00A079EC" w:rsidRPr="00040A54">
        <w:rPr>
          <w:rFonts w:ascii="Times New Roman" w:hAnsi="Times New Roman"/>
          <w:b/>
          <w:bCs/>
          <w:sz w:val="24"/>
          <w:szCs w:val="24"/>
        </w:rPr>
        <w:t xml:space="preserve"> </w:t>
      </w:r>
      <w:r>
        <w:rPr>
          <w:rFonts w:ascii="Times New Roman" w:hAnsi="Times New Roman"/>
          <w:b/>
          <w:bCs/>
          <w:sz w:val="24"/>
          <w:szCs w:val="24"/>
        </w:rPr>
        <w:t xml:space="preserve">provided on TWEN </w:t>
      </w:r>
      <w:r w:rsidR="00A079EC" w:rsidRPr="00040A54">
        <w:rPr>
          <w:rFonts w:ascii="Times New Roman" w:hAnsi="Times New Roman"/>
          <w:b/>
          <w:bCs/>
          <w:i/>
          <w:sz w:val="24"/>
          <w:szCs w:val="24"/>
        </w:rPr>
        <w:t>carefully</w:t>
      </w:r>
      <w:r>
        <w:rPr>
          <w:rFonts w:ascii="Times New Roman" w:hAnsi="Times New Roman"/>
          <w:b/>
          <w:bCs/>
          <w:sz w:val="24"/>
          <w:szCs w:val="24"/>
        </w:rPr>
        <w:t xml:space="preserve"> before beginning</w:t>
      </w:r>
      <w:r w:rsidR="00A079EC" w:rsidRPr="00040A54">
        <w:rPr>
          <w:rFonts w:ascii="Times New Roman" w:hAnsi="Times New Roman"/>
          <w:b/>
          <w:bCs/>
          <w:sz w:val="24"/>
          <w:szCs w:val="24"/>
        </w:rPr>
        <w:t xml:space="preserve">.  Failure to comply with </w:t>
      </w:r>
      <w:r w:rsidR="00A079EC" w:rsidRPr="00040A54">
        <w:rPr>
          <w:rFonts w:ascii="Times New Roman" w:hAnsi="Times New Roman"/>
          <w:b/>
          <w:bCs/>
          <w:i/>
          <w:sz w:val="24"/>
          <w:szCs w:val="24"/>
        </w:rPr>
        <w:t>any</w:t>
      </w:r>
      <w:r w:rsidR="00A079EC" w:rsidRPr="00040A54">
        <w:rPr>
          <w:rFonts w:ascii="Times New Roman" w:hAnsi="Times New Roman"/>
          <w:b/>
          <w:bCs/>
          <w:sz w:val="24"/>
          <w:szCs w:val="24"/>
        </w:rPr>
        <w:t xml:space="preserve"> portion of these instructions will result in either a point penalt</w:t>
      </w:r>
      <w:r w:rsidR="00BC600A">
        <w:rPr>
          <w:rFonts w:ascii="Times New Roman" w:hAnsi="Times New Roman"/>
          <w:b/>
          <w:bCs/>
          <w:sz w:val="24"/>
          <w:szCs w:val="24"/>
        </w:rPr>
        <w:t>y or disqualification from the C</w:t>
      </w:r>
      <w:r w:rsidR="00A079EC" w:rsidRPr="00040A54">
        <w:rPr>
          <w:rFonts w:ascii="Times New Roman" w:hAnsi="Times New Roman"/>
          <w:b/>
          <w:bCs/>
          <w:sz w:val="24"/>
          <w:szCs w:val="24"/>
        </w:rPr>
        <w:t xml:space="preserve">ompetition.  </w:t>
      </w:r>
      <w:r w:rsidR="00672218" w:rsidRPr="00F242D5">
        <w:rPr>
          <w:rFonts w:ascii="Times New Roman" w:hAnsi="Times New Roman"/>
          <w:bCs/>
          <w:sz w:val="24"/>
          <w:szCs w:val="24"/>
        </w:rPr>
        <w:t xml:space="preserve">A </w:t>
      </w:r>
      <w:r w:rsidRPr="00F242D5">
        <w:rPr>
          <w:rFonts w:ascii="Times New Roman" w:hAnsi="Times New Roman"/>
          <w:bCs/>
          <w:sz w:val="24"/>
          <w:szCs w:val="24"/>
        </w:rPr>
        <w:t xml:space="preserve">few reminders </w:t>
      </w:r>
      <w:r w:rsidR="005C062A" w:rsidRPr="00F242D5">
        <w:rPr>
          <w:rFonts w:ascii="Times New Roman" w:hAnsi="Times New Roman"/>
          <w:bCs/>
          <w:sz w:val="24"/>
          <w:szCs w:val="24"/>
        </w:rPr>
        <w:t>are included below.  (Do not delete these instructions.)</w:t>
      </w:r>
    </w:p>
    <w:p w14:paraId="1DFA88F2" w14:textId="77777777" w:rsidR="00A079EC" w:rsidRPr="00F242D5" w:rsidRDefault="00A079EC" w:rsidP="00040A54">
      <w:pPr>
        <w:spacing w:line="240" w:lineRule="auto"/>
        <w:rPr>
          <w:rFonts w:ascii="Times New Roman" w:hAnsi="Times New Roman"/>
          <w:b/>
          <w:sz w:val="24"/>
          <w:szCs w:val="24"/>
        </w:rPr>
      </w:pPr>
      <w:r w:rsidRPr="00F242D5">
        <w:rPr>
          <w:rFonts w:ascii="Times New Roman" w:hAnsi="Times New Roman"/>
          <w:b/>
          <w:sz w:val="24"/>
          <w:szCs w:val="24"/>
        </w:rPr>
        <w:t>Protect</w:t>
      </w:r>
      <w:r w:rsidR="00B140DD" w:rsidRPr="00F242D5">
        <w:rPr>
          <w:rFonts w:ascii="Times New Roman" w:hAnsi="Times New Roman"/>
          <w:b/>
          <w:sz w:val="24"/>
          <w:szCs w:val="24"/>
        </w:rPr>
        <w:t xml:space="preserve"> anonymity.</w:t>
      </w:r>
    </w:p>
    <w:p w14:paraId="2F647DF6" w14:textId="77777777" w:rsidR="00A079EC" w:rsidRPr="00040A54" w:rsidRDefault="00F66198" w:rsidP="00040A54">
      <w:pPr>
        <w:numPr>
          <w:ilvl w:val="0"/>
          <w:numId w:val="1"/>
        </w:numPr>
        <w:spacing w:after="0" w:line="240" w:lineRule="auto"/>
        <w:rPr>
          <w:rFonts w:ascii="Times New Roman" w:hAnsi="Times New Roman"/>
          <w:sz w:val="24"/>
          <w:szCs w:val="24"/>
        </w:rPr>
      </w:pPr>
      <w:r>
        <w:rPr>
          <w:rFonts w:ascii="Times New Roman" w:hAnsi="Times New Roman"/>
          <w:sz w:val="24"/>
          <w:szCs w:val="24"/>
        </w:rPr>
        <w:t xml:space="preserve">Insert your GWID Number in </w:t>
      </w:r>
      <w:r w:rsidR="00CB2D10" w:rsidRPr="00CB2D10">
        <w:rPr>
          <w:rFonts w:ascii="Times New Roman" w:hAnsi="Times New Roman"/>
          <w:i/>
          <w:sz w:val="24"/>
          <w:szCs w:val="24"/>
        </w:rPr>
        <w:t>this</w:t>
      </w:r>
      <w:r w:rsidR="00326476" w:rsidRPr="00CB2D10">
        <w:rPr>
          <w:rFonts w:ascii="Times New Roman" w:hAnsi="Times New Roman"/>
          <w:i/>
          <w:sz w:val="24"/>
          <w:szCs w:val="24"/>
        </w:rPr>
        <w:t xml:space="preserve"> </w:t>
      </w:r>
      <w:r w:rsidR="00CB2D10" w:rsidRPr="00CB2D10">
        <w:rPr>
          <w:rFonts w:ascii="Times New Roman" w:hAnsi="Times New Roman"/>
          <w:i/>
          <w:sz w:val="24"/>
          <w:szCs w:val="24"/>
        </w:rPr>
        <w:t xml:space="preserve">document’s </w:t>
      </w:r>
      <w:r w:rsidR="00A079EC" w:rsidRPr="00040A54">
        <w:rPr>
          <w:rFonts w:ascii="Times New Roman" w:hAnsi="Times New Roman"/>
          <w:sz w:val="24"/>
          <w:szCs w:val="24"/>
        </w:rPr>
        <w:t>Header</w:t>
      </w:r>
      <w:r w:rsidR="00EE135C">
        <w:rPr>
          <w:rFonts w:ascii="Times New Roman" w:hAnsi="Times New Roman"/>
          <w:sz w:val="24"/>
          <w:szCs w:val="24"/>
        </w:rPr>
        <w:t xml:space="preserve">.  </w:t>
      </w:r>
      <w:r w:rsidR="00A079EC" w:rsidRPr="00040A54">
        <w:rPr>
          <w:rFonts w:ascii="Times New Roman" w:hAnsi="Times New Roman"/>
          <w:sz w:val="24"/>
          <w:szCs w:val="24"/>
        </w:rPr>
        <w:t>There is an indicated space for the number</w:t>
      </w:r>
      <w:r w:rsidR="002A6094">
        <w:rPr>
          <w:rFonts w:ascii="Times New Roman" w:hAnsi="Times New Roman"/>
          <w:sz w:val="24"/>
          <w:szCs w:val="24"/>
        </w:rPr>
        <w:t xml:space="preserve"> in this file</w:t>
      </w:r>
      <w:r w:rsidR="00EE135C">
        <w:rPr>
          <w:rFonts w:ascii="Times New Roman" w:hAnsi="Times New Roman"/>
          <w:sz w:val="24"/>
          <w:szCs w:val="24"/>
        </w:rPr>
        <w:t>, flush on the right side.</w:t>
      </w:r>
    </w:p>
    <w:p w14:paraId="3D411C3C" w14:textId="77777777" w:rsidR="00A079EC" w:rsidRPr="00040A54" w:rsidRDefault="00A079EC" w:rsidP="00040A54">
      <w:pPr>
        <w:numPr>
          <w:ilvl w:val="0"/>
          <w:numId w:val="1"/>
        </w:numPr>
        <w:spacing w:after="0" w:line="240" w:lineRule="auto"/>
        <w:rPr>
          <w:rFonts w:ascii="Times New Roman" w:hAnsi="Times New Roman"/>
          <w:sz w:val="24"/>
          <w:szCs w:val="24"/>
        </w:rPr>
      </w:pPr>
      <w:r w:rsidRPr="00040A54">
        <w:rPr>
          <w:rFonts w:ascii="Times New Roman" w:hAnsi="Times New Roman"/>
          <w:sz w:val="24"/>
          <w:szCs w:val="24"/>
        </w:rPr>
        <w:t xml:space="preserve">Remove </w:t>
      </w:r>
      <w:r w:rsidR="00507EB9">
        <w:rPr>
          <w:rFonts w:ascii="Times New Roman" w:hAnsi="Times New Roman"/>
          <w:sz w:val="24"/>
          <w:szCs w:val="24"/>
        </w:rPr>
        <w:t xml:space="preserve">Personal Information. </w:t>
      </w:r>
      <w:r w:rsidR="003D5020">
        <w:rPr>
          <w:rFonts w:ascii="Times New Roman" w:hAnsi="Times New Roman"/>
          <w:sz w:val="24"/>
          <w:szCs w:val="24"/>
        </w:rPr>
        <w:t xml:space="preserve"> </w:t>
      </w:r>
      <w:r w:rsidR="00507EB9">
        <w:rPr>
          <w:rFonts w:ascii="Times New Roman" w:hAnsi="Times New Roman"/>
          <w:sz w:val="24"/>
          <w:szCs w:val="24"/>
        </w:rPr>
        <w:t>Instructions on how to remove personal identifying information</w:t>
      </w:r>
      <w:r w:rsidRPr="00040A54">
        <w:rPr>
          <w:rFonts w:ascii="Times New Roman" w:hAnsi="Times New Roman"/>
          <w:sz w:val="24"/>
          <w:szCs w:val="24"/>
        </w:rPr>
        <w:t xml:space="preserve"> are located on </w:t>
      </w:r>
      <w:r w:rsidR="00507EB9">
        <w:rPr>
          <w:rFonts w:ascii="Times New Roman" w:hAnsi="Times New Roman"/>
          <w:sz w:val="24"/>
          <w:szCs w:val="24"/>
        </w:rPr>
        <w:t>the Competition</w:t>
      </w:r>
      <w:r w:rsidRPr="00040A54">
        <w:rPr>
          <w:rFonts w:ascii="Times New Roman" w:hAnsi="Times New Roman"/>
          <w:sz w:val="24"/>
          <w:szCs w:val="24"/>
        </w:rPr>
        <w:t xml:space="preserve"> TWEN Page </w:t>
      </w:r>
      <w:r w:rsidR="00507EB9">
        <w:rPr>
          <w:rFonts w:ascii="Times New Roman" w:hAnsi="Times New Roman"/>
          <w:sz w:val="24"/>
          <w:szCs w:val="24"/>
        </w:rPr>
        <w:t>under Competition Instructions/Materials.</w:t>
      </w:r>
      <w:r w:rsidRPr="00040A54">
        <w:rPr>
          <w:rFonts w:ascii="Times New Roman" w:hAnsi="Times New Roman"/>
          <w:sz w:val="24"/>
          <w:szCs w:val="24"/>
        </w:rPr>
        <w:t xml:space="preserve"> </w:t>
      </w:r>
    </w:p>
    <w:p w14:paraId="05E509C9" w14:textId="77777777" w:rsidR="00A079EC" w:rsidRPr="00040A54" w:rsidRDefault="00A079EC" w:rsidP="00040A54">
      <w:pPr>
        <w:spacing w:after="0" w:line="240" w:lineRule="auto"/>
        <w:ind w:left="720"/>
        <w:rPr>
          <w:rFonts w:ascii="Times New Roman" w:hAnsi="Times New Roman"/>
          <w:sz w:val="24"/>
          <w:szCs w:val="24"/>
        </w:rPr>
      </w:pPr>
    </w:p>
    <w:p w14:paraId="3EB50B48" w14:textId="77777777" w:rsidR="00A079EC" w:rsidRPr="00AB475E" w:rsidRDefault="00A079EC" w:rsidP="00040A54">
      <w:pPr>
        <w:spacing w:line="240" w:lineRule="auto"/>
        <w:rPr>
          <w:rFonts w:ascii="Times New Roman" w:hAnsi="Times New Roman"/>
          <w:sz w:val="24"/>
          <w:szCs w:val="24"/>
        </w:rPr>
      </w:pPr>
      <w:r w:rsidRPr="00F242D5">
        <w:rPr>
          <w:rFonts w:ascii="Times New Roman" w:hAnsi="Times New Roman"/>
          <w:b/>
          <w:sz w:val="24"/>
          <w:szCs w:val="24"/>
        </w:rPr>
        <w:t xml:space="preserve">Complete the </w:t>
      </w:r>
      <w:r w:rsidR="00BC600A" w:rsidRPr="00F242D5">
        <w:rPr>
          <w:rFonts w:ascii="Times New Roman" w:hAnsi="Times New Roman"/>
          <w:b/>
          <w:sz w:val="24"/>
          <w:szCs w:val="24"/>
        </w:rPr>
        <w:t>C</w:t>
      </w:r>
      <w:r w:rsidRPr="00F242D5">
        <w:rPr>
          <w:rFonts w:ascii="Times New Roman" w:hAnsi="Times New Roman"/>
          <w:b/>
          <w:sz w:val="24"/>
          <w:szCs w:val="24"/>
        </w:rPr>
        <w:t>ompetition.</w:t>
      </w:r>
      <w:r w:rsidRPr="00040A54">
        <w:rPr>
          <w:rFonts w:ascii="Times New Roman" w:hAnsi="Times New Roman"/>
          <w:sz w:val="24"/>
          <w:szCs w:val="24"/>
        </w:rPr>
        <w:t xml:space="preserve">  </w:t>
      </w:r>
      <w:r w:rsidRPr="00AB475E">
        <w:rPr>
          <w:rFonts w:ascii="Times New Roman" w:hAnsi="Times New Roman"/>
          <w:sz w:val="24"/>
          <w:szCs w:val="24"/>
        </w:rPr>
        <w:t xml:space="preserve">You </w:t>
      </w:r>
      <w:r w:rsidRPr="00AB475E">
        <w:rPr>
          <w:rFonts w:ascii="Times New Roman" w:hAnsi="Times New Roman"/>
          <w:b/>
          <w:sz w:val="24"/>
          <w:szCs w:val="24"/>
        </w:rPr>
        <w:t>must</w:t>
      </w:r>
      <w:r w:rsidRPr="00AB475E">
        <w:rPr>
          <w:rFonts w:ascii="Times New Roman" w:hAnsi="Times New Roman"/>
          <w:sz w:val="24"/>
          <w:szCs w:val="24"/>
        </w:rPr>
        <w:t xml:space="preserve"> complete all </w:t>
      </w:r>
      <w:r w:rsidR="00BC600A">
        <w:rPr>
          <w:rFonts w:ascii="Times New Roman" w:hAnsi="Times New Roman"/>
          <w:sz w:val="24"/>
          <w:szCs w:val="24"/>
        </w:rPr>
        <w:t>sections of the competition.</w:t>
      </w:r>
    </w:p>
    <w:p w14:paraId="427EA9E4" w14:textId="77777777" w:rsidR="00290D02" w:rsidRPr="00290D02" w:rsidRDefault="00290D02" w:rsidP="00040A54">
      <w:pPr>
        <w:numPr>
          <w:ilvl w:val="0"/>
          <w:numId w:val="2"/>
        </w:numPr>
        <w:spacing w:after="0" w:line="240" w:lineRule="auto"/>
        <w:rPr>
          <w:rFonts w:ascii="Times New Roman" w:hAnsi="Times New Roman"/>
          <w:b/>
          <w:sz w:val="24"/>
          <w:szCs w:val="24"/>
        </w:rPr>
      </w:pPr>
      <w:r w:rsidRPr="00290D02">
        <w:rPr>
          <w:rFonts w:ascii="Times New Roman" w:hAnsi="Times New Roman"/>
          <w:b/>
          <w:sz w:val="24"/>
          <w:szCs w:val="24"/>
        </w:rPr>
        <w:t>Complete the</w:t>
      </w:r>
      <w:r>
        <w:rPr>
          <w:rFonts w:ascii="Times New Roman" w:hAnsi="Times New Roman"/>
          <w:b/>
          <w:sz w:val="24"/>
          <w:szCs w:val="24"/>
        </w:rPr>
        <w:t xml:space="preserve"> Registration Form (on TWEN).  </w:t>
      </w:r>
      <w:r w:rsidR="00F017F2">
        <w:rPr>
          <w:rFonts w:ascii="Times New Roman" w:hAnsi="Times New Roman"/>
          <w:b/>
          <w:sz w:val="24"/>
          <w:szCs w:val="24"/>
        </w:rPr>
        <w:t>The Registration</w:t>
      </w:r>
      <w:r>
        <w:rPr>
          <w:rFonts w:ascii="Times New Roman" w:hAnsi="Times New Roman"/>
          <w:b/>
          <w:sz w:val="24"/>
          <w:szCs w:val="24"/>
        </w:rPr>
        <w:t xml:space="preserve"> </w:t>
      </w:r>
      <w:r w:rsidR="00F017F2">
        <w:rPr>
          <w:rFonts w:ascii="Times New Roman" w:hAnsi="Times New Roman"/>
          <w:b/>
          <w:sz w:val="24"/>
          <w:szCs w:val="24"/>
        </w:rPr>
        <w:t>F</w:t>
      </w:r>
      <w:r>
        <w:rPr>
          <w:rFonts w:ascii="Times New Roman" w:hAnsi="Times New Roman"/>
          <w:b/>
          <w:sz w:val="24"/>
          <w:szCs w:val="24"/>
        </w:rPr>
        <w:t>orm</w:t>
      </w:r>
      <w:r w:rsidR="00B140DD">
        <w:rPr>
          <w:rFonts w:ascii="Times New Roman" w:hAnsi="Times New Roman"/>
          <w:b/>
          <w:sz w:val="24"/>
          <w:szCs w:val="24"/>
        </w:rPr>
        <w:t>, as well as this Competition file,</w:t>
      </w:r>
      <w:r>
        <w:rPr>
          <w:rFonts w:ascii="Times New Roman" w:hAnsi="Times New Roman"/>
          <w:b/>
          <w:sz w:val="24"/>
          <w:szCs w:val="24"/>
        </w:rPr>
        <w:t xml:space="preserve"> is due on </w:t>
      </w:r>
      <w:r w:rsidR="00AB475E">
        <w:rPr>
          <w:rFonts w:ascii="Times New Roman" w:hAnsi="Times New Roman"/>
          <w:b/>
          <w:sz w:val="24"/>
          <w:szCs w:val="24"/>
        </w:rPr>
        <w:t>Tues</w:t>
      </w:r>
      <w:r>
        <w:rPr>
          <w:rFonts w:ascii="Times New Roman" w:hAnsi="Times New Roman"/>
          <w:b/>
          <w:sz w:val="24"/>
          <w:szCs w:val="24"/>
        </w:rPr>
        <w:t xml:space="preserve">day, </w:t>
      </w:r>
      <w:r w:rsidR="008A217D">
        <w:rPr>
          <w:rFonts w:ascii="Times New Roman" w:hAnsi="Times New Roman"/>
          <w:b/>
          <w:sz w:val="24"/>
          <w:szCs w:val="24"/>
        </w:rPr>
        <w:t>March 6</w:t>
      </w:r>
      <w:r>
        <w:rPr>
          <w:rFonts w:ascii="Times New Roman" w:hAnsi="Times New Roman"/>
          <w:b/>
          <w:sz w:val="24"/>
          <w:szCs w:val="24"/>
        </w:rPr>
        <w:t xml:space="preserve"> at </w:t>
      </w:r>
      <w:r w:rsidR="00AB475E">
        <w:rPr>
          <w:rFonts w:ascii="Times New Roman" w:hAnsi="Times New Roman"/>
          <w:b/>
          <w:sz w:val="24"/>
          <w:szCs w:val="24"/>
        </w:rPr>
        <w:t>5</w:t>
      </w:r>
      <w:r>
        <w:rPr>
          <w:rFonts w:ascii="Times New Roman" w:hAnsi="Times New Roman"/>
          <w:b/>
          <w:sz w:val="24"/>
          <w:szCs w:val="24"/>
        </w:rPr>
        <w:t>:00 PM</w:t>
      </w:r>
      <w:r w:rsidR="00AB475E">
        <w:rPr>
          <w:rFonts w:ascii="Times New Roman" w:hAnsi="Times New Roman"/>
          <w:b/>
          <w:sz w:val="24"/>
          <w:szCs w:val="24"/>
        </w:rPr>
        <w:t xml:space="preserve"> EST</w:t>
      </w:r>
      <w:r>
        <w:rPr>
          <w:rFonts w:ascii="Times New Roman" w:hAnsi="Times New Roman"/>
          <w:b/>
          <w:sz w:val="24"/>
          <w:szCs w:val="24"/>
        </w:rPr>
        <w:t>.</w:t>
      </w:r>
    </w:p>
    <w:p w14:paraId="1048566A" w14:textId="77777777" w:rsidR="00A079EC" w:rsidRPr="00290D02" w:rsidRDefault="00A079EC" w:rsidP="00040A54">
      <w:pPr>
        <w:numPr>
          <w:ilvl w:val="0"/>
          <w:numId w:val="2"/>
        </w:numPr>
        <w:spacing w:after="0" w:line="240" w:lineRule="auto"/>
        <w:rPr>
          <w:rFonts w:ascii="Times New Roman" w:hAnsi="Times New Roman"/>
          <w:sz w:val="24"/>
          <w:szCs w:val="24"/>
        </w:rPr>
      </w:pPr>
      <w:r w:rsidRPr="00290D02">
        <w:rPr>
          <w:rFonts w:ascii="Times New Roman" w:hAnsi="Times New Roman"/>
          <w:sz w:val="24"/>
          <w:szCs w:val="24"/>
        </w:rPr>
        <w:t xml:space="preserve">Name your </w:t>
      </w:r>
      <w:r w:rsidR="00BC600A">
        <w:rPr>
          <w:rFonts w:ascii="Times New Roman" w:hAnsi="Times New Roman"/>
          <w:sz w:val="24"/>
          <w:szCs w:val="24"/>
        </w:rPr>
        <w:t>C</w:t>
      </w:r>
      <w:r w:rsidRPr="00290D02">
        <w:rPr>
          <w:rFonts w:ascii="Times New Roman" w:hAnsi="Times New Roman"/>
          <w:sz w:val="24"/>
          <w:szCs w:val="24"/>
        </w:rPr>
        <w:t>ompetition file your GWID Number</w:t>
      </w:r>
      <w:r w:rsidR="00290D02">
        <w:rPr>
          <w:rFonts w:ascii="Times New Roman" w:hAnsi="Times New Roman"/>
          <w:sz w:val="24"/>
          <w:szCs w:val="24"/>
        </w:rPr>
        <w:t>.</w:t>
      </w:r>
    </w:p>
    <w:p w14:paraId="4227D808" w14:textId="77777777" w:rsidR="00A079EC" w:rsidRPr="00040A54" w:rsidRDefault="00A079EC" w:rsidP="00040A54">
      <w:pPr>
        <w:numPr>
          <w:ilvl w:val="0"/>
          <w:numId w:val="2"/>
        </w:numPr>
        <w:spacing w:after="0" w:line="240" w:lineRule="auto"/>
        <w:rPr>
          <w:rFonts w:ascii="Times New Roman" w:hAnsi="Times New Roman"/>
          <w:sz w:val="24"/>
          <w:szCs w:val="24"/>
        </w:rPr>
      </w:pPr>
      <w:r w:rsidRPr="00040A54">
        <w:rPr>
          <w:rFonts w:ascii="Times New Roman" w:hAnsi="Times New Roman"/>
          <w:sz w:val="24"/>
          <w:szCs w:val="24"/>
        </w:rPr>
        <w:t xml:space="preserve">You </w:t>
      </w:r>
      <w:r w:rsidRPr="00040CCC">
        <w:rPr>
          <w:rFonts w:ascii="Times New Roman" w:hAnsi="Times New Roman"/>
          <w:sz w:val="24"/>
          <w:szCs w:val="24"/>
          <w:u w:val="single"/>
        </w:rPr>
        <w:t>must</w:t>
      </w:r>
      <w:r w:rsidRPr="00040A54">
        <w:rPr>
          <w:rFonts w:ascii="Times New Roman" w:hAnsi="Times New Roman"/>
          <w:sz w:val="24"/>
          <w:szCs w:val="24"/>
        </w:rPr>
        <w:t xml:space="preserve"> complete the edits in Part II</w:t>
      </w:r>
      <w:r w:rsidR="00743B52">
        <w:rPr>
          <w:rFonts w:ascii="Times New Roman" w:hAnsi="Times New Roman"/>
          <w:sz w:val="24"/>
          <w:szCs w:val="24"/>
        </w:rPr>
        <w:t>.A</w:t>
      </w:r>
      <w:r w:rsidR="00AC189F">
        <w:rPr>
          <w:rFonts w:ascii="Times New Roman" w:hAnsi="Times New Roman"/>
          <w:sz w:val="24"/>
          <w:szCs w:val="24"/>
        </w:rPr>
        <w:t>.</w:t>
      </w:r>
      <w:r w:rsidRPr="00040A54">
        <w:rPr>
          <w:rFonts w:ascii="Times New Roman" w:hAnsi="Times New Roman"/>
          <w:sz w:val="24"/>
          <w:szCs w:val="24"/>
        </w:rPr>
        <w:t xml:space="preserve"> with the Track Changes feature enabled.</w:t>
      </w:r>
    </w:p>
    <w:p w14:paraId="0D97753D" w14:textId="77777777" w:rsidR="00A079EC" w:rsidRPr="00040A54" w:rsidRDefault="00A079EC" w:rsidP="00040A54">
      <w:pPr>
        <w:numPr>
          <w:ilvl w:val="1"/>
          <w:numId w:val="2"/>
        </w:numPr>
        <w:spacing w:after="0" w:line="240" w:lineRule="auto"/>
        <w:rPr>
          <w:rFonts w:ascii="Times New Roman" w:hAnsi="Times New Roman"/>
          <w:sz w:val="24"/>
          <w:szCs w:val="24"/>
        </w:rPr>
      </w:pPr>
      <w:r w:rsidRPr="00040A54">
        <w:rPr>
          <w:rFonts w:ascii="Times New Roman" w:hAnsi="Times New Roman"/>
          <w:sz w:val="24"/>
          <w:szCs w:val="24"/>
        </w:rPr>
        <w:t>Part</w:t>
      </w:r>
      <w:r w:rsidR="00C54FC0">
        <w:rPr>
          <w:rFonts w:ascii="Times New Roman" w:hAnsi="Times New Roman"/>
          <w:sz w:val="24"/>
          <w:szCs w:val="24"/>
        </w:rPr>
        <w:t>s</w:t>
      </w:r>
      <w:r w:rsidRPr="00040A54">
        <w:rPr>
          <w:rFonts w:ascii="Times New Roman" w:hAnsi="Times New Roman"/>
          <w:sz w:val="24"/>
          <w:szCs w:val="24"/>
        </w:rPr>
        <w:t xml:space="preserve"> I</w:t>
      </w:r>
      <w:r w:rsidR="003B0B29">
        <w:rPr>
          <w:rFonts w:ascii="Times New Roman" w:hAnsi="Times New Roman"/>
          <w:sz w:val="24"/>
          <w:szCs w:val="24"/>
        </w:rPr>
        <w:t>, II.B.,</w:t>
      </w:r>
      <w:r w:rsidRPr="00040A54">
        <w:rPr>
          <w:rFonts w:ascii="Times New Roman" w:hAnsi="Times New Roman"/>
          <w:sz w:val="24"/>
          <w:szCs w:val="24"/>
        </w:rPr>
        <w:t xml:space="preserve"> and III of the Competition should </w:t>
      </w:r>
      <w:r w:rsidRPr="00040A54">
        <w:rPr>
          <w:rFonts w:ascii="Times New Roman" w:hAnsi="Times New Roman"/>
          <w:sz w:val="24"/>
          <w:szCs w:val="24"/>
          <w:u w:val="single"/>
        </w:rPr>
        <w:t>not</w:t>
      </w:r>
      <w:r w:rsidRPr="00040A54">
        <w:rPr>
          <w:rFonts w:ascii="Times New Roman" w:hAnsi="Times New Roman"/>
          <w:sz w:val="24"/>
          <w:szCs w:val="24"/>
        </w:rPr>
        <w:t xml:space="preserve"> be written with Track Changes enabled.</w:t>
      </w:r>
    </w:p>
    <w:p w14:paraId="06795FD5" w14:textId="77777777" w:rsidR="00A079EC" w:rsidRPr="00040A54" w:rsidRDefault="00A079EC" w:rsidP="00040A54">
      <w:pPr>
        <w:spacing w:after="0" w:line="240" w:lineRule="auto"/>
        <w:rPr>
          <w:rFonts w:ascii="Times New Roman" w:hAnsi="Times New Roman"/>
          <w:sz w:val="24"/>
          <w:szCs w:val="24"/>
        </w:rPr>
      </w:pPr>
    </w:p>
    <w:p w14:paraId="795E2A78" w14:textId="77777777" w:rsidR="0039478D" w:rsidRPr="00F242D5" w:rsidRDefault="00F242D5" w:rsidP="00040A54">
      <w:pPr>
        <w:spacing w:line="240" w:lineRule="auto"/>
        <w:rPr>
          <w:rFonts w:ascii="Times New Roman" w:hAnsi="Times New Roman"/>
          <w:b/>
          <w:sz w:val="24"/>
          <w:szCs w:val="24"/>
        </w:rPr>
      </w:pPr>
      <w:r>
        <w:rPr>
          <w:rFonts w:ascii="Times New Roman" w:hAnsi="Times New Roman"/>
          <w:b/>
          <w:sz w:val="24"/>
          <w:szCs w:val="24"/>
        </w:rPr>
        <w:t xml:space="preserve">Complete the </w:t>
      </w:r>
      <w:r w:rsidR="0039478D" w:rsidRPr="00F242D5">
        <w:rPr>
          <w:rFonts w:ascii="Times New Roman" w:hAnsi="Times New Roman"/>
          <w:b/>
          <w:sz w:val="24"/>
          <w:szCs w:val="24"/>
        </w:rPr>
        <w:t>Pledge of Honesty.</w:t>
      </w:r>
    </w:p>
    <w:p w14:paraId="2C90315C" w14:textId="77777777" w:rsidR="00A73B41" w:rsidRDefault="00BC600A" w:rsidP="00783B87">
      <w:pPr>
        <w:numPr>
          <w:ilvl w:val="0"/>
          <w:numId w:val="3"/>
        </w:numPr>
        <w:spacing w:after="0" w:line="240" w:lineRule="auto"/>
        <w:rPr>
          <w:rFonts w:ascii="Times New Roman" w:hAnsi="Times New Roman"/>
          <w:sz w:val="24"/>
          <w:szCs w:val="24"/>
        </w:rPr>
      </w:pPr>
      <w:r>
        <w:rPr>
          <w:rFonts w:ascii="Times New Roman" w:hAnsi="Times New Roman"/>
          <w:sz w:val="24"/>
          <w:szCs w:val="24"/>
        </w:rPr>
        <w:t>After completing the C</w:t>
      </w:r>
      <w:r w:rsidR="00A079EC" w:rsidRPr="00040A54">
        <w:rPr>
          <w:rFonts w:ascii="Times New Roman" w:hAnsi="Times New Roman"/>
          <w:sz w:val="24"/>
          <w:szCs w:val="24"/>
        </w:rPr>
        <w:t>ompetition, sign the pledge of honesty</w:t>
      </w:r>
      <w:r w:rsidR="00A73B41">
        <w:rPr>
          <w:rFonts w:ascii="Times New Roman" w:hAnsi="Times New Roman"/>
          <w:sz w:val="24"/>
          <w:szCs w:val="24"/>
        </w:rPr>
        <w:t xml:space="preserve"> </w:t>
      </w:r>
      <w:r w:rsidR="00A73B41" w:rsidRPr="00AF6E4F">
        <w:rPr>
          <w:rFonts w:ascii="Times New Roman" w:hAnsi="Times New Roman"/>
          <w:sz w:val="24"/>
          <w:szCs w:val="24"/>
          <w:u w:val="single"/>
        </w:rPr>
        <w:t>below</w:t>
      </w:r>
      <w:r w:rsidR="00A73B41">
        <w:rPr>
          <w:rFonts w:ascii="Times New Roman" w:hAnsi="Times New Roman"/>
          <w:sz w:val="24"/>
          <w:szCs w:val="24"/>
        </w:rPr>
        <w:t xml:space="preserve"> using your GWID Number.</w:t>
      </w:r>
    </w:p>
    <w:p w14:paraId="32C26253" w14:textId="77777777" w:rsidR="00A079EC" w:rsidRDefault="00A079EC" w:rsidP="00783B87">
      <w:pPr>
        <w:numPr>
          <w:ilvl w:val="0"/>
          <w:numId w:val="3"/>
        </w:numPr>
        <w:spacing w:after="0" w:line="240" w:lineRule="auto"/>
        <w:rPr>
          <w:rFonts w:ascii="Times New Roman" w:hAnsi="Times New Roman"/>
          <w:sz w:val="24"/>
          <w:szCs w:val="24"/>
        </w:rPr>
      </w:pPr>
      <w:r w:rsidRPr="00040A54">
        <w:rPr>
          <w:rFonts w:ascii="Times New Roman" w:hAnsi="Times New Roman"/>
          <w:sz w:val="24"/>
          <w:szCs w:val="24"/>
        </w:rPr>
        <w:t>Academic integrity concerns (including suspicion that students have used outside sources) will be reported to the Dean of Students office for review.</w:t>
      </w:r>
    </w:p>
    <w:p w14:paraId="6642E410" w14:textId="77777777" w:rsidR="00783B87" w:rsidRDefault="00783B87"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 xml:space="preserve">As a reminder, students can </w:t>
      </w:r>
      <w:r w:rsidRPr="00783B87">
        <w:rPr>
          <w:rFonts w:ascii="Times New Roman" w:hAnsi="Times New Roman"/>
          <w:sz w:val="24"/>
          <w:szCs w:val="24"/>
          <w:u w:val="single"/>
        </w:rPr>
        <w:t>only</w:t>
      </w:r>
      <w:r>
        <w:rPr>
          <w:rFonts w:ascii="Times New Roman" w:hAnsi="Times New Roman"/>
          <w:sz w:val="24"/>
          <w:szCs w:val="24"/>
        </w:rPr>
        <w:t xml:space="preserve"> reference the “Competition Packet” (this document and the Competition Sources) and a </w:t>
      </w:r>
      <w:r w:rsidRPr="00AB475E">
        <w:rPr>
          <w:rFonts w:ascii="Times New Roman" w:hAnsi="Times New Roman"/>
          <w:sz w:val="24"/>
          <w:szCs w:val="24"/>
          <w:u w:val="single"/>
        </w:rPr>
        <w:t>hardcopy</w:t>
      </w:r>
      <w:r>
        <w:rPr>
          <w:rFonts w:ascii="Times New Roman" w:hAnsi="Times New Roman"/>
          <w:sz w:val="24"/>
          <w:szCs w:val="24"/>
        </w:rPr>
        <w:t xml:space="preserve"> of the Bluebook.</w:t>
      </w:r>
    </w:p>
    <w:p w14:paraId="2F3438D1" w14:textId="77777777" w:rsidR="00AB475E" w:rsidRDefault="00AB475E" w:rsidP="00AB475E">
      <w:pPr>
        <w:numPr>
          <w:ilvl w:val="2"/>
          <w:numId w:val="3"/>
        </w:numPr>
        <w:spacing w:after="0" w:line="240" w:lineRule="auto"/>
        <w:rPr>
          <w:rFonts w:ascii="Times New Roman" w:hAnsi="Times New Roman"/>
          <w:sz w:val="24"/>
          <w:szCs w:val="24"/>
        </w:rPr>
      </w:pPr>
      <w:r>
        <w:rPr>
          <w:rFonts w:ascii="Times New Roman" w:hAnsi="Times New Roman"/>
          <w:sz w:val="24"/>
          <w:szCs w:val="24"/>
        </w:rPr>
        <w:t>You</w:t>
      </w:r>
      <w:r w:rsidRPr="00AB475E">
        <w:rPr>
          <w:rFonts w:ascii="Times New Roman" w:hAnsi="Times New Roman"/>
          <w:sz w:val="24"/>
          <w:szCs w:val="24"/>
        </w:rPr>
        <w:t xml:space="preserve"> may</w:t>
      </w:r>
      <w:r>
        <w:rPr>
          <w:rFonts w:ascii="Times New Roman" w:hAnsi="Times New Roman"/>
          <w:i/>
          <w:sz w:val="24"/>
          <w:szCs w:val="24"/>
        </w:rPr>
        <w:t xml:space="preserve"> </w:t>
      </w:r>
      <w:r>
        <w:rPr>
          <w:rFonts w:ascii="Times New Roman" w:hAnsi="Times New Roman"/>
          <w:sz w:val="24"/>
          <w:szCs w:val="24"/>
        </w:rPr>
        <w:t>print the Competition Packet if you so choose.</w:t>
      </w:r>
    </w:p>
    <w:p w14:paraId="01747F33" w14:textId="77777777" w:rsidR="00DF6139" w:rsidRPr="00040A54" w:rsidRDefault="00DF6139" w:rsidP="00783B87">
      <w:pPr>
        <w:numPr>
          <w:ilvl w:val="1"/>
          <w:numId w:val="3"/>
        </w:numPr>
        <w:spacing w:after="0" w:line="240" w:lineRule="auto"/>
        <w:rPr>
          <w:rFonts w:ascii="Times New Roman" w:hAnsi="Times New Roman"/>
          <w:sz w:val="24"/>
          <w:szCs w:val="24"/>
        </w:rPr>
      </w:pPr>
      <w:r>
        <w:rPr>
          <w:rFonts w:ascii="Times New Roman" w:hAnsi="Times New Roman"/>
          <w:sz w:val="24"/>
          <w:szCs w:val="24"/>
        </w:rPr>
        <w:t>Use of all other resources are prohibited.</w:t>
      </w:r>
    </w:p>
    <w:p w14:paraId="6D406FC3" w14:textId="77777777" w:rsidR="00040A54" w:rsidRPr="00040A54" w:rsidRDefault="00040A54" w:rsidP="00040A54">
      <w:pPr>
        <w:spacing w:line="240" w:lineRule="auto"/>
        <w:rPr>
          <w:rFonts w:ascii="Times New Roman" w:hAnsi="Times New Roman"/>
          <w:sz w:val="24"/>
          <w:szCs w:val="24"/>
        </w:rPr>
      </w:pPr>
    </w:p>
    <w:p w14:paraId="5C0C7A6F" w14:textId="77777777" w:rsidR="00040A54" w:rsidRPr="00040A54" w:rsidRDefault="00040A54" w:rsidP="00040A54">
      <w:pPr>
        <w:autoSpaceDE w:val="0"/>
        <w:autoSpaceDN w:val="0"/>
        <w:adjustRightInd w:val="0"/>
        <w:spacing w:line="240" w:lineRule="auto"/>
        <w:jc w:val="center"/>
        <w:rPr>
          <w:rFonts w:ascii="Times New Roman" w:hAnsi="Times New Roman"/>
          <w:b/>
          <w:bCs/>
          <w:sz w:val="24"/>
          <w:szCs w:val="24"/>
        </w:rPr>
      </w:pPr>
      <w:r w:rsidRPr="00040A54">
        <w:rPr>
          <w:rFonts w:ascii="Times New Roman" w:hAnsi="Times New Roman"/>
          <w:b/>
          <w:bCs/>
          <w:sz w:val="24"/>
          <w:szCs w:val="24"/>
        </w:rPr>
        <w:t>The Pledge of Honesty</w:t>
      </w:r>
    </w:p>
    <w:p w14:paraId="65C1DD99" w14:textId="77777777" w:rsidR="00040A54" w:rsidRPr="00040A54" w:rsidRDefault="00040A54" w:rsidP="00040A54">
      <w:pPr>
        <w:autoSpaceDE w:val="0"/>
        <w:autoSpaceDN w:val="0"/>
        <w:adjustRightInd w:val="0"/>
        <w:spacing w:line="240" w:lineRule="auto"/>
        <w:ind w:firstLine="720"/>
        <w:rPr>
          <w:rFonts w:ascii="Times New Roman" w:hAnsi="Times New Roman"/>
          <w:sz w:val="24"/>
          <w:szCs w:val="24"/>
        </w:rPr>
      </w:pPr>
      <w:r w:rsidRPr="00040A54">
        <w:rPr>
          <w:rFonts w:ascii="Times New Roman" w:hAnsi="Times New Roman"/>
          <w:sz w:val="24"/>
          <w:szCs w:val="24"/>
        </w:rPr>
        <w:t>On my honor, I submit this work in good faith and pledge that I have neither given nor received improper aid in its completion.</w:t>
      </w:r>
    </w:p>
    <w:p w14:paraId="595F184A" w14:textId="3B8BB186" w:rsidR="00040A54" w:rsidRPr="00040A54" w:rsidRDefault="00302FA2" w:rsidP="00040A54">
      <w:pPr>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G40673027</w:t>
      </w:r>
    </w:p>
    <w:p w14:paraId="3033A354" w14:textId="77777777" w:rsidR="00040A54" w:rsidRPr="00040A54" w:rsidRDefault="00166584" w:rsidP="00040A54">
      <w:pPr>
        <w:spacing w:line="240" w:lineRule="auto"/>
        <w:jc w:val="center"/>
        <w:rPr>
          <w:rFonts w:ascii="Times New Roman" w:hAnsi="Times New Roman"/>
          <w:sz w:val="24"/>
          <w:szCs w:val="24"/>
        </w:rPr>
      </w:pPr>
      <w:r>
        <w:rPr>
          <w:rFonts w:ascii="Times New Roman" w:hAnsi="Times New Roman"/>
          <w:sz w:val="24"/>
          <w:szCs w:val="24"/>
        </w:rPr>
        <w:t xml:space="preserve">(Insert </w:t>
      </w:r>
      <w:r w:rsidR="00040A54" w:rsidRPr="00040A54">
        <w:rPr>
          <w:rFonts w:ascii="Times New Roman" w:hAnsi="Times New Roman"/>
          <w:sz w:val="24"/>
          <w:szCs w:val="24"/>
        </w:rPr>
        <w:t>GWID Number</w:t>
      </w:r>
      <w:r>
        <w:rPr>
          <w:rFonts w:ascii="Times New Roman" w:hAnsi="Times New Roman"/>
          <w:sz w:val="24"/>
          <w:szCs w:val="24"/>
        </w:rPr>
        <w:t xml:space="preserve"> above)</w:t>
      </w:r>
    </w:p>
    <w:p w14:paraId="480D9C31" w14:textId="77777777" w:rsidR="00A079EC" w:rsidRPr="00781CF9" w:rsidRDefault="00A079EC" w:rsidP="00A079EC">
      <w:pPr>
        <w:ind w:firstLine="720"/>
        <w:jc w:val="center"/>
        <w:rPr>
          <w:rFonts w:ascii="Times New Roman" w:hAnsi="Times New Roman"/>
          <w:b/>
          <w:sz w:val="24"/>
          <w:szCs w:val="24"/>
          <w:u w:val="single"/>
        </w:rPr>
      </w:pPr>
      <w:r>
        <w:rPr>
          <w:rFonts w:ascii="Times New Roman" w:hAnsi="Times New Roman"/>
          <w:b/>
          <w:sz w:val="24"/>
          <w:szCs w:val="24"/>
          <w:u w:val="single"/>
        </w:rPr>
        <w:br w:type="page"/>
      </w:r>
      <w:r>
        <w:rPr>
          <w:rFonts w:ascii="Times New Roman" w:hAnsi="Times New Roman"/>
          <w:b/>
          <w:sz w:val="24"/>
          <w:szCs w:val="24"/>
          <w:u w:val="single"/>
        </w:rPr>
        <w:lastRenderedPageBreak/>
        <w:t>Part I – Table of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E2557E" w:rsidRPr="00051C89" w14:paraId="31C6EA2B" w14:textId="77777777" w:rsidTr="00DF6139">
        <w:trPr>
          <w:trHeight w:val="278"/>
        </w:trPr>
        <w:tc>
          <w:tcPr>
            <w:tcW w:w="2268" w:type="dxa"/>
            <w:shd w:val="clear" w:color="auto" w:fill="auto"/>
          </w:tcPr>
          <w:p w14:paraId="4D2DD300"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Source Identifier</w:t>
            </w:r>
          </w:p>
        </w:tc>
        <w:tc>
          <w:tcPr>
            <w:tcW w:w="7308" w:type="dxa"/>
            <w:shd w:val="clear" w:color="auto" w:fill="auto"/>
          </w:tcPr>
          <w:p w14:paraId="7204809D" w14:textId="77777777" w:rsidR="00E2557E" w:rsidRPr="00051C89" w:rsidRDefault="00E2557E" w:rsidP="00E2557E">
            <w:pPr>
              <w:rPr>
                <w:rFonts w:ascii="Times New Roman" w:hAnsi="Times New Roman"/>
                <w:b/>
                <w:sz w:val="24"/>
                <w:szCs w:val="24"/>
              </w:rPr>
            </w:pPr>
            <w:r w:rsidRPr="00051C89">
              <w:rPr>
                <w:rFonts w:ascii="Times New Roman" w:hAnsi="Times New Roman"/>
                <w:b/>
                <w:sz w:val="24"/>
                <w:szCs w:val="24"/>
              </w:rPr>
              <w:t>Citation</w:t>
            </w:r>
          </w:p>
        </w:tc>
      </w:tr>
      <w:tr w:rsidR="00DF6139" w:rsidRPr="00051C89" w14:paraId="0E9BE303" w14:textId="77777777" w:rsidTr="00DF6139">
        <w:trPr>
          <w:trHeight w:val="860"/>
        </w:trPr>
        <w:tc>
          <w:tcPr>
            <w:tcW w:w="2268" w:type="dxa"/>
            <w:shd w:val="clear" w:color="auto" w:fill="auto"/>
          </w:tcPr>
          <w:p w14:paraId="3712331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w:t>
            </w:r>
          </w:p>
        </w:tc>
        <w:tc>
          <w:tcPr>
            <w:tcW w:w="7308" w:type="dxa"/>
            <w:shd w:val="clear" w:color="auto" w:fill="auto"/>
            <w:vAlign w:val="center"/>
          </w:tcPr>
          <w:p w14:paraId="503EA710" w14:textId="26268944" w:rsidR="00DF6139" w:rsidRPr="00574D6F" w:rsidRDefault="00410E19" w:rsidP="00E2557E">
            <w:pPr>
              <w:rPr>
                <w:rFonts w:ascii="Times New Roman" w:hAnsi="Times New Roman"/>
                <w:sz w:val="24"/>
                <w:szCs w:val="24"/>
              </w:rPr>
            </w:pPr>
            <w:r>
              <w:rPr>
                <w:rFonts w:ascii="Times New Roman" w:hAnsi="Times New Roman"/>
                <w:i/>
                <w:sz w:val="24"/>
                <w:szCs w:val="24"/>
              </w:rPr>
              <w:t>Weaver v. Mass</w:t>
            </w:r>
            <w:r w:rsidR="00574D6F">
              <w:rPr>
                <w:rFonts w:ascii="Times New Roman" w:hAnsi="Times New Roman"/>
                <w:i/>
                <w:sz w:val="24"/>
                <w:szCs w:val="24"/>
              </w:rPr>
              <w:t>achusetts</w:t>
            </w:r>
            <w:r w:rsidR="00574D6F">
              <w:rPr>
                <w:rFonts w:ascii="Times New Roman" w:hAnsi="Times New Roman"/>
                <w:sz w:val="24"/>
                <w:szCs w:val="24"/>
              </w:rPr>
              <w:t>,</w:t>
            </w:r>
            <w:r w:rsidR="00C3055D">
              <w:rPr>
                <w:rFonts w:ascii="Times New Roman" w:hAnsi="Times New Roman"/>
                <w:sz w:val="24"/>
                <w:szCs w:val="24"/>
              </w:rPr>
              <w:t xml:space="preserve"> 137 S. Ct.</w:t>
            </w:r>
            <w:r w:rsidR="00161CA4">
              <w:rPr>
                <w:rFonts w:ascii="Times New Roman" w:hAnsi="Times New Roman"/>
                <w:sz w:val="24"/>
                <w:szCs w:val="24"/>
              </w:rPr>
              <w:t xml:space="preserve"> </w:t>
            </w:r>
            <w:r w:rsidR="00640EEC">
              <w:rPr>
                <w:rFonts w:ascii="Times New Roman" w:hAnsi="Times New Roman"/>
                <w:sz w:val="24"/>
                <w:szCs w:val="24"/>
              </w:rPr>
              <w:t xml:space="preserve">1899 (2017). </w:t>
            </w:r>
          </w:p>
        </w:tc>
      </w:tr>
      <w:tr w:rsidR="00DF6139" w:rsidRPr="00051C89" w14:paraId="59C8542E" w14:textId="77777777" w:rsidTr="00DF6139">
        <w:trPr>
          <w:trHeight w:val="860"/>
        </w:trPr>
        <w:tc>
          <w:tcPr>
            <w:tcW w:w="2268" w:type="dxa"/>
            <w:shd w:val="clear" w:color="auto" w:fill="auto"/>
          </w:tcPr>
          <w:p w14:paraId="0D60A78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w:t>
            </w:r>
          </w:p>
        </w:tc>
        <w:tc>
          <w:tcPr>
            <w:tcW w:w="7308" w:type="dxa"/>
            <w:shd w:val="clear" w:color="auto" w:fill="auto"/>
            <w:vAlign w:val="center"/>
          </w:tcPr>
          <w:p w14:paraId="5007E426" w14:textId="502EFEA3" w:rsidR="00DF6139" w:rsidRPr="00051C89" w:rsidRDefault="007B5D18" w:rsidP="00E2557E">
            <w:pPr>
              <w:rPr>
                <w:rFonts w:ascii="Times New Roman" w:hAnsi="Times New Roman"/>
                <w:sz w:val="24"/>
                <w:szCs w:val="24"/>
              </w:rPr>
            </w:pPr>
            <w:r>
              <w:rPr>
                <w:rFonts w:ascii="Times New Roman" w:hAnsi="Times New Roman"/>
                <w:sz w:val="24"/>
                <w:szCs w:val="24"/>
              </w:rPr>
              <w:t>Betty White (@</w:t>
            </w:r>
            <w:proofErr w:type="spellStart"/>
            <w:r>
              <w:rPr>
                <w:rFonts w:ascii="Times New Roman" w:hAnsi="Times New Roman"/>
                <w:sz w:val="24"/>
                <w:szCs w:val="24"/>
              </w:rPr>
              <w:t>BettyMWhite</w:t>
            </w:r>
            <w:proofErr w:type="spellEnd"/>
            <w:r>
              <w:rPr>
                <w:rFonts w:ascii="Times New Roman" w:hAnsi="Times New Roman"/>
                <w:sz w:val="24"/>
                <w:szCs w:val="24"/>
              </w:rPr>
              <w:t>)</w:t>
            </w:r>
            <w:r w:rsidR="005F0654">
              <w:rPr>
                <w:rFonts w:ascii="Times New Roman" w:hAnsi="Times New Roman"/>
                <w:sz w:val="24"/>
                <w:szCs w:val="24"/>
              </w:rPr>
              <w:t xml:space="preserve">, Twitter (Feb. 7, 2016, 3:44 PM), </w:t>
            </w:r>
            <w:r w:rsidR="00887B13">
              <w:rPr>
                <w:rFonts w:ascii="Times New Roman" w:hAnsi="Times New Roman"/>
                <w:sz w:val="24"/>
                <w:szCs w:val="24"/>
              </w:rPr>
              <w:t>https://twitter.com/BettyMWhite/status/696479605759213570</w:t>
            </w:r>
            <w:r w:rsidR="0087663C">
              <w:rPr>
                <w:rFonts w:ascii="Times New Roman" w:hAnsi="Times New Roman"/>
                <w:sz w:val="24"/>
                <w:szCs w:val="24"/>
              </w:rPr>
              <w:t>.</w:t>
            </w:r>
          </w:p>
        </w:tc>
      </w:tr>
      <w:tr w:rsidR="00DF6139" w:rsidRPr="00051C89" w14:paraId="3A3312CD" w14:textId="77777777" w:rsidTr="00DF6139">
        <w:trPr>
          <w:trHeight w:val="860"/>
        </w:trPr>
        <w:tc>
          <w:tcPr>
            <w:tcW w:w="2268" w:type="dxa"/>
            <w:shd w:val="clear" w:color="auto" w:fill="auto"/>
          </w:tcPr>
          <w:p w14:paraId="755242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3</w:t>
            </w:r>
          </w:p>
        </w:tc>
        <w:tc>
          <w:tcPr>
            <w:tcW w:w="7308" w:type="dxa"/>
            <w:shd w:val="clear" w:color="auto" w:fill="auto"/>
            <w:vAlign w:val="center"/>
          </w:tcPr>
          <w:p w14:paraId="6FCA2D27" w14:textId="0CB7680A" w:rsidR="00DF6139" w:rsidRPr="002C5C77" w:rsidRDefault="009F4401"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Mar</w:t>
            </w:r>
            <w:r w:rsidR="002C5C77">
              <w:rPr>
                <w:rFonts w:ascii="Times New Roman" w:hAnsi="Times New Roman"/>
                <w:sz w:val="24"/>
                <w:szCs w:val="24"/>
              </w:rPr>
              <w:t xml:space="preserve">garet Shapiro, </w:t>
            </w:r>
            <w:r w:rsidR="002C5C77">
              <w:rPr>
                <w:rFonts w:ascii="Times New Roman" w:hAnsi="Times New Roman"/>
                <w:i/>
                <w:sz w:val="24"/>
                <w:szCs w:val="24"/>
              </w:rPr>
              <w:t>Elizabeth II Visits Russia On Wave of Royal Gossip</w:t>
            </w:r>
            <w:r w:rsidR="002C5C77">
              <w:rPr>
                <w:rFonts w:ascii="Times New Roman" w:hAnsi="Times New Roman"/>
                <w:sz w:val="24"/>
                <w:szCs w:val="24"/>
              </w:rPr>
              <w:t xml:space="preserve">, </w:t>
            </w:r>
            <w:r w:rsidR="00C73843">
              <w:rPr>
                <w:rFonts w:ascii="Times New Roman" w:hAnsi="Times New Roman"/>
                <w:sz w:val="24"/>
                <w:szCs w:val="24"/>
              </w:rPr>
              <w:t>Wash. Post</w:t>
            </w:r>
            <w:r w:rsidR="003E49FD">
              <w:rPr>
                <w:rFonts w:ascii="Times New Roman" w:hAnsi="Times New Roman"/>
                <w:sz w:val="24"/>
                <w:szCs w:val="24"/>
              </w:rPr>
              <w:t>, Oct</w:t>
            </w:r>
            <w:r w:rsidR="00490C98">
              <w:rPr>
                <w:rFonts w:ascii="Times New Roman" w:hAnsi="Times New Roman"/>
                <w:sz w:val="24"/>
                <w:szCs w:val="24"/>
              </w:rPr>
              <w:t xml:space="preserve">. 18, 1994, at A24. </w:t>
            </w:r>
          </w:p>
        </w:tc>
      </w:tr>
      <w:tr w:rsidR="00DF6139" w:rsidRPr="00051C89" w14:paraId="49B3019E" w14:textId="77777777" w:rsidTr="00DF6139">
        <w:trPr>
          <w:trHeight w:val="860"/>
        </w:trPr>
        <w:tc>
          <w:tcPr>
            <w:tcW w:w="2268" w:type="dxa"/>
            <w:shd w:val="clear" w:color="auto" w:fill="auto"/>
          </w:tcPr>
          <w:p w14:paraId="5465100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4</w:t>
            </w:r>
          </w:p>
        </w:tc>
        <w:tc>
          <w:tcPr>
            <w:tcW w:w="7308" w:type="dxa"/>
            <w:shd w:val="clear" w:color="auto" w:fill="auto"/>
            <w:vAlign w:val="center"/>
          </w:tcPr>
          <w:p w14:paraId="44248FF2" w14:textId="4C7E478A" w:rsidR="00DF6139" w:rsidRPr="009546B6" w:rsidRDefault="009546B6"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Hall v. Hebert</w:t>
            </w:r>
            <w:r>
              <w:rPr>
                <w:rFonts w:ascii="Times New Roman" w:hAnsi="Times New Roman"/>
                <w:sz w:val="24"/>
                <w:szCs w:val="24"/>
              </w:rPr>
              <w:t xml:space="preserve">, </w:t>
            </w:r>
            <w:r w:rsidR="001E5182">
              <w:rPr>
                <w:rFonts w:ascii="Times New Roman" w:hAnsi="Times New Roman"/>
                <w:sz w:val="24"/>
                <w:szCs w:val="24"/>
              </w:rPr>
              <w:t>[1993] S.C.R. 159</w:t>
            </w:r>
            <w:r w:rsidR="00163175">
              <w:rPr>
                <w:rFonts w:ascii="Times New Roman" w:hAnsi="Times New Roman"/>
                <w:sz w:val="24"/>
                <w:szCs w:val="24"/>
              </w:rPr>
              <w:t xml:space="preserve"> (Can.). </w:t>
            </w:r>
          </w:p>
        </w:tc>
      </w:tr>
      <w:tr w:rsidR="00DF6139" w:rsidRPr="00051C89" w14:paraId="6C9F0E7C" w14:textId="77777777" w:rsidTr="00DF6139">
        <w:trPr>
          <w:trHeight w:val="860"/>
        </w:trPr>
        <w:tc>
          <w:tcPr>
            <w:tcW w:w="2268" w:type="dxa"/>
            <w:shd w:val="clear" w:color="auto" w:fill="auto"/>
          </w:tcPr>
          <w:p w14:paraId="7351E7E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5</w:t>
            </w:r>
          </w:p>
        </w:tc>
        <w:tc>
          <w:tcPr>
            <w:tcW w:w="7308" w:type="dxa"/>
            <w:shd w:val="clear" w:color="auto" w:fill="auto"/>
            <w:vAlign w:val="center"/>
          </w:tcPr>
          <w:p w14:paraId="283AA37F" w14:textId="67CBAC5C" w:rsidR="00DF6139" w:rsidRPr="00B8201E" w:rsidRDefault="00370D00"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Richard Dawkins, </w:t>
            </w:r>
            <w:r w:rsidR="00B8201E">
              <w:rPr>
                <w:rFonts w:ascii="Times New Roman" w:hAnsi="Times New Roman"/>
                <w:i/>
                <w:sz w:val="24"/>
                <w:szCs w:val="24"/>
              </w:rPr>
              <w:t>The God Delusion</w:t>
            </w:r>
            <w:r w:rsidR="00B8201E">
              <w:rPr>
                <w:rFonts w:ascii="Times New Roman" w:hAnsi="Times New Roman"/>
                <w:sz w:val="24"/>
                <w:szCs w:val="24"/>
              </w:rPr>
              <w:t xml:space="preserve"> </w:t>
            </w:r>
            <w:r w:rsidR="00BB0BAD">
              <w:rPr>
                <w:rFonts w:ascii="Times New Roman" w:hAnsi="Times New Roman"/>
                <w:sz w:val="24"/>
                <w:szCs w:val="24"/>
              </w:rPr>
              <w:t>(</w:t>
            </w:r>
            <w:r w:rsidR="00424342">
              <w:rPr>
                <w:rFonts w:ascii="Times New Roman" w:hAnsi="Times New Roman"/>
                <w:sz w:val="24"/>
                <w:szCs w:val="24"/>
              </w:rPr>
              <w:t xml:space="preserve">2006). </w:t>
            </w:r>
          </w:p>
        </w:tc>
      </w:tr>
      <w:tr w:rsidR="00DF6139" w:rsidRPr="00051C89" w14:paraId="4123EBD6" w14:textId="77777777" w:rsidTr="00DF6139">
        <w:trPr>
          <w:trHeight w:val="860"/>
        </w:trPr>
        <w:tc>
          <w:tcPr>
            <w:tcW w:w="2268" w:type="dxa"/>
            <w:shd w:val="clear" w:color="auto" w:fill="auto"/>
          </w:tcPr>
          <w:p w14:paraId="2CFB929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6</w:t>
            </w:r>
          </w:p>
        </w:tc>
        <w:tc>
          <w:tcPr>
            <w:tcW w:w="7308" w:type="dxa"/>
            <w:shd w:val="clear" w:color="auto" w:fill="auto"/>
            <w:vAlign w:val="center"/>
          </w:tcPr>
          <w:p w14:paraId="4A33D29F" w14:textId="13A3A37B" w:rsidR="00DF6139" w:rsidRPr="00224F4A" w:rsidRDefault="009D579E" w:rsidP="00E2557E">
            <w:pPr>
              <w:rPr>
                <w:rFonts w:ascii="Times New Roman" w:hAnsi="Times New Roman"/>
                <w:sz w:val="24"/>
                <w:szCs w:val="24"/>
              </w:rPr>
            </w:pPr>
            <w:r>
              <w:rPr>
                <w:rFonts w:ascii="Times New Roman" w:hAnsi="Times New Roman"/>
                <w:sz w:val="24"/>
                <w:szCs w:val="24"/>
              </w:rPr>
              <w:t xml:space="preserve">Michael Frank, </w:t>
            </w:r>
            <w:r w:rsidR="00224F4A">
              <w:rPr>
                <w:rFonts w:ascii="Times New Roman" w:hAnsi="Times New Roman"/>
                <w:i/>
                <w:sz w:val="24"/>
                <w:szCs w:val="24"/>
              </w:rPr>
              <w:t xml:space="preserve">Drone Privacy: Is Anyone in </w:t>
            </w:r>
            <w:proofErr w:type="gramStart"/>
            <w:r w:rsidR="00224F4A">
              <w:rPr>
                <w:rFonts w:ascii="Times New Roman" w:hAnsi="Times New Roman"/>
                <w:i/>
                <w:sz w:val="24"/>
                <w:szCs w:val="24"/>
              </w:rPr>
              <w:t>Charge?</w:t>
            </w:r>
            <w:r w:rsidR="00224F4A">
              <w:rPr>
                <w:rFonts w:ascii="Times New Roman" w:hAnsi="Times New Roman"/>
                <w:sz w:val="24"/>
                <w:szCs w:val="24"/>
              </w:rPr>
              <w:t>,</w:t>
            </w:r>
            <w:proofErr w:type="gramEnd"/>
            <w:r w:rsidR="00224F4A">
              <w:rPr>
                <w:rFonts w:ascii="Times New Roman" w:hAnsi="Times New Roman"/>
                <w:sz w:val="24"/>
                <w:szCs w:val="24"/>
              </w:rPr>
              <w:t xml:space="preserve"> Consumer Rep</w:t>
            </w:r>
            <w:r w:rsidR="005E17F9">
              <w:rPr>
                <w:rFonts w:ascii="Times New Roman" w:hAnsi="Times New Roman"/>
                <w:sz w:val="24"/>
                <w:szCs w:val="24"/>
              </w:rPr>
              <w:t>.</w:t>
            </w:r>
            <w:r w:rsidR="00D07631">
              <w:rPr>
                <w:rFonts w:ascii="Times New Roman" w:hAnsi="Times New Roman"/>
                <w:sz w:val="24"/>
                <w:szCs w:val="24"/>
              </w:rPr>
              <w:t xml:space="preserve"> (Feb. 10, 2016), https://www.consumerreports.org/electronics/drone-privacy</w:t>
            </w:r>
            <w:r w:rsidR="009F6D49">
              <w:rPr>
                <w:rFonts w:ascii="Times New Roman" w:hAnsi="Times New Roman"/>
                <w:sz w:val="24"/>
                <w:szCs w:val="24"/>
              </w:rPr>
              <w:t>-is-anyone-in-charge/.</w:t>
            </w:r>
          </w:p>
        </w:tc>
      </w:tr>
      <w:tr w:rsidR="00DF6139" w:rsidRPr="00051C89" w14:paraId="7B7231C5" w14:textId="77777777" w:rsidTr="00DF6139">
        <w:trPr>
          <w:trHeight w:val="860"/>
        </w:trPr>
        <w:tc>
          <w:tcPr>
            <w:tcW w:w="2268" w:type="dxa"/>
            <w:shd w:val="clear" w:color="auto" w:fill="auto"/>
          </w:tcPr>
          <w:p w14:paraId="1A1B54E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7</w:t>
            </w:r>
          </w:p>
        </w:tc>
        <w:tc>
          <w:tcPr>
            <w:tcW w:w="7308" w:type="dxa"/>
            <w:shd w:val="clear" w:color="auto" w:fill="auto"/>
            <w:vAlign w:val="center"/>
          </w:tcPr>
          <w:p w14:paraId="2595B5F5" w14:textId="22F5677D" w:rsidR="00DF6139" w:rsidRPr="00932536" w:rsidRDefault="00932536" w:rsidP="00E2557E">
            <w:pPr>
              <w:rPr>
                <w:rFonts w:ascii="Times New Roman" w:hAnsi="Times New Roman"/>
                <w:sz w:val="24"/>
                <w:szCs w:val="24"/>
              </w:rPr>
            </w:pPr>
            <w:r>
              <w:rPr>
                <w:rFonts w:ascii="Times New Roman" w:hAnsi="Times New Roman"/>
                <w:i/>
                <w:sz w:val="24"/>
                <w:szCs w:val="24"/>
              </w:rPr>
              <w:t xml:space="preserve">Ramirez v. </w:t>
            </w:r>
            <w:proofErr w:type="spellStart"/>
            <w:r>
              <w:rPr>
                <w:rFonts w:ascii="Times New Roman" w:hAnsi="Times New Roman"/>
                <w:i/>
                <w:sz w:val="24"/>
                <w:szCs w:val="24"/>
              </w:rPr>
              <w:t>Sturdevant</w:t>
            </w:r>
            <w:proofErr w:type="spellEnd"/>
            <w:r>
              <w:rPr>
                <w:rFonts w:ascii="Times New Roman" w:hAnsi="Times New Roman"/>
                <w:sz w:val="24"/>
                <w:szCs w:val="24"/>
              </w:rPr>
              <w:t xml:space="preserve">, </w:t>
            </w:r>
            <w:r w:rsidR="003D6DF0">
              <w:rPr>
                <w:rFonts w:ascii="Times New Roman" w:hAnsi="Times New Roman"/>
                <w:sz w:val="24"/>
                <w:szCs w:val="24"/>
              </w:rPr>
              <w:t xml:space="preserve">26 Cal. </w:t>
            </w:r>
            <w:proofErr w:type="spellStart"/>
            <w:r w:rsidR="003D6DF0">
              <w:rPr>
                <w:rFonts w:ascii="Times New Roman" w:hAnsi="Times New Roman"/>
                <w:sz w:val="24"/>
                <w:szCs w:val="24"/>
              </w:rPr>
              <w:t>Rptr</w:t>
            </w:r>
            <w:proofErr w:type="spellEnd"/>
            <w:r w:rsidR="003D6DF0">
              <w:rPr>
                <w:rFonts w:ascii="Times New Roman" w:hAnsi="Times New Roman"/>
                <w:sz w:val="24"/>
                <w:szCs w:val="24"/>
              </w:rPr>
              <w:t>.</w:t>
            </w:r>
            <w:r w:rsidR="009C525E">
              <w:rPr>
                <w:rFonts w:ascii="Times New Roman" w:hAnsi="Times New Roman"/>
                <w:sz w:val="24"/>
                <w:szCs w:val="24"/>
              </w:rPr>
              <w:t xml:space="preserve"> 2d 554 (</w:t>
            </w:r>
            <w:r w:rsidR="00BD2791">
              <w:rPr>
                <w:rFonts w:ascii="Times New Roman" w:hAnsi="Times New Roman"/>
                <w:sz w:val="24"/>
                <w:szCs w:val="24"/>
              </w:rPr>
              <w:t xml:space="preserve">Cal. Ct. App. </w:t>
            </w:r>
            <w:r w:rsidR="009C525E">
              <w:rPr>
                <w:rFonts w:ascii="Times New Roman" w:hAnsi="Times New Roman"/>
                <w:sz w:val="24"/>
                <w:szCs w:val="24"/>
              </w:rPr>
              <w:t xml:space="preserve">1994). </w:t>
            </w:r>
          </w:p>
        </w:tc>
      </w:tr>
      <w:tr w:rsidR="00DF6139" w:rsidRPr="00051C89" w14:paraId="20D13DC7" w14:textId="77777777" w:rsidTr="00DF6139">
        <w:trPr>
          <w:trHeight w:val="860"/>
        </w:trPr>
        <w:tc>
          <w:tcPr>
            <w:tcW w:w="2268" w:type="dxa"/>
            <w:shd w:val="clear" w:color="auto" w:fill="auto"/>
          </w:tcPr>
          <w:p w14:paraId="66EC547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8</w:t>
            </w:r>
          </w:p>
        </w:tc>
        <w:tc>
          <w:tcPr>
            <w:tcW w:w="7308" w:type="dxa"/>
            <w:shd w:val="clear" w:color="auto" w:fill="auto"/>
            <w:vAlign w:val="center"/>
          </w:tcPr>
          <w:p w14:paraId="13723E6B" w14:textId="10DC58F2" w:rsidR="00DF6139" w:rsidRPr="00051C89" w:rsidRDefault="0051665E" w:rsidP="00E2557E">
            <w:pPr>
              <w:rPr>
                <w:rFonts w:ascii="Times New Roman" w:hAnsi="Times New Roman"/>
                <w:sz w:val="24"/>
                <w:szCs w:val="24"/>
              </w:rPr>
            </w:pPr>
            <w:r>
              <w:rPr>
                <w:rFonts w:ascii="Times New Roman" w:hAnsi="Times New Roman"/>
                <w:sz w:val="24"/>
                <w:szCs w:val="24"/>
              </w:rPr>
              <w:t>Letter from Neil L. Bradley</w:t>
            </w:r>
            <w:r w:rsidR="00B70431">
              <w:rPr>
                <w:rFonts w:ascii="Times New Roman" w:hAnsi="Times New Roman"/>
                <w:sz w:val="24"/>
                <w:szCs w:val="24"/>
              </w:rPr>
              <w:t>, Senior Vice President &amp; Chief Policy Officer</w:t>
            </w:r>
            <w:r w:rsidR="00776814">
              <w:rPr>
                <w:rFonts w:ascii="Times New Roman" w:hAnsi="Times New Roman"/>
                <w:sz w:val="24"/>
                <w:szCs w:val="24"/>
              </w:rPr>
              <w:t>, Chamber of Commerce of the U.S.</w:t>
            </w:r>
            <w:r w:rsidR="00095FE6">
              <w:rPr>
                <w:rFonts w:ascii="Times New Roman" w:hAnsi="Times New Roman"/>
                <w:sz w:val="24"/>
                <w:szCs w:val="24"/>
              </w:rPr>
              <w:t>,</w:t>
            </w:r>
            <w:r w:rsidR="00776814">
              <w:rPr>
                <w:rFonts w:ascii="Times New Roman" w:hAnsi="Times New Roman"/>
                <w:sz w:val="24"/>
                <w:szCs w:val="24"/>
              </w:rPr>
              <w:t xml:space="preserve"> to </w:t>
            </w:r>
            <w:r w:rsidR="00095FE6">
              <w:rPr>
                <w:rFonts w:ascii="Times New Roman" w:hAnsi="Times New Roman"/>
                <w:sz w:val="24"/>
                <w:szCs w:val="24"/>
              </w:rPr>
              <w:t>Michael Crapo</w:t>
            </w:r>
            <w:r w:rsidR="00DD663D">
              <w:rPr>
                <w:rFonts w:ascii="Times New Roman" w:hAnsi="Times New Roman"/>
                <w:sz w:val="24"/>
                <w:szCs w:val="24"/>
              </w:rPr>
              <w:t xml:space="preserve">, Chairman, </w:t>
            </w:r>
            <w:r w:rsidR="00043E87">
              <w:rPr>
                <w:rFonts w:ascii="Times New Roman" w:hAnsi="Times New Roman"/>
                <w:sz w:val="24"/>
                <w:szCs w:val="24"/>
              </w:rPr>
              <w:t>Sherrod Brown, Ranking Member</w:t>
            </w:r>
            <w:r w:rsidR="002D064E">
              <w:rPr>
                <w:rFonts w:ascii="Times New Roman" w:hAnsi="Times New Roman"/>
                <w:sz w:val="24"/>
                <w:szCs w:val="24"/>
              </w:rPr>
              <w:t xml:space="preserve">, Committee on Banking, Housing </w:t>
            </w:r>
            <w:r w:rsidR="009F5940">
              <w:rPr>
                <w:rFonts w:ascii="Times New Roman" w:hAnsi="Times New Roman"/>
                <w:sz w:val="24"/>
                <w:szCs w:val="24"/>
              </w:rPr>
              <w:t>and</w:t>
            </w:r>
            <w:r w:rsidR="002D064E">
              <w:rPr>
                <w:rFonts w:ascii="Times New Roman" w:hAnsi="Times New Roman"/>
                <w:sz w:val="24"/>
                <w:szCs w:val="24"/>
              </w:rPr>
              <w:t xml:space="preserve"> Urban Affairs (Nov. 29, 2017). </w:t>
            </w:r>
          </w:p>
        </w:tc>
      </w:tr>
      <w:tr w:rsidR="00DF6139" w:rsidRPr="00051C89" w14:paraId="0844F2F9" w14:textId="77777777" w:rsidTr="00DF6139">
        <w:trPr>
          <w:trHeight w:val="860"/>
        </w:trPr>
        <w:tc>
          <w:tcPr>
            <w:tcW w:w="2268" w:type="dxa"/>
            <w:shd w:val="clear" w:color="auto" w:fill="auto"/>
          </w:tcPr>
          <w:p w14:paraId="163BC9E5"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9</w:t>
            </w:r>
          </w:p>
        </w:tc>
        <w:tc>
          <w:tcPr>
            <w:tcW w:w="7308" w:type="dxa"/>
            <w:shd w:val="clear" w:color="auto" w:fill="auto"/>
            <w:vAlign w:val="center"/>
          </w:tcPr>
          <w:p w14:paraId="0EBD1E6D" w14:textId="486C0D87" w:rsidR="00DF6139" w:rsidRPr="00051C89" w:rsidRDefault="00C92C2F"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26 U.S.C. </w:t>
            </w:r>
            <w:r w:rsidR="00F60856">
              <w:rPr>
                <w:rFonts w:ascii="Times New Roman" w:hAnsi="Times New Roman"/>
                <w:sz w:val="24"/>
                <w:szCs w:val="24"/>
              </w:rPr>
              <w:t>§</w:t>
            </w:r>
            <w:r w:rsidR="00615929">
              <w:rPr>
                <w:rFonts w:ascii="Times New Roman" w:hAnsi="Times New Roman"/>
                <w:sz w:val="24"/>
                <w:szCs w:val="24"/>
              </w:rPr>
              <w:t xml:space="preserve"> 104 </w:t>
            </w:r>
            <w:r w:rsidR="00F60856">
              <w:rPr>
                <w:rFonts w:ascii="Times New Roman" w:hAnsi="Times New Roman"/>
                <w:sz w:val="24"/>
                <w:szCs w:val="24"/>
              </w:rPr>
              <w:t xml:space="preserve">(2012). </w:t>
            </w:r>
          </w:p>
        </w:tc>
      </w:tr>
      <w:tr w:rsidR="00DF6139" w:rsidRPr="00051C89" w14:paraId="76760983" w14:textId="77777777" w:rsidTr="00DF6139">
        <w:trPr>
          <w:trHeight w:val="860"/>
        </w:trPr>
        <w:tc>
          <w:tcPr>
            <w:tcW w:w="2268" w:type="dxa"/>
            <w:shd w:val="clear" w:color="auto" w:fill="auto"/>
          </w:tcPr>
          <w:p w14:paraId="5829F6D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10</w:t>
            </w:r>
          </w:p>
        </w:tc>
        <w:tc>
          <w:tcPr>
            <w:tcW w:w="7308" w:type="dxa"/>
            <w:shd w:val="clear" w:color="auto" w:fill="auto"/>
            <w:vAlign w:val="center"/>
          </w:tcPr>
          <w:p w14:paraId="5CEFCC1B" w14:textId="5FAF543A" w:rsidR="00DF6139" w:rsidRPr="00EB4AD5" w:rsidRDefault="00610E4F" w:rsidP="00E2557E">
            <w:pPr>
              <w:rPr>
                <w:rFonts w:ascii="Times New Roman" w:hAnsi="Times New Roman"/>
                <w:sz w:val="24"/>
                <w:szCs w:val="24"/>
              </w:rPr>
            </w:pPr>
            <w:r>
              <w:rPr>
                <w:rFonts w:ascii="Times New Roman" w:hAnsi="Times New Roman"/>
                <w:sz w:val="24"/>
                <w:szCs w:val="24"/>
              </w:rPr>
              <w:t>Davis</w:t>
            </w:r>
            <w:r w:rsidR="00FB4718">
              <w:rPr>
                <w:rFonts w:ascii="Times New Roman" w:hAnsi="Times New Roman"/>
                <w:sz w:val="24"/>
                <w:szCs w:val="24"/>
              </w:rPr>
              <w:t xml:space="preserve"> Doherty, </w:t>
            </w:r>
            <w:r w:rsidR="00FB4718">
              <w:rPr>
                <w:rFonts w:ascii="Times New Roman" w:hAnsi="Times New Roman"/>
                <w:i/>
                <w:sz w:val="24"/>
                <w:szCs w:val="24"/>
              </w:rPr>
              <w:t>Downloading Infringement: Patent Law as a Roadblock to the 3D Printing Revolution</w:t>
            </w:r>
            <w:r w:rsidR="00EB4AD5">
              <w:rPr>
                <w:rFonts w:ascii="Times New Roman" w:hAnsi="Times New Roman"/>
                <w:sz w:val="24"/>
                <w:szCs w:val="24"/>
              </w:rPr>
              <w:t xml:space="preserve">, 26 </w:t>
            </w:r>
            <w:proofErr w:type="spellStart"/>
            <w:r w:rsidR="00EB4AD5">
              <w:rPr>
                <w:rFonts w:ascii="Times New Roman" w:hAnsi="Times New Roman"/>
                <w:sz w:val="24"/>
                <w:szCs w:val="24"/>
              </w:rPr>
              <w:t>Harv</w:t>
            </w:r>
            <w:proofErr w:type="spellEnd"/>
            <w:r w:rsidR="005F4CF8">
              <w:rPr>
                <w:rFonts w:ascii="Times New Roman" w:hAnsi="Times New Roman"/>
                <w:sz w:val="24"/>
                <w:szCs w:val="24"/>
              </w:rPr>
              <w:t>.</w:t>
            </w:r>
            <w:r w:rsidR="00EB4AD5">
              <w:rPr>
                <w:rFonts w:ascii="Times New Roman" w:hAnsi="Times New Roman"/>
                <w:sz w:val="24"/>
                <w:szCs w:val="24"/>
              </w:rPr>
              <w:t xml:space="preserve"> J.L. &amp; Tech. </w:t>
            </w:r>
            <w:r w:rsidR="00FB4718">
              <w:rPr>
                <w:rFonts w:ascii="Times New Roman" w:hAnsi="Times New Roman"/>
                <w:sz w:val="24"/>
                <w:szCs w:val="24"/>
              </w:rPr>
              <w:t xml:space="preserve">353 </w:t>
            </w:r>
            <w:r w:rsidR="00EB67AE">
              <w:rPr>
                <w:rFonts w:ascii="Times New Roman" w:hAnsi="Times New Roman"/>
                <w:sz w:val="24"/>
                <w:szCs w:val="24"/>
              </w:rPr>
              <w:t xml:space="preserve">(2012). </w:t>
            </w:r>
          </w:p>
        </w:tc>
      </w:tr>
      <w:tr w:rsidR="00DF6139" w:rsidRPr="00051C89" w14:paraId="55E6B901" w14:textId="77777777" w:rsidTr="00DF6139">
        <w:trPr>
          <w:trHeight w:val="860"/>
        </w:trPr>
        <w:tc>
          <w:tcPr>
            <w:tcW w:w="2268" w:type="dxa"/>
            <w:shd w:val="clear" w:color="auto" w:fill="auto"/>
          </w:tcPr>
          <w:p w14:paraId="2957E166"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11</w:t>
            </w:r>
          </w:p>
        </w:tc>
        <w:tc>
          <w:tcPr>
            <w:tcW w:w="7308" w:type="dxa"/>
            <w:shd w:val="clear" w:color="auto" w:fill="auto"/>
            <w:vAlign w:val="center"/>
          </w:tcPr>
          <w:p w14:paraId="2B6ED4CE" w14:textId="4CB8E953" w:rsidR="00DF6139" w:rsidRPr="00325644" w:rsidRDefault="00325644" w:rsidP="00E2557E">
            <w:pPr>
              <w:rPr>
                <w:rFonts w:ascii="Times New Roman" w:hAnsi="Times New Roman"/>
                <w:sz w:val="24"/>
                <w:szCs w:val="24"/>
              </w:rPr>
            </w:pPr>
            <w:r>
              <w:rPr>
                <w:rFonts w:ascii="Times New Roman" w:hAnsi="Times New Roman"/>
                <w:sz w:val="24"/>
                <w:szCs w:val="24"/>
              </w:rPr>
              <w:t xml:space="preserve">Mary Louise Fellows, </w:t>
            </w:r>
            <w:r>
              <w:rPr>
                <w:rFonts w:ascii="Times New Roman" w:hAnsi="Times New Roman"/>
                <w:i/>
                <w:sz w:val="24"/>
                <w:szCs w:val="24"/>
              </w:rPr>
              <w:t>In Search of Donative Intent</w:t>
            </w:r>
            <w:r>
              <w:rPr>
                <w:rFonts w:ascii="Times New Roman" w:hAnsi="Times New Roman"/>
                <w:sz w:val="24"/>
                <w:szCs w:val="24"/>
              </w:rPr>
              <w:t xml:space="preserve">, 73 </w:t>
            </w:r>
            <w:r w:rsidR="00747FCD">
              <w:rPr>
                <w:rFonts w:ascii="Times New Roman" w:hAnsi="Times New Roman"/>
                <w:sz w:val="24"/>
                <w:szCs w:val="24"/>
              </w:rPr>
              <w:t>Iowa L.</w:t>
            </w:r>
            <w:r w:rsidR="00FA2A33">
              <w:rPr>
                <w:rFonts w:ascii="Times New Roman" w:hAnsi="Times New Roman"/>
                <w:sz w:val="24"/>
                <w:szCs w:val="24"/>
              </w:rPr>
              <w:t xml:space="preserve"> </w:t>
            </w:r>
            <w:r w:rsidR="00747FCD">
              <w:rPr>
                <w:rFonts w:ascii="Times New Roman" w:hAnsi="Times New Roman"/>
                <w:sz w:val="24"/>
                <w:szCs w:val="24"/>
              </w:rPr>
              <w:t>R</w:t>
            </w:r>
            <w:r w:rsidR="00FA2A33">
              <w:rPr>
                <w:rFonts w:ascii="Times New Roman" w:hAnsi="Times New Roman"/>
                <w:sz w:val="24"/>
                <w:szCs w:val="24"/>
              </w:rPr>
              <w:t>ev</w:t>
            </w:r>
            <w:r w:rsidR="00747FCD">
              <w:rPr>
                <w:rFonts w:ascii="Times New Roman" w:hAnsi="Times New Roman"/>
                <w:sz w:val="24"/>
                <w:szCs w:val="24"/>
              </w:rPr>
              <w:t>.</w:t>
            </w:r>
            <w:r w:rsidR="002F35F1">
              <w:rPr>
                <w:rFonts w:ascii="Times New Roman" w:hAnsi="Times New Roman"/>
                <w:sz w:val="24"/>
                <w:szCs w:val="24"/>
              </w:rPr>
              <w:t xml:space="preserve"> </w:t>
            </w:r>
            <w:r w:rsidR="00A5702A">
              <w:rPr>
                <w:rFonts w:ascii="Times New Roman" w:hAnsi="Times New Roman"/>
                <w:sz w:val="24"/>
                <w:szCs w:val="24"/>
              </w:rPr>
              <w:t xml:space="preserve">611 (1988). </w:t>
            </w:r>
          </w:p>
        </w:tc>
      </w:tr>
      <w:tr w:rsidR="00DF6139" w:rsidRPr="00051C89" w14:paraId="4411B90B" w14:textId="77777777" w:rsidTr="00DF6139">
        <w:trPr>
          <w:trHeight w:val="860"/>
        </w:trPr>
        <w:tc>
          <w:tcPr>
            <w:tcW w:w="2268" w:type="dxa"/>
            <w:shd w:val="clear" w:color="auto" w:fill="auto"/>
          </w:tcPr>
          <w:p w14:paraId="0F5430D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12</w:t>
            </w:r>
          </w:p>
        </w:tc>
        <w:tc>
          <w:tcPr>
            <w:tcW w:w="7308" w:type="dxa"/>
            <w:shd w:val="clear" w:color="auto" w:fill="auto"/>
            <w:vAlign w:val="center"/>
          </w:tcPr>
          <w:p w14:paraId="2BE32511" w14:textId="5B26D56E" w:rsidR="00DF6139" w:rsidRPr="002C38AE" w:rsidRDefault="00675946"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color w:val="222222"/>
                <w:sz w:val="24"/>
                <w:szCs w:val="24"/>
              </w:rPr>
              <w:t>Exec. Order No. 13148</w:t>
            </w:r>
            <w:r w:rsidR="00A7516B">
              <w:rPr>
                <w:rFonts w:ascii="Times New Roman" w:hAnsi="Times New Roman"/>
                <w:color w:val="222222"/>
                <w:sz w:val="24"/>
                <w:szCs w:val="24"/>
              </w:rPr>
              <w:t xml:space="preserve">, </w:t>
            </w:r>
            <w:r w:rsidR="0022585B">
              <w:rPr>
                <w:rFonts w:ascii="Times New Roman" w:hAnsi="Times New Roman"/>
                <w:color w:val="222222"/>
                <w:sz w:val="24"/>
                <w:szCs w:val="24"/>
              </w:rPr>
              <w:t>65 Fed. Reg</w:t>
            </w:r>
            <w:r w:rsidR="00866D28">
              <w:rPr>
                <w:rFonts w:ascii="Times New Roman" w:hAnsi="Times New Roman"/>
                <w:color w:val="222222"/>
                <w:sz w:val="24"/>
                <w:szCs w:val="24"/>
              </w:rPr>
              <w:t xml:space="preserve">. </w:t>
            </w:r>
            <w:r w:rsidR="00D52292">
              <w:rPr>
                <w:rFonts w:ascii="Times New Roman" w:hAnsi="Times New Roman"/>
                <w:color w:val="222222"/>
                <w:sz w:val="24"/>
                <w:szCs w:val="24"/>
              </w:rPr>
              <w:t>24,595</w:t>
            </w:r>
            <w:r w:rsidR="0018089F">
              <w:rPr>
                <w:rFonts w:ascii="Times New Roman" w:hAnsi="Times New Roman"/>
                <w:color w:val="222222"/>
                <w:sz w:val="24"/>
                <w:szCs w:val="24"/>
              </w:rPr>
              <w:t xml:space="preserve"> (Apr. 26, 2000). </w:t>
            </w:r>
          </w:p>
        </w:tc>
      </w:tr>
      <w:tr w:rsidR="00DF6139" w:rsidRPr="00051C89" w14:paraId="5B903DA5" w14:textId="77777777" w:rsidTr="00DF6139">
        <w:trPr>
          <w:trHeight w:val="860"/>
        </w:trPr>
        <w:tc>
          <w:tcPr>
            <w:tcW w:w="2268" w:type="dxa"/>
            <w:shd w:val="clear" w:color="auto" w:fill="auto"/>
          </w:tcPr>
          <w:p w14:paraId="76F4B9D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lastRenderedPageBreak/>
              <w:t>Source 13</w:t>
            </w:r>
          </w:p>
        </w:tc>
        <w:tc>
          <w:tcPr>
            <w:tcW w:w="7308" w:type="dxa"/>
            <w:shd w:val="clear" w:color="auto" w:fill="auto"/>
            <w:vAlign w:val="center"/>
          </w:tcPr>
          <w:p w14:paraId="258ADEC0" w14:textId="17AFDA2A" w:rsidR="00DF6139" w:rsidRPr="00EC6261" w:rsidRDefault="00EC6261" w:rsidP="00E2557E">
            <w:pPr>
              <w:widowControl w:val="0"/>
              <w:autoSpaceDE w:val="0"/>
              <w:autoSpaceDN w:val="0"/>
              <w:adjustRightInd w:val="0"/>
              <w:spacing w:after="0" w:line="240" w:lineRule="auto"/>
              <w:rPr>
                <w:rFonts w:ascii="Times New Roman" w:hAnsi="Times New Roman"/>
                <w:color w:val="222222"/>
                <w:sz w:val="24"/>
                <w:szCs w:val="24"/>
              </w:rPr>
            </w:pPr>
            <w:r>
              <w:rPr>
                <w:rFonts w:ascii="Times New Roman" w:hAnsi="Times New Roman"/>
                <w:i/>
                <w:color w:val="222222"/>
                <w:sz w:val="24"/>
                <w:szCs w:val="24"/>
              </w:rPr>
              <w:t xml:space="preserve">Thomas v. </w:t>
            </w:r>
            <w:proofErr w:type="spellStart"/>
            <w:r>
              <w:rPr>
                <w:rFonts w:ascii="Times New Roman" w:hAnsi="Times New Roman"/>
                <w:i/>
                <w:color w:val="222222"/>
                <w:sz w:val="24"/>
                <w:szCs w:val="24"/>
              </w:rPr>
              <w:t>Schroer</w:t>
            </w:r>
            <w:proofErr w:type="spellEnd"/>
            <w:r>
              <w:rPr>
                <w:rFonts w:ascii="Times New Roman" w:hAnsi="Times New Roman"/>
                <w:color w:val="222222"/>
                <w:sz w:val="24"/>
                <w:szCs w:val="24"/>
              </w:rPr>
              <w:t xml:space="preserve">, </w:t>
            </w:r>
            <w:r w:rsidR="00B00011">
              <w:rPr>
                <w:rFonts w:ascii="Times New Roman" w:hAnsi="Times New Roman"/>
                <w:color w:val="222222"/>
                <w:sz w:val="24"/>
                <w:szCs w:val="24"/>
              </w:rPr>
              <w:t>127 F.</w:t>
            </w:r>
            <w:r w:rsidR="00EB0C1D">
              <w:rPr>
                <w:rFonts w:ascii="Times New Roman" w:hAnsi="Times New Roman"/>
                <w:color w:val="222222"/>
                <w:sz w:val="24"/>
                <w:szCs w:val="24"/>
              </w:rPr>
              <w:t xml:space="preserve"> </w:t>
            </w:r>
            <w:r w:rsidR="00B00011">
              <w:rPr>
                <w:rFonts w:ascii="Times New Roman" w:hAnsi="Times New Roman"/>
                <w:color w:val="222222"/>
                <w:sz w:val="24"/>
                <w:szCs w:val="24"/>
              </w:rPr>
              <w:t>Supp.</w:t>
            </w:r>
            <w:r w:rsidR="00EB0C1D">
              <w:rPr>
                <w:rFonts w:ascii="Times New Roman" w:hAnsi="Times New Roman"/>
                <w:color w:val="222222"/>
                <w:sz w:val="24"/>
                <w:szCs w:val="24"/>
              </w:rPr>
              <w:t xml:space="preserve"> </w:t>
            </w:r>
            <w:r w:rsidR="00B00011">
              <w:rPr>
                <w:rFonts w:ascii="Times New Roman" w:hAnsi="Times New Roman"/>
                <w:color w:val="222222"/>
                <w:sz w:val="24"/>
                <w:szCs w:val="24"/>
              </w:rPr>
              <w:t>3d 864 (W.D.</w:t>
            </w:r>
            <w:r w:rsidR="00255365">
              <w:rPr>
                <w:rFonts w:ascii="Times New Roman" w:hAnsi="Times New Roman"/>
                <w:color w:val="222222"/>
                <w:sz w:val="24"/>
                <w:szCs w:val="24"/>
              </w:rPr>
              <w:t xml:space="preserve"> </w:t>
            </w:r>
            <w:r w:rsidR="00B00011">
              <w:rPr>
                <w:rFonts w:ascii="Times New Roman" w:hAnsi="Times New Roman"/>
                <w:color w:val="222222"/>
                <w:sz w:val="24"/>
                <w:szCs w:val="24"/>
              </w:rPr>
              <w:t xml:space="preserve">Tenn. 2015). </w:t>
            </w:r>
          </w:p>
        </w:tc>
      </w:tr>
      <w:tr w:rsidR="00DF6139" w:rsidRPr="00051C89" w14:paraId="68385A0E" w14:textId="77777777" w:rsidTr="00DF6139">
        <w:trPr>
          <w:trHeight w:val="860"/>
        </w:trPr>
        <w:tc>
          <w:tcPr>
            <w:tcW w:w="2268" w:type="dxa"/>
            <w:shd w:val="clear" w:color="auto" w:fill="auto"/>
          </w:tcPr>
          <w:p w14:paraId="4799D13C"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14</w:t>
            </w:r>
          </w:p>
        </w:tc>
        <w:tc>
          <w:tcPr>
            <w:tcW w:w="7308" w:type="dxa"/>
            <w:shd w:val="clear" w:color="auto" w:fill="auto"/>
            <w:vAlign w:val="center"/>
          </w:tcPr>
          <w:p w14:paraId="72FCD305" w14:textId="52D27D91" w:rsidR="00DF6139" w:rsidRPr="00051C89" w:rsidRDefault="00D7471A" w:rsidP="00E2557E">
            <w:pPr>
              <w:rPr>
                <w:rFonts w:ascii="Times New Roman" w:hAnsi="Times New Roman"/>
                <w:sz w:val="24"/>
                <w:szCs w:val="24"/>
              </w:rPr>
            </w:pPr>
            <w:r>
              <w:rPr>
                <w:rFonts w:ascii="Times New Roman" w:hAnsi="Times New Roman"/>
                <w:sz w:val="24"/>
                <w:szCs w:val="24"/>
              </w:rPr>
              <w:t xml:space="preserve">Gaining Responsibility on Water Act of 2017, </w:t>
            </w:r>
            <w:r w:rsidR="00F038BF">
              <w:rPr>
                <w:rFonts w:ascii="Times New Roman" w:hAnsi="Times New Roman"/>
                <w:sz w:val="24"/>
                <w:szCs w:val="24"/>
              </w:rPr>
              <w:t>H.R. 23</w:t>
            </w:r>
            <w:r w:rsidR="009C2184">
              <w:rPr>
                <w:rFonts w:ascii="Times New Roman" w:hAnsi="Times New Roman"/>
                <w:sz w:val="24"/>
                <w:szCs w:val="24"/>
              </w:rPr>
              <w:t xml:space="preserve">, 115th Cong. </w:t>
            </w:r>
            <w:r>
              <w:rPr>
                <w:rFonts w:ascii="Times New Roman" w:hAnsi="Times New Roman"/>
                <w:sz w:val="24"/>
                <w:szCs w:val="24"/>
              </w:rPr>
              <w:t xml:space="preserve">(2017). </w:t>
            </w:r>
          </w:p>
        </w:tc>
      </w:tr>
      <w:tr w:rsidR="00DF6139" w:rsidRPr="00051C89" w14:paraId="36DCC767" w14:textId="77777777" w:rsidTr="00DF6139">
        <w:trPr>
          <w:trHeight w:val="860"/>
        </w:trPr>
        <w:tc>
          <w:tcPr>
            <w:tcW w:w="2268" w:type="dxa"/>
            <w:shd w:val="clear" w:color="auto" w:fill="auto"/>
          </w:tcPr>
          <w:p w14:paraId="54E3B303"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15</w:t>
            </w:r>
          </w:p>
        </w:tc>
        <w:tc>
          <w:tcPr>
            <w:tcW w:w="7308" w:type="dxa"/>
            <w:shd w:val="clear" w:color="auto" w:fill="auto"/>
            <w:vAlign w:val="center"/>
          </w:tcPr>
          <w:p w14:paraId="3E575175" w14:textId="007C78ED" w:rsidR="00DF6139" w:rsidRPr="00051C89" w:rsidRDefault="001569B7" w:rsidP="00E2557E">
            <w:pPr>
              <w:rPr>
                <w:rFonts w:ascii="Times New Roman" w:hAnsi="Times New Roman"/>
                <w:sz w:val="24"/>
                <w:szCs w:val="24"/>
              </w:rPr>
            </w:pPr>
            <w:r>
              <w:rPr>
                <w:rFonts w:ascii="Times New Roman" w:hAnsi="Times New Roman"/>
                <w:sz w:val="24"/>
                <w:szCs w:val="24"/>
              </w:rPr>
              <w:t xml:space="preserve">Promoting Women in Entrepreneurship Act, </w:t>
            </w:r>
            <w:r w:rsidR="00BB3265">
              <w:rPr>
                <w:rFonts w:ascii="Times New Roman" w:hAnsi="Times New Roman"/>
                <w:sz w:val="24"/>
                <w:szCs w:val="24"/>
              </w:rPr>
              <w:t xml:space="preserve">H.R. 255, 115th Cong. (2017). </w:t>
            </w:r>
          </w:p>
        </w:tc>
      </w:tr>
      <w:tr w:rsidR="00DF6139" w:rsidRPr="00051C89" w14:paraId="1268D2D4" w14:textId="77777777" w:rsidTr="00DF6139">
        <w:trPr>
          <w:trHeight w:val="860"/>
        </w:trPr>
        <w:tc>
          <w:tcPr>
            <w:tcW w:w="2268" w:type="dxa"/>
            <w:shd w:val="clear" w:color="auto" w:fill="auto"/>
          </w:tcPr>
          <w:p w14:paraId="4EDA8259"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16</w:t>
            </w:r>
          </w:p>
        </w:tc>
        <w:tc>
          <w:tcPr>
            <w:tcW w:w="7308" w:type="dxa"/>
            <w:shd w:val="clear" w:color="auto" w:fill="auto"/>
            <w:vAlign w:val="center"/>
          </w:tcPr>
          <w:p w14:paraId="2FC7788F" w14:textId="5D249D6A" w:rsidR="00DF6139" w:rsidRPr="00051C89" w:rsidRDefault="001E377B" w:rsidP="00E2557E">
            <w:pPr>
              <w:rPr>
                <w:rFonts w:ascii="Times New Roman" w:hAnsi="Times New Roman"/>
                <w:sz w:val="24"/>
                <w:szCs w:val="24"/>
              </w:rPr>
            </w:pPr>
            <w:r>
              <w:rPr>
                <w:rFonts w:ascii="Times New Roman" w:hAnsi="Times New Roman"/>
                <w:sz w:val="24"/>
                <w:szCs w:val="24"/>
              </w:rPr>
              <w:t>Treaty of Friendship, Commerce and Navigation</w:t>
            </w:r>
            <w:r w:rsidR="00E73085">
              <w:rPr>
                <w:rFonts w:ascii="Times New Roman" w:hAnsi="Times New Roman"/>
                <w:sz w:val="24"/>
                <w:szCs w:val="24"/>
              </w:rPr>
              <w:t>, U.S.-Italy</w:t>
            </w:r>
            <w:r w:rsidR="00D432A6">
              <w:rPr>
                <w:rFonts w:ascii="Times New Roman" w:hAnsi="Times New Roman"/>
                <w:sz w:val="24"/>
                <w:szCs w:val="24"/>
              </w:rPr>
              <w:t xml:space="preserve">, </w:t>
            </w:r>
            <w:r w:rsidR="0064286D">
              <w:rPr>
                <w:rFonts w:ascii="Times New Roman" w:hAnsi="Times New Roman"/>
                <w:sz w:val="24"/>
                <w:szCs w:val="24"/>
              </w:rPr>
              <w:t>Feb. 2</w:t>
            </w:r>
            <w:r w:rsidR="001C5349">
              <w:rPr>
                <w:rFonts w:ascii="Times New Roman" w:hAnsi="Times New Roman"/>
                <w:sz w:val="24"/>
                <w:szCs w:val="24"/>
              </w:rPr>
              <w:t>, 194</w:t>
            </w:r>
            <w:r w:rsidR="00A10187">
              <w:rPr>
                <w:rFonts w:ascii="Times New Roman" w:hAnsi="Times New Roman"/>
                <w:sz w:val="24"/>
                <w:szCs w:val="24"/>
              </w:rPr>
              <w:t>8</w:t>
            </w:r>
            <w:r w:rsidR="00432CF6">
              <w:rPr>
                <w:rFonts w:ascii="Times New Roman" w:hAnsi="Times New Roman"/>
                <w:sz w:val="24"/>
                <w:szCs w:val="24"/>
              </w:rPr>
              <w:t xml:space="preserve">, </w:t>
            </w:r>
            <w:r w:rsidR="00A10187">
              <w:rPr>
                <w:rFonts w:ascii="Times New Roman" w:hAnsi="Times New Roman"/>
                <w:sz w:val="24"/>
                <w:szCs w:val="24"/>
              </w:rPr>
              <w:t xml:space="preserve">12 U.S.T. </w:t>
            </w:r>
            <w:r w:rsidR="0039402C">
              <w:rPr>
                <w:rFonts w:ascii="Times New Roman" w:hAnsi="Times New Roman"/>
                <w:sz w:val="24"/>
                <w:szCs w:val="24"/>
              </w:rPr>
              <w:t>131</w:t>
            </w:r>
            <w:r w:rsidR="00432CF6">
              <w:rPr>
                <w:rFonts w:ascii="Times New Roman" w:hAnsi="Times New Roman"/>
                <w:sz w:val="24"/>
                <w:szCs w:val="24"/>
              </w:rPr>
              <w:t xml:space="preserve">. </w:t>
            </w:r>
          </w:p>
        </w:tc>
      </w:tr>
      <w:tr w:rsidR="00DF6139" w:rsidRPr="00051C89" w14:paraId="51FB3777" w14:textId="77777777" w:rsidTr="00DF6139">
        <w:trPr>
          <w:trHeight w:val="860"/>
        </w:trPr>
        <w:tc>
          <w:tcPr>
            <w:tcW w:w="2268" w:type="dxa"/>
            <w:shd w:val="clear" w:color="auto" w:fill="auto"/>
          </w:tcPr>
          <w:p w14:paraId="5A6CD06D"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17</w:t>
            </w:r>
          </w:p>
        </w:tc>
        <w:tc>
          <w:tcPr>
            <w:tcW w:w="7308" w:type="dxa"/>
            <w:shd w:val="clear" w:color="auto" w:fill="auto"/>
            <w:vAlign w:val="center"/>
          </w:tcPr>
          <w:p w14:paraId="1B84D565" w14:textId="6F36C9A8" w:rsidR="00DF6139" w:rsidRPr="00051C89" w:rsidRDefault="00231060" w:rsidP="00E2557E">
            <w:pPr>
              <w:rPr>
                <w:rFonts w:ascii="Times New Roman" w:hAnsi="Times New Roman"/>
                <w:sz w:val="24"/>
                <w:szCs w:val="24"/>
              </w:rPr>
            </w:pPr>
            <w:r>
              <w:rPr>
                <w:rFonts w:ascii="Times New Roman" w:hAnsi="Times New Roman"/>
                <w:sz w:val="24"/>
                <w:szCs w:val="24"/>
              </w:rPr>
              <w:t>U.S. Patent No. 4,753,647</w:t>
            </w:r>
            <w:r w:rsidR="001406C9">
              <w:rPr>
                <w:rFonts w:ascii="Times New Roman" w:hAnsi="Times New Roman"/>
                <w:sz w:val="24"/>
                <w:szCs w:val="24"/>
              </w:rPr>
              <w:t xml:space="preserve"> (filed Feb. 20, 1987). </w:t>
            </w:r>
          </w:p>
        </w:tc>
      </w:tr>
      <w:tr w:rsidR="00DF6139" w:rsidRPr="00051C89" w14:paraId="3CD12840" w14:textId="77777777" w:rsidTr="00DF6139">
        <w:trPr>
          <w:trHeight w:val="860"/>
        </w:trPr>
        <w:tc>
          <w:tcPr>
            <w:tcW w:w="2268" w:type="dxa"/>
            <w:shd w:val="clear" w:color="auto" w:fill="auto"/>
          </w:tcPr>
          <w:p w14:paraId="2D8BBDC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18</w:t>
            </w:r>
          </w:p>
        </w:tc>
        <w:tc>
          <w:tcPr>
            <w:tcW w:w="7308" w:type="dxa"/>
            <w:shd w:val="clear" w:color="auto" w:fill="auto"/>
            <w:vAlign w:val="center"/>
          </w:tcPr>
          <w:p w14:paraId="64FC4432" w14:textId="04C352C2" w:rsidR="00DF6139" w:rsidRPr="005B30FE" w:rsidRDefault="005B30FE" w:rsidP="00E2557E">
            <w:pPr>
              <w:rPr>
                <w:rFonts w:ascii="Times New Roman" w:hAnsi="Times New Roman"/>
                <w:sz w:val="24"/>
                <w:szCs w:val="24"/>
              </w:rPr>
            </w:pPr>
            <w:r>
              <w:rPr>
                <w:rFonts w:ascii="Times New Roman" w:hAnsi="Times New Roman"/>
                <w:i/>
                <w:sz w:val="24"/>
                <w:szCs w:val="24"/>
              </w:rPr>
              <w:t>White v. N</w:t>
            </w:r>
            <w:r w:rsidR="00A065DA">
              <w:rPr>
                <w:rFonts w:ascii="Times New Roman" w:hAnsi="Times New Roman"/>
                <w:i/>
                <w:sz w:val="24"/>
                <w:szCs w:val="24"/>
              </w:rPr>
              <w:t>ichols</w:t>
            </w:r>
            <w:r w:rsidR="00A065DA">
              <w:rPr>
                <w:rFonts w:ascii="Times New Roman" w:hAnsi="Times New Roman"/>
                <w:sz w:val="24"/>
                <w:szCs w:val="24"/>
              </w:rPr>
              <w:t xml:space="preserve">, </w:t>
            </w:r>
            <w:r w:rsidR="00595408">
              <w:rPr>
                <w:rFonts w:ascii="Times New Roman" w:hAnsi="Times New Roman"/>
                <w:sz w:val="24"/>
                <w:szCs w:val="24"/>
              </w:rPr>
              <w:t>No</w:t>
            </w:r>
            <w:r w:rsidR="006A0705">
              <w:rPr>
                <w:rFonts w:ascii="Times New Roman" w:hAnsi="Times New Roman"/>
                <w:sz w:val="24"/>
                <w:szCs w:val="24"/>
              </w:rPr>
              <w:t xml:space="preserve">. 02-01712-CV-P-Ne, </w:t>
            </w:r>
            <w:r w:rsidR="00F03452">
              <w:rPr>
                <w:rFonts w:ascii="Times New Roman" w:hAnsi="Times New Roman"/>
                <w:sz w:val="24"/>
                <w:szCs w:val="24"/>
              </w:rPr>
              <w:t xml:space="preserve">2006 </w:t>
            </w:r>
            <w:r w:rsidR="006A0705">
              <w:rPr>
                <w:rFonts w:ascii="Times New Roman" w:hAnsi="Times New Roman"/>
                <w:sz w:val="24"/>
                <w:szCs w:val="24"/>
              </w:rPr>
              <w:t>WL 1594213</w:t>
            </w:r>
            <w:r w:rsidR="00F03452">
              <w:rPr>
                <w:rFonts w:ascii="Times New Roman" w:hAnsi="Times New Roman"/>
                <w:sz w:val="24"/>
                <w:szCs w:val="24"/>
              </w:rPr>
              <w:t xml:space="preserve"> (N.D. A</w:t>
            </w:r>
            <w:r w:rsidR="007060C9">
              <w:rPr>
                <w:rFonts w:ascii="Times New Roman" w:hAnsi="Times New Roman"/>
                <w:sz w:val="24"/>
                <w:szCs w:val="24"/>
              </w:rPr>
              <w:t xml:space="preserve">la. June 12, 2006). </w:t>
            </w:r>
          </w:p>
        </w:tc>
      </w:tr>
      <w:tr w:rsidR="00DF6139" w:rsidRPr="00051C89" w14:paraId="23D85C11" w14:textId="77777777" w:rsidTr="00DF6139">
        <w:trPr>
          <w:trHeight w:val="860"/>
        </w:trPr>
        <w:tc>
          <w:tcPr>
            <w:tcW w:w="2268" w:type="dxa"/>
            <w:shd w:val="clear" w:color="auto" w:fill="auto"/>
          </w:tcPr>
          <w:p w14:paraId="3F020348"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19</w:t>
            </w:r>
          </w:p>
        </w:tc>
        <w:tc>
          <w:tcPr>
            <w:tcW w:w="7308" w:type="dxa"/>
            <w:shd w:val="clear" w:color="auto" w:fill="auto"/>
            <w:vAlign w:val="center"/>
          </w:tcPr>
          <w:p w14:paraId="4B44A770" w14:textId="6255817D" w:rsidR="00DF6139" w:rsidRPr="00051C89" w:rsidRDefault="00B93493"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Restatement (Third) of Torts</w:t>
            </w:r>
            <w:r w:rsidR="00012AE7">
              <w:rPr>
                <w:rFonts w:ascii="Times New Roman" w:hAnsi="Times New Roman"/>
                <w:sz w:val="24"/>
                <w:szCs w:val="24"/>
              </w:rPr>
              <w:t xml:space="preserve"> § 3 (Am. Law</w:t>
            </w:r>
            <w:r w:rsidR="006A6982">
              <w:rPr>
                <w:rFonts w:ascii="Times New Roman" w:hAnsi="Times New Roman"/>
                <w:sz w:val="24"/>
                <w:szCs w:val="24"/>
              </w:rPr>
              <w:t xml:space="preserve"> Inst. 2</w:t>
            </w:r>
            <w:r w:rsidR="00774FFC">
              <w:rPr>
                <w:rFonts w:ascii="Times New Roman" w:hAnsi="Times New Roman"/>
                <w:sz w:val="24"/>
                <w:szCs w:val="24"/>
              </w:rPr>
              <w:t xml:space="preserve">005). </w:t>
            </w:r>
          </w:p>
        </w:tc>
      </w:tr>
      <w:tr w:rsidR="00DF6139" w:rsidRPr="00051C89" w14:paraId="4011FE93" w14:textId="77777777" w:rsidTr="00DF6139">
        <w:trPr>
          <w:trHeight w:val="860"/>
        </w:trPr>
        <w:tc>
          <w:tcPr>
            <w:tcW w:w="2268" w:type="dxa"/>
            <w:shd w:val="clear" w:color="auto" w:fill="auto"/>
          </w:tcPr>
          <w:p w14:paraId="3E50ACA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20</w:t>
            </w:r>
          </w:p>
        </w:tc>
        <w:tc>
          <w:tcPr>
            <w:tcW w:w="7308" w:type="dxa"/>
            <w:shd w:val="clear" w:color="auto" w:fill="auto"/>
            <w:vAlign w:val="center"/>
          </w:tcPr>
          <w:p w14:paraId="37FB55A9" w14:textId="60813664" w:rsidR="00DF6139" w:rsidRPr="00051C89" w:rsidRDefault="00DF50F0" w:rsidP="00E2557E">
            <w:pPr>
              <w:rPr>
                <w:rFonts w:ascii="Times New Roman" w:hAnsi="Times New Roman"/>
                <w:sz w:val="24"/>
                <w:szCs w:val="24"/>
              </w:rPr>
            </w:pPr>
            <w:r>
              <w:rPr>
                <w:rFonts w:ascii="Times New Roman" w:hAnsi="Times New Roman"/>
                <w:sz w:val="24"/>
                <w:szCs w:val="24"/>
              </w:rPr>
              <w:t>S. Rep. No. 107-104</w:t>
            </w:r>
            <w:r w:rsidR="00341C5A">
              <w:rPr>
                <w:rFonts w:ascii="Times New Roman" w:hAnsi="Times New Roman"/>
                <w:sz w:val="24"/>
                <w:szCs w:val="24"/>
              </w:rPr>
              <w:t xml:space="preserve"> (2001). </w:t>
            </w:r>
          </w:p>
        </w:tc>
      </w:tr>
      <w:tr w:rsidR="00DF6139" w:rsidRPr="00051C89" w14:paraId="0BCCE866" w14:textId="77777777" w:rsidTr="00DF6139">
        <w:trPr>
          <w:trHeight w:val="860"/>
        </w:trPr>
        <w:tc>
          <w:tcPr>
            <w:tcW w:w="2268" w:type="dxa"/>
            <w:shd w:val="clear" w:color="auto" w:fill="auto"/>
          </w:tcPr>
          <w:p w14:paraId="0D60208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21</w:t>
            </w:r>
          </w:p>
        </w:tc>
        <w:tc>
          <w:tcPr>
            <w:tcW w:w="7308" w:type="dxa"/>
            <w:shd w:val="clear" w:color="auto" w:fill="auto"/>
            <w:vAlign w:val="center"/>
          </w:tcPr>
          <w:p w14:paraId="3BCB92D6" w14:textId="490AD4B7" w:rsidR="00DF6139" w:rsidRPr="007C71D1" w:rsidRDefault="00240C92" w:rsidP="00E2557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Edward V. Murphy, </w:t>
            </w:r>
            <w:r w:rsidR="007C71D1">
              <w:rPr>
                <w:rFonts w:ascii="Times New Roman" w:hAnsi="Times New Roman"/>
                <w:sz w:val="24"/>
                <w:szCs w:val="24"/>
              </w:rPr>
              <w:t>Cong</w:t>
            </w:r>
            <w:r w:rsidR="007C5A21">
              <w:rPr>
                <w:rFonts w:ascii="Times New Roman" w:hAnsi="Times New Roman"/>
                <w:sz w:val="24"/>
                <w:szCs w:val="24"/>
              </w:rPr>
              <w:t xml:space="preserve">. </w:t>
            </w:r>
            <w:r w:rsidR="007606BA">
              <w:rPr>
                <w:rFonts w:ascii="Times New Roman" w:hAnsi="Times New Roman"/>
                <w:sz w:val="24"/>
                <w:szCs w:val="24"/>
              </w:rPr>
              <w:t xml:space="preserve">Research Serv., </w:t>
            </w:r>
            <w:r w:rsidR="00826D2C">
              <w:rPr>
                <w:rFonts w:ascii="Times New Roman" w:hAnsi="Times New Roman"/>
                <w:sz w:val="24"/>
                <w:szCs w:val="24"/>
              </w:rPr>
              <w:t>R43087</w:t>
            </w:r>
            <w:r w:rsidR="00A749AB">
              <w:rPr>
                <w:rFonts w:ascii="Times New Roman" w:hAnsi="Times New Roman"/>
                <w:sz w:val="24"/>
                <w:szCs w:val="24"/>
              </w:rPr>
              <w:t xml:space="preserve">, </w:t>
            </w:r>
            <w:r w:rsidR="003E6E05">
              <w:rPr>
                <w:rFonts w:ascii="Times New Roman" w:hAnsi="Times New Roman"/>
                <w:sz w:val="24"/>
                <w:szCs w:val="24"/>
              </w:rPr>
              <w:t>Who Regulates Whom and How? An Overview of U.S. Financial Regulatory Policy for Banking and Securities Markets</w:t>
            </w:r>
            <w:r w:rsidR="00A749AB">
              <w:rPr>
                <w:rFonts w:ascii="Times New Roman" w:hAnsi="Times New Roman"/>
                <w:sz w:val="24"/>
                <w:szCs w:val="24"/>
              </w:rPr>
              <w:t xml:space="preserve"> (2015). </w:t>
            </w:r>
          </w:p>
        </w:tc>
      </w:tr>
      <w:tr w:rsidR="00DF6139" w:rsidRPr="00051C89" w14:paraId="52624BD3" w14:textId="77777777" w:rsidTr="00DF6139">
        <w:trPr>
          <w:trHeight w:val="860"/>
        </w:trPr>
        <w:tc>
          <w:tcPr>
            <w:tcW w:w="2268" w:type="dxa"/>
            <w:shd w:val="clear" w:color="auto" w:fill="auto"/>
          </w:tcPr>
          <w:p w14:paraId="4EFC3D90"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22</w:t>
            </w:r>
          </w:p>
        </w:tc>
        <w:tc>
          <w:tcPr>
            <w:tcW w:w="7308" w:type="dxa"/>
            <w:shd w:val="clear" w:color="auto" w:fill="auto"/>
            <w:vAlign w:val="center"/>
          </w:tcPr>
          <w:p w14:paraId="3DD2931B" w14:textId="64025B56" w:rsidR="00DF6139" w:rsidRPr="006C267C" w:rsidRDefault="00CD377B" w:rsidP="00E2557E">
            <w:pPr>
              <w:rPr>
                <w:rFonts w:ascii="Times New Roman" w:hAnsi="Times New Roman"/>
                <w:sz w:val="24"/>
                <w:szCs w:val="24"/>
              </w:rPr>
            </w:pPr>
            <w:r>
              <w:rPr>
                <w:rFonts w:ascii="Times New Roman" w:hAnsi="Times New Roman"/>
                <w:sz w:val="24"/>
                <w:szCs w:val="24"/>
              </w:rPr>
              <w:t>Brett M.</w:t>
            </w:r>
            <w:r w:rsidR="00BC69AD">
              <w:rPr>
                <w:rFonts w:ascii="Times New Roman" w:hAnsi="Times New Roman"/>
                <w:sz w:val="24"/>
                <w:szCs w:val="24"/>
              </w:rPr>
              <w:t xml:space="preserve"> </w:t>
            </w:r>
            <w:r>
              <w:rPr>
                <w:rFonts w:ascii="Times New Roman" w:hAnsi="Times New Roman"/>
                <w:sz w:val="24"/>
                <w:szCs w:val="24"/>
              </w:rPr>
              <w:t>Kavanaugh</w:t>
            </w:r>
            <w:r w:rsidR="006C267C">
              <w:rPr>
                <w:rFonts w:ascii="Times New Roman" w:hAnsi="Times New Roman"/>
                <w:sz w:val="24"/>
                <w:szCs w:val="24"/>
              </w:rPr>
              <w:t xml:space="preserve">, </w:t>
            </w:r>
            <w:r w:rsidR="006C267C">
              <w:rPr>
                <w:rFonts w:ascii="Times New Roman" w:hAnsi="Times New Roman"/>
                <w:i/>
                <w:sz w:val="24"/>
                <w:szCs w:val="24"/>
              </w:rPr>
              <w:t>Fixing Statutory Interpretation</w:t>
            </w:r>
            <w:r w:rsidR="006C267C">
              <w:rPr>
                <w:rFonts w:ascii="Times New Roman" w:hAnsi="Times New Roman"/>
                <w:sz w:val="24"/>
                <w:szCs w:val="24"/>
              </w:rPr>
              <w:t xml:space="preserve">, </w:t>
            </w:r>
            <w:r w:rsidR="00B87421">
              <w:rPr>
                <w:rFonts w:ascii="Times New Roman" w:hAnsi="Times New Roman"/>
                <w:sz w:val="24"/>
                <w:szCs w:val="24"/>
              </w:rPr>
              <w:t xml:space="preserve">129 </w:t>
            </w:r>
            <w:proofErr w:type="spellStart"/>
            <w:r w:rsidR="00B87421">
              <w:rPr>
                <w:rFonts w:ascii="Times New Roman" w:hAnsi="Times New Roman"/>
                <w:sz w:val="24"/>
                <w:szCs w:val="24"/>
              </w:rPr>
              <w:t>Harv</w:t>
            </w:r>
            <w:proofErr w:type="spellEnd"/>
            <w:r w:rsidR="00B87421">
              <w:rPr>
                <w:rFonts w:ascii="Times New Roman" w:hAnsi="Times New Roman"/>
                <w:sz w:val="24"/>
                <w:szCs w:val="24"/>
              </w:rPr>
              <w:t>. L. Rev.</w:t>
            </w:r>
            <w:r w:rsidR="000606BC">
              <w:rPr>
                <w:rFonts w:ascii="Times New Roman" w:hAnsi="Times New Roman"/>
                <w:sz w:val="24"/>
                <w:szCs w:val="24"/>
              </w:rPr>
              <w:t xml:space="preserve"> 2118 (2016)</w:t>
            </w:r>
            <w:r w:rsidR="008F40A8">
              <w:rPr>
                <w:rFonts w:ascii="Times New Roman" w:hAnsi="Times New Roman"/>
                <w:sz w:val="24"/>
                <w:szCs w:val="24"/>
              </w:rPr>
              <w:t xml:space="preserve"> (reviewing</w:t>
            </w:r>
            <w:r w:rsidR="00EE3C3C">
              <w:rPr>
                <w:rFonts w:ascii="Times New Roman" w:hAnsi="Times New Roman"/>
                <w:sz w:val="24"/>
                <w:szCs w:val="24"/>
              </w:rPr>
              <w:t xml:space="preserve"> Robert A. </w:t>
            </w:r>
            <w:proofErr w:type="spellStart"/>
            <w:r w:rsidR="00EE3C3C">
              <w:rPr>
                <w:rFonts w:ascii="Times New Roman" w:hAnsi="Times New Roman"/>
                <w:sz w:val="24"/>
                <w:szCs w:val="24"/>
              </w:rPr>
              <w:t>Katzmann</w:t>
            </w:r>
            <w:proofErr w:type="spellEnd"/>
            <w:r w:rsidR="00F47F51">
              <w:rPr>
                <w:rFonts w:ascii="Times New Roman" w:hAnsi="Times New Roman"/>
                <w:sz w:val="24"/>
                <w:szCs w:val="24"/>
              </w:rPr>
              <w:t xml:space="preserve">, Judging Statutes). </w:t>
            </w:r>
          </w:p>
        </w:tc>
      </w:tr>
      <w:tr w:rsidR="00DF6139" w:rsidRPr="00051C89" w14:paraId="0E84F89E" w14:textId="77777777" w:rsidTr="00DF6139">
        <w:trPr>
          <w:trHeight w:val="860"/>
        </w:trPr>
        <w:tc>
          <w:tcPr>
            <w:tcW w:w="2268" w:type="dxa"/>
            <w:shd w:val="clear" w:color="auto" w:fill="auto"/>
          </w:tcPr>
          <w:p w14:paraId="2003AF67"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23</w:t>
            </w:r>
          </w:p>
        </w:tc>
        <w:tc>
          <w:tcPr>
            <w:tcW w:w="7308" w:type="dxa"/>
            <w:shd w:val="clear" w:color="auto" w:fill="auto"/>
            <w:vAlign w:val="center"/>
          </w:tcPr>
          <w:p w14:paraId="486CBC6A" w14:textId="297E69F8" w:rsidR="00DF6139" w:rsidRPr="00592D14" w:rsidRDefault="00B67692" w:rsidP="00E2557E">
            <w:pPr>
              <w:rPr>
                <w:rFonts w:ascii="Times New Roman" w:hAnsi="Times New Roman"/>
                <w:sz w:val="24"/>
                <w:szCs w:val="24"/>
              </w:rPr>
            </w:pPr>
            <w:r>
              <w:rPr>
                <w:rFonts w:ascii="Times New Roman" w:hAnsi="Times New Roman"/>
                <w:i/>
                <w:sz w:val="24"/>
                <w:szCs w:val="24"/>
              </w:rPr>
              <w:t>United States v. Rodrig</w:t>
            </w:r>
            <w:r w:rsidR="00592D14">
              <w:rPr>
                <w:rFonts w:ascii="Times New Roman" w:hAnsi="Times New Roman"/>
                <w:i/>
                <w:sz w:val="24"/>
                <w:szCs w:val="24"/>
              </w:rPr>
              <w:t>uez</w:t>
            </w:r>
            <w:r w:rsidR="00592D14">
              <w:rPr>
                <w:rFonts w:ascii="Times New Roman" w:hAnsi="Times New Roman"/>
                <w:sz w:val="24"/>
                <w:szCs w:val="24"/>
              </w:rPr>
              <w:t xml:space="preserve">, </w:t>
            </w:r>
            <w:r w:rsidR="0086200E">
              <w:rPr>
                <w:rFonts w:ascii="Times New Roman" w:hAnsi="Times New Roman"/>
                <w:sz w:val="24"/>
                <w:szCs w:val="24"/>
              </w:rPr>
              <w:t xml:space="preserve">No. 2:04-cr-55, </w:t>
            </w:r>
            <w:r w:rsidR="00DD6511">
              <w:rPr>
                <w:rFonts w:ascii="Times New Roman" w:hAnsi="Times New Roman"/>
                <w:sz w:val="24"/>
                <w:szCs w:val="24"/>
              </w:rPr>
              <w:t xml:space="preserve">2006 WL 487117 </w:t>
            </w:r>
            <w:r w:rsidR="00E31813">
              <w:rPr>
                <w:rFonts w:ascii="Times New Roman" w:hAnsi="Times New Roman"/>
                <w:sz w:val="24"/>
                <w:szCs w:val="24"/>
              </w:rPr>
              <w:t>(</w:t>
            </w:r>
            <w:r w:rsidR="00B4104A">
              <w:rPr>
                <w:rFonts w:ascii="Times New Roman" w:hAnsi="Times New Roman"/>
                <w:sz w:val="24"/>
                <w:szCs w:val="24"/>
              </w:rPr>
              <w:t>D.N.</w:t>
            </w:r>
            <w:r w:rsidR="004D115E">
              <w:rPr>
                <w:rFonts w:ascii="Times New Roman" w:hAnsi="Times New Roman"/>
                <w:sz w:val="24"/>
                <w:szCs w:val="24"/>
              </w:rPr>
              <w:t>D. Feb. 28, 2006)</w:t>
            </w:r>
            <w:r w:rsidR="00FF6A4E">
              <w:rPr>
                <w:rFonts w:ascii="Times New Roman" w:hAnsi="Times New Roman"/>
                <w:sz w:val="24"/>
                <w:szCs w:val="24"/>
              </w:rPr>
              <w:t>.</w:t>
            </w:r>
          </w:p>
        </w:tc>
      </w:tr>
      <w:tr w:rsidR="00DF6139" w:rsidRPr="00051C89" w14:paraId="660D22C1" w14:textId="77777777" w:rsidTr="00DF6139">
        <w:trPr>
          <w:trHeight w:val="860"/>
        </w:trPr>
        <w:tc>
          <w:tcPr>
            <w:tcW w:w="2268" w:type="dxa"/>
            <w:shd w:val="clear" w:color="auto" w:fill="auto"/>
          </w:tcPr>
          <w:p w14:paraId="1E426B2A" w14:textId="77777777" w:rsidR="00DF6139" w:rsidRPr="00051C89" w:rsidRDefault="00DF6139" w:rsidP="00E2557E">
            <w:pPr>
              <w:rPr>
                <w:rFonts w:ascii="Times New Roman" w:hAnsi="Times New Roman"/>
                <w:sz w:val="24"/>
                <w:szCs w:val="24"/>
              </w:rPr>
            </w:pPr>
            <w:r w:rsidRPr="00051C89">
              <w:rPr>
                <w:rFonts w:ascii="Times New Roman" w:hAnsi="Times New Roman"/>
                <w:sz w:val="24"/>
                <w:szCs w:val="24"/>
              </w:rPr>
              <w:t>Source 24</w:t>
            </w:r>
          </w:p>
        </w:tc>
        <w:tc>
          <w:tcPr>
            <w:tcW w:w="7308" w:type="dxa"/>
            <w:shd w:val="clear" w:color="auto" w:fill="auto"/>
            <w:vAlign w:val="center"/>
          </w:tcPr>
          <w:p w14:paraId="7515F2B6" w14:textId="7DF6C021" w:rsidR="00DF6139" w:rsidRPr="00051C89" w:rsidRDefault="00693236" w:rsidP="00E2557E">
            <w:pPr>
              <w:rPr>
                <w:rFonts w:ascii="Times New Roman" w:hAnsi="Times New Roman"/>
                <w:sz w:val="24"/>
                <w:szCs w:val="24"/>
              </w:rPr>
            </w:pPr>
            <w:r>
              <w:rPr>
                <w:rFonts w:ascii="Times New Roman" w:hAnsi="Times New Roman"/>
                <w:sz w:val="24"/>
                <w:szCs w:val="24"/>
              </w:rPr>
              <w:t>8</w:t>
            </w:r>
            <w:r w:rsidR="00AA3FBC">
              <w:rPr>
                <w:rFonts w:ascii="Times New Roman" w:hAnsi="Times New Roman"/>
                <w:sz w:val="24"/>
                <w:szCs w:val="24"/>
              </w:rPr>
              <w:t xml:space="preserve"> C.F.R. § 217</w:t>
            </w:r>
            <w:r w:rsidR="00BE5654">
              <w:rPr>
                <w:rFonts w:ascii="Times New Roman" w:hAnsi="Times New Roman"/>
                <w:sz w:val="24"/>
                <w:szCs w:val="24"/>
              </w:rPr>
              <w:t xml:space="preserve"> (</w:t>
            </w:r>
            <w:r w:rsidR="00124B88">
              <w:rPr>
                <w:rFonts w:ascii="Times New Roman" w:hAnsi="Times New Roman"/>
                <w:sz w:val="24"/>
                <w:szCs w:val="24"/>
              </w:rPr>
              <w:t>2017</w:t>
            </w:r>
            <w:r w:rsidR="001B42CD">
              <w:rPr>
                <w:rFonts w:ascii="Times New Roman" w:hAnsi="Times New Roman"/>
                <w:sz w:val="24"/>
                <w:szCs w:val="24"/>
              </w:rPr>
              <w:t xml:space="preserve">). </w:t>
            </w:r>
          </w:p>
        </w:tc>
      </w:tr>
      <w:tr w:rsidR="00DF6139" w:rsidRPr="00051C89" w14:paraId="555D5C48" w14:textId="77777777" w:rsidTr="00DF6139">
        <w:trPr>
          <w:trHeight w:val="860"/>
        </w:trPr>
        <w:tc>
          <w:tcPr>
            <w:tcW w:w="2268" w:type="dxa"/>
            <w:shd w:val="clear" w:color="auto" w:fill="auto"/>
          </w:tcPr>
          <w:p w14:paraId="20FB4305" w14:textId="77777777" w:rsidR="00DF6139" w:rsidRPr="00051C89" w:rsidRDefault="00DF6139" w:rsidP="00E2557E">
            <w:pPr>
              <w:rPr>
                <w:rFonts w:ascii="Times New Roman" w:hAnsi="Times New Roman"/>
                <w:sz w:val="24"/>
                <w:szCs w:val="24"/>
              </w:rPr>
            </w:pPr>
            <w:r>
              <w:rPr>
                <w:rFonts w:ascii="Times New Roman" w:hAnsi="Times New Roman"/>
                <w:sz w:val="24"/>
                <w:szCs w:val="24"/>
              </w:rPr>
              <w:t>Source 25</w:t>
            </w:r>
          </w:p>
        </w:tc>
        <w:tc>
          <w:tcPr>
            <w:tcW w:w="7308" w:type="dxa"/>
            <w:shd w:val="clear" w:color="auto" w:fill="auto"/>
            <w:vAlign w:val="center"/>
          </w:tcPr>
          <w:p w14:paraId="6246E8C9" w14:textId="390420DA" w:rsidR="00DF6139" w:rsidRPr="00051C89" w:rsidRDefault="00F60031" w:rsidP="00E2557E">
            <w:pPr>
              <w:rPr>
                <w:rFonts w:ascii="Times New Roman" w:hAnsi="Times New Roman"/>
                <w:sz w:val="24"/>
                <w:szCs w:val="24"/>
              </w:rPr>
            </w:pPr>
            <w:r>
              <w:rPr>
                <w:rFonts w:ascii="Times New Roman" w:hAnsi="Times New Roman"/>
                <w:sz w:val="24"/>
                <w:szCs w:val="24"/>
              </w:rPr>
              <w:t>Ky. Rev. Stat. Ann. §</w:t>
            </w:r>
            <w:r w:rsidR="001E45B2">
              <w:rPr>
                <w:rFonts w:ascii="Times New Roman" w:hAnsi="Times New Roman"/>
                <w:sz w:val="24"/>
                <w:szCs w:val="24"/>
              </w:rPr>
              <w:t xml:space="preserve"> 532 (West 2016). </w:t>
            </w:r>
          </w:p>
        </w:tc>
      </w:tr>
    </w:tbl>
    <w:p w14:paraId="79AA1A42" w14:textId="77777777" w:rsidR="00E2557E" w:rsidRDefault="00E2557E" w:rsidP="00E2557E">
      <w:pPr>
        <w:jc w:val="center"/>
      </w:pPr>
    </w:p>
    <w:p w14:paraId="0DBE4998" w14:textId="77777777" w:rsidR="00E2557E" w:rsidRDefault="00E2557E" w:rsidP="00E2557E">
      <w:pPr>
        <w:jc w:val="center"/>
        <w:rPr>
          <w:rFonts w:ascii="Times New Roman" w:hAnsi="Times New Roman"/>
          <w:b/>
          <w:sz w:val="24"/>
          <w:szCs w:val="24"/>
          <w:u w:val="single"/>
        </w:rPr>
      </w:pPr>
      <w:r>
        <w:br w:type="page"/>
      </w:r>
      <w:r>
        <w:rPr>
          <w:rFonts w:ascii="Times New Roman" w:hAnsi="Times New Roman"/>
          <w:b/>
          <w:sz w:val="24"/>
          <w:szCs w:val="24"/>
          <w:u w:val="single"/>
        </w:rPr>
        <w:lastRenderedPageBreak/>
        <w:t>Part II – Markup Edit</w:t>
      </w:r>
      <w:r w:rsidR="00EB5E71">
        <w:rPr>
          <w:rFonts w:ascii="Times New Roman" w:hAnsi="Times New Roman"/>
          <w:b/>
          <w:sz w:val="24"/>
          <w:szCs w:val="24"/>
          <w:u w:val="single"/>
        </w:rPr>
        <w:t xml:space="preserve"> &amp; </w:t>
      </w:r>
      <w:proofErr w:type="gramStart"/>
      <w:r w:rsidR="00EB5E71">
        <w:rPr>
          <w:rFonts w:ascii="Times New Roman" w:hAnsi="Times New Roman"/>
          <w:b/>
          <w:sz w:val="24"/>
          <w:szCs w:val="24"/>
          <w:u w:val="single"/>
        </w:rPr>
        <w:t>Multiple Choice</w:t>
      </w:r>
      <w:proofErr w:type="gramEnd"/>
      <w:r w:rsidR="00EB5E71">
        <w:rPr>
          <w:rFonts w:ascii="Times New Roman" w:hAnsi="Times New Roman"/>
          <w:b/>
          <w:sz w:val="24"/>
          <w:szCs w:val="24"/>
          <w:u w:val="single"/>
        </w:rPr>
        <w:t xml:space="preserve"> Questions</w:t>
      </w:r>
    </w:p>
    <w:p w14:paraId="581A0A2F" w14:textId="77777777" w:rsidR="00EB5E71" w:rsidRPr="00D93CFA" w:rsidRDefault="00EB5E71" w:rsidP="00EB5E71">
      <w:pPr>
        <w:spacing w:after="0" w:line="480" w:lineRule="auto"/>
        <w:jc w:val="center"/>
        <w:rPr>
          <w:rFonts w:ascii="Times New Roman" w:hAnsi="Times New Roman"/>
          <w:b/>
          <w:sz w:val="24"/>
        </w:rPr>
      </w:pPr>
      <w:r>
        <w:rPr>
          <w:rFonts w:ascii="Times New Roman" w:hAnsi="Times New Roman"/>
          <w:b/>
          <w:sz w:val="24"/>
        </w:rPr>
        <w:t>Part A – Markup Edit</w:t>
      </w:r>
    </w:p>
    <w:p w14:paraId="7A058F3A" w14:textId="77777777" w:rsidR="00984C81" w:rsidRPr="005B7177" w:rsidRDefault="00984C81" w:rsidP="00984C81">
      <w:pPr>
        <w:ind w:firstLine="720"/>
        <w:rPr>
          <w:rFonts w:ascii="Times New Roman" w:hAnsi="Times New Roman"/>
          <w:sz w:val="24"/>
          <w:szCs w:val="24"/>
        </w:rPr>
      </w:pPr>
      <w:r>
        <w:rPr>
          <w:rFonts w:ascii="Times New Roman" w:hAnsi="Times New Roman"/>
          <w:sz w:val="24"/>
          <w:szCs w:val="24"/>
        </w:rPr>
        <w:t xml:space="preserve">As part of your summer internship, you have been asked to edit a portion of your colleague’s brief (a court document).  You are the last person who will </w:t>
      </w:r>
      <w:r w:rsidR="00B303A8">
        <w:rPr>
          <w:rFonts w:ascii="Times New Roman" w:hAnsi="Times New Roman"/>
          <w:sz w:val="24"/>
          <w:szCs w:val="24"/>
        </w:rPr>
        <w:t>cite</w:t>
      </w:r>
      <w:r w:rsidR="00D91E10">
        <w:rPr>
          <w:rFonts w:ascii="Times New Roman" w:hAnsi="Times New Roman"/>
          <w:sz w:val="24"/>
          <w:szCs w:val="24"/>
        </w:rPr>
        <w:t>-</w:t>
      </w:r>
      <w:r w:rsidR="00B303A8">
        <w:rPr>
          <w:rFonts w:ascii="Times New Roman" w:hAnsi="Times New Roman"/>
          <w:sz w:val="24"/>
          <w:szCs w:val="24"/>
        </w:rPr>
        <w:t>check</w:t>
      </w:r>
      <w:r>
        <w:rPr>
          <w:rFonts w:ascii="Times New Roman" w:hAnsi="Times New Roman"/>
          <w:sz w:val="24"/>
          <w:szCs w:val="24"/>
        </w:rPr>
        <w:t xml:space="preserve"> the document before it gets filed.  Your supervisor expects the document to be perfectly “</w:t>
      </w:r>
      <w:proofErr w:type="spellStart"/>
      <w:r>
        <w:rPr>
          <w:rFonts w:ascii="Times New Roman" w:hAnsi="Times New Roman"/>
          <w:sz w:val="24"/>
          <w:szCs w:val="24"/>
        </w:rPr>
        <w:t>Bluebooked</w:t>
      </w:r>
      <w:proofErr w:type="spellEnd"/>
      <w:r>
        <w:rPr>
          <w:rFonts w:ascii="Times New Roman" w:hAnsi="Times New Roman"/>
          <w:sz w:val="24"/>
          <w:szCs w:val="24"/>
        </w:rPr>
        <w:t xml:space="preserve">,” but also asks you turn on </w:t>
      </w:r>
      <w:r w:rsidR="006F050B">
        <w:rPr>
          <w:rFonts w:ascii="Times New Roman" w:hAnsi="Times New Roman"/>
          <w:sz w:val="24"/>
          <w:szCs w:val="24"/>
        </w:rPr>
        <w:t>“</w:t>
      </w:r>
      <w:r>
        <w:rPr>
          <w:rFonts w:ascii="Times New Roman" w:hAnsi="Times New Roman"/>
          <w:sz w:val="24"/>
          <w:szCs w:val="24"/>
        </w:rPr>
        <w:t>Track Changes</w:t>
      </w:r>
      <w:r w:rsidR="006F050B">
        <w:rPr>
          <w:rFonts w:ascii="Times New Roman" w:hAnsi="Times New Roman"/>
          <w:sz w:val="24"/>
          <w:szCs w:val="24"/>
        </w:rPr>
        <w:t>”</w:t>
      </w:r>
      <w:r>
        <w:rPr>
          <w:rFonts w:ascii="Times New Roman" w:hAnsi="Times New Roman"/>
          <w:sz w:val="24"/>
          <w:szCs w:val="24"/>
        </w:rPr>
        <w:t xml:space="preserve"> so that she can see t</w:t>
      </w:r>
      <w:r w:rsidR="00AB475E">
        <w:rPr>
          <w:rFonts w:ascii="Times New Roman" w:hAnsi="Times New Roman"/>
          <w:sz w:val="24"/>
          <w:szCs w:val="24"/>
        </w:rPr>
        <w:t xml:space="preserve">he full extent of your edits.  </w:t>
      </w:r>
      <w:r>
        <w:rPr>
          <w:rFonts w:ascii="Times New Roman" w:hAnsi="Times New Roman"/>
          <w:sz w:val="24"/>
          <w:szCs w:val="24"/>
        </w:rPr>
        <w:t>Do not fix any grammar or substantive errors—focus only on Bluebook compliance.</w:t>
      </w:r>
    </w:p>
    <w:p w14:paraId="4254A253" w14:textId="77777777" w:rsidR="00E2557E" w:rsidRDefault="00E2557E" w:rsidP="00E2557E">
      <w:pPr>
        <w:jc w:val="center"/>
        <w:rPr>
          <w:rFonts w:ascii="Times New Roman" w:hAnsi="Times New Roman"/>
          <w:b/>
          <w:color w:val="FF0000"/>
          <w:sz w:val="24"/>
          <w:szCs w:val="24"/>
          <w:u w:val="single"/>
        </w:rPr>
      </w:pPr>
      <w:r w:rsidRPr="00D93CFA">
        <w:rPr>
          <w:rFonts w:ascii="Times New Roman" w:hAnsi="Times New Roman"/>
          <w:b/>
          <w:color w:val="FF0000"/>
          <w:sz w:val="24"/>
          <w:szCs w:val="24"/>
        </w:rPr>
        <w:t xml:space="preserve">ACTIVATE “TRACK CHANGES” FOR WORK ON THIS SECTION </w:t>
      </w:r>
      <w:r w:rsidRPr="00D93CFA">
        <w:rPr>
          <w:rFonts w:ascii="Times New Roman" w:hAnsi="Times New Roman"/>
          <w:b/>
          <w:color w:val="FF0000"/>
          <w:sz w:val="24"/>
          <w:szCs w:val="24"/>
          <w:u w:val="single"/>
        </w:rPr>
        <w:t>ONLY</w:t>
      </w:r>
    </w:p>
    <w:p w14:paraId="43E4268A" w14:textId="71CCCCA7" w:rsidR="00E2557E" w:rsidRPr="00583BE3" w:rsidRDefault="00E2557E" w:rsidP="00E2557E">
      <w:pPr>
        <w:widowControl w:val="0"/>
        <w:autoSpaceDE w:val="0"/>
        <w:autoSpaceDN w:val="0"/>
        <w:adjustRightInd w:val="0"/>
        <w:spacing w:after="0" w:line="480" w:lineRule="auto"/>
        <w:ind w:firstLine="720"/>
        <w:rPr>
          <w:rFonts w:ascii="Times New Roman" w:hAnsi="Times New Roman"/>
          <w:sz w:val="24"/>
        </w:rPr>
      </w:pPr>
      <w:r w:rsidRPr="00C7447F">
        <w:rPr>
          <w:rFonts w:ascii="Times New Roman" w:hAnsi="Times New Roman"/>
          <w:sz w:val="24"/>
        </w:rPr>
        <w:t xml:space="preserve">Despite the apparent constitutionality of Zero Tolerance (“ZT”) policies, </w:t>
      </w:r>
      <w:r w:rsidRPr="00C7447F">
        <w:rPr>
          <w:rFonts w:ascii="Times New Roman" w:hAnsi="Times New Roman"/>
          <w:i/>
          <w:sz w:val="24"/>
          <w:rPrChange w:id="0" w:author="Author">
            <w:rPr>
              <w:rFonts w:ascii="Times New Roman" w:hAnsi="Times New Roman"/>
              <w:sz w:val="24"/>
            </w:rPr>
          </w:rPrChange>
        </w:rPr>
        <w:t>see</w:t>
      </w:r>
      <w:r w:rsidRPr="00C7447F">
        <w:rPr>
          <w:rFonts w:ascii="Times New Roman" w:hAnsi="Times New Roman"/>
          <w:sz w:val="24"/>
        </w:rPr>
        <w:t xml:space="preserve"> </w:t>
      </w:r>
      <w:r w:rsidR="00AA6C65" w:rsidRPr="00C7447F">
        <w:rPr>
          <w:rFonts w:ascii="Times New Roman" w:hAnsi="Times New Roman"/>
          <w:sz w:val="24"/>
          <w:szCs w:val="24"/>
        </w:rPr>
        <w:t>Tracey</w:t>
      </w:r>
      <w:r w:rsidR="006A6969" w:rsidRPr="00583BE3">
        <w:rPr>
          <w:rFonts w:ascii="Times New Roman" w:hAnsi="Times New Roman"/>
          <w:sz w:val="24"/>
          <w:szCs w:val="24"/>
        </w:rPr>
        <w:t xml:space="preserve"> Golden</w:t>
      </w:r>
      <w:r w:rsidRPr="00583BE3">
        <w:rPr>
          <w:rFonts w:ascii="Times New Roman" w:hAnsi="Times New Roman"/>
          <w:sz w:val="24"/>
          <w:szCs w:val="24"/>
        </w:rPr>
        <w:t xml:space="preserve">, </w:t>
      </w:r>
      <w:r w:rsidRPr="00583BE3">
        <w:rPr>
          <w:rFonts w:ascii="Times New Roman" w:hAnsi="Times New Roman"/>
          <w:i/>
          <w:sz w:val="24"/>
          <w:szCs w:val="24"/>
        </w:rPr>
        <w:t>Three, Two, One, Zero Tolerance a Go</w:t>
      </w:r>
      <w:r w:rsidRPr="007823B3">
        <w:rPr>
          <w:rFonts w:ascii="Times New Roman" w:hAnsi="Times New Roman"/>
          <w:sz w:val="24"/>
          <w:szCs w:val="24"/>
        </w:rPr>
        <w:t xml:space="preserve">, </w:t>
      </w:r>
      <w:r w:rsidRPr="00C7447F">
        <w:rPr>
          <w:rFonts w:ascii="Times New Roman" w:hAnsi="Times New Roman"/>
          <w:sz w:val="24"/>
          <w:szCs w:val="24"/>
          <w:rPrChange w:id="1" w:author="Author">
            <w:rPr>
              <w:rFonts w:ascii="Times New Roman" w:hAnsi="Times New Roman"/>
              <w:smallCaps/>
              <w:sz w:val="24"/>
              <w:szCs w:val="24"/>
            </w:rPr>
          </w:rPrChange>
        </w:rPr>
        <w:t xml:space="preserve">The </w:t>
      </w:r>
      <w:proofErr w:type="spellStart"/>
      <w:r w:rsidRPr="00C7447F">
        <w:rPr>
          <w:rFonts w:ascii="Times New Roman" w:hAnsi="Times New Roman"/>
          <w:sz w:val="24"/>
          <w:szCs w:val="24"/>
          <w:rPrChange w:id="2" w:author="Author">
            <w:rPr>
              <w:rFonts w:ascii="Times New Roman" w:hAnsi="Times New Roman"/>
              <w:smallCaps/>
              <w:sz w:val="24"/>
              <w:szCs w:val="24"/>
            </w:rPr>
          </w:rPrChange>
        </w:rPr>
        <w:t>Volokh</w:t>
      </w:r>
      <w:proofErr w:type="spellEnd"/>
      <w:r w:rsidRPr="00C7447F">
        <w:rPr>
          <w:rFonts w:ascii="Times New Roman" w:hAnsi="Times New Roman"/>
          <w:sz w:val="24"/>
          <w:szCs w:val="24"/>
          <w:rPrChange w:id="3" w:author="Author">
            <w:rPr>
              <w:rFonts w:ascii="Times New Roman" w:hAnsi="Times New Roman"/>
              <w:smallCaps/>
              <w:sz w:val="24"/>
              <w:szCs w:val="24"/>
            </w:rPr>
          </w:rPrChange>
        </w:rPr>
        <w:t xml:space="preserve"> Conspiracy</w:t>
      </w:r>
      <w:r w:rsidR="00CA60F7" w:rsidRPr="00C7447F">
        <w:rPr>
          <w:rFonts w:ascii="Times New Roman" w:hAnsi="Times New Roman"/>
          <w:sz w:val="24"/>
          <w:szCs w:val="24"/>
        </w:rPr>
        <w:t xml:space="preserve"> (</w:t>
      </w:r>
      <w:r w:rsidR="006A6969" w:rsidRPr="00C7447F">
        <w:rPr>
          <w:rFonts w:ascii="Times New Roman" w:hAnsi="Times New Roman"/>
          <w:sz w:val="24"/>
          <w:szCs w:val="24"/>
        </w:rPr>
        <w:t>Apr</w:t>
      </w:r>
      <w:ins w:id="4" w:author="Author">
        <w:r w:rsidR="00A63CEC" w:rsidRPr="00583BE3">
          <w:rPr>
            <w:rFonts w:ascii="Times New Roman" w:hAnsi="Times New Roman"/>
            <w:sz w:val="24"/>
            <w:szCs w:val="24"/>
          </w:rPr>
          <w:t>.</w:t>
        </w:r>
      </w:ins>
      <w:del w:id="5" w:author="Author">
        <w:r w:rsidR="006A6969" w:rsidRPr="00583BE3" w:rsidDel="00A63CEC">
          <w:rPr>
            <w:rFonts w:ascii="Times New Roman" w:hAnsi="Times New Roman"/>
            <w:sz w:val="24"/>
            <w:szCs w:val="24"/>
          </w:rPr>
          <w:delText>il</w:delText>
        </w:r>
      </w:del>
      <w:r w:rsidR="00CA60F7" w:rsidRPr="00583BE3">
        <w:rPr>
          <w:rFonts w:ascii="Times New Roman" w:hAnsi="Times New Roman"/>
          <w:sz w:val="24"/>
          <w:szCs w:val="24"/>
        </w:rPr>
        <w:t xml:space="preserve"> 6, 2008, 10:32</w:t>
      </w:r>
      <w:ins w:id="6" w:author="Author">
        <w:r w:rsidR="00A63CEC" w:rsidRPr="007823B3">
          <w:rPr>
            <w:rFonts w:ascii="Times New Roman" w:hAnsi="Times New Roman"/>
            <w:sz w:val="24"/>
            <w:szCs w:val="24"/>
          </w:rPr>
          <w:t xml:space="preserve"> </w:t>
        </w:r>
      </w:ins>
      <w:r w:rsidR="00CA60F7" w:rsidRPr="003172C1">
        <w:rPr>
          <w:rFonts w:ascii="Times New Roman" w:hAnsi="Times New Roman"/>
          <w:sz w:val="24"/>
          <w:szCs w:val="24"/>
        </w:rPr>
        <w:t>P</w:t>
      </w:r>
      <w:r w:rsidRPr="003172C1">
        <w:rPr>
          <w:rFonts w:ascii="Times New Roman" w:hAnsi="Times New Roman"/>
          <w:sz w:val="24"/>
          <w:szCs w:val="24"/>
        </w:rPr>
        <w:t xml:space="preserve">M), http://www.volokh.com/posts/12716903.html, </w:t>
      </w:r>
      <w:r w:rsidRPr="0040649B">
        <w:rPr>
          <w:rFonts w:ascii="Times New Roman" w:hAnsi="Times New Roman"/>
          <w:sz w:val="24"/>
        </w:rPr>
        <w:t xml:space="preserve">criticism of the basic elements of these policies has abounded in the academic literature and in national and local media.  The media tends to focus on the most bizarre outcomes of ZT policies to illustrate their unreasonableness, </w:t>
      </w:r>
      <w:ins w:id="7" w:author="Author">
        <w:r w:rsidR="00505ABD" w:rsidRPr="0040649B">
          <w:rPr>
            <w:rFonts w:ascii="Times New Roman" w:hAnsi="Times New Roman"/>
            <w:i/>
            <w:sz w:val="24"/>
          </w:rPr>
          <w:t>e</w:t>
        </w:r>
      </w:ins>
      <w:del w:id="8" w:author="Author">
        <w:r w:rsidRPr="0040649B" w:rsidDel="00505ABD">
          <w:rPr>
            <w:rFonts w:ascii="Times New Roman" w:hAnsi="Times New Roman"/>
            <w:i/>
            <w:sz w:val="24"/>
          </w:rPr>
          <w:delText>E</w:delText>
        </w:r>
      </w:del>
      <w:r w:rsidRPr="0040649B">
        <w:rPr>
          <w:rFonts w:ascii="Times New Roman" w:hAnsi="Times New Roman"/>
          <w:i/>
          <w:sz w:val="24"/>
        </w:rPr>
        <w:t>.g.</w:t>
      </w:r>
      <w:r w:rsidRPr="00C7447F">
        <w:rPr>
          <w:rFonts w:ascii="Times New Roman" w:hAnsi="Times New Roman"/>
          <w:sz w:val="24"/>
          <w:rPrChange w:id="9" w:author="Author">
            <w:rPr>
              <w:rFonts w:ascii="Times New Roman" w:hAnsi="Times New Roman"/>
              <w:i/>
              <w:sz w:val="24"/>
            </w:rPr>
          </w:rPrChange>
        </w:rPr>
        <w:t>,</w:t>
      </w:r>
      <w:r w:rsidRPr="00C7447F">
        <w:rPr>
          <w:rFonts w:ascii="Times New Roman" w:hAnsi="Times New Roman"/>
          <w:sz w:val="24"/>
        </w:rPr>
        <w:t xml:space="preserve"> </w:t>
      </w:r>
      <w:r w:rsidR="003941A9" w:rsidRPr="00C7447F">
        <w:rPr>
          <w:rFonts w:ascii="Times New Roman" w:hAnsi="Times New Roman"/>
          <w:sz w:val="24"/>
        </w:rPr>
        <w:t>Ellen</w:t>
      </w:r>
      <w:r w:rsidRPr="00583BE3">
        <w:rPr>
          <w:rFonts w:ascii="Times New Roman" w:hAnsi="Times New Roman"/>
          <w:sz w:val="24"/>
        </w:rPr>
        <w:t xml:space="preserve"> </w:t>
      </w:r>
      <w:r w:rsidR="003941A9" w:rsidRPr="00583BE3">
        <w:rPr>
          <w:rFonts w:ascii="Times New Roman" w:hAnsi="Times New Roman"/>
          <w:sz w:val="24"/>
        </w:rPr>
        <w:t>S.</w:t>
      </w:r>
      <w:r w:rsidRPr="00583BE3">
        <w:rPr>
          <w:rFonts w:ascii="Times New Roman" w:hAnsi="Times New Roman"/>
          <w:sz w:val="24"/>
        </w:rPr>
        <w:t xml:space="preserve"> </w:t>
      </w:r>
      <w:r w:rsidR="003941A9" w:rsidRPr="007823B3">
        <w:rPr>
          <w:rFonts w:ascii="Times New Roman" w:hAnsi="Times New Roman"/>
          <w:sz w:val="24"/>
        </w:rPr>
        <w:t>Smith</w:t>
      </w:r>
      <w:r w:rsidRPr="003172C1">
        <w:rPr>
          <w:rFonts w:ascii="Times New Roman" w:hAnsi="Times New Roman"/>
          <w:sz w:val="24"/>
        </w:rPr>
        <w:t xml:space="preserve">, </w:t>
      </w:r>
      <w:del w:id="10" w:author="Author">
        <w:r w:rsidRPr="003172C1" w:rsidDel="009F4C95">
          <w:rPr>
            <w:rFonts w:ascii="Times New Roman" w:hAnsi="Times New Roman"/>
            <w:sz w:val="24"/>
          </w:rPr>
          <w:delText>“</w:delText>
        </w:r>
      </w:del>
      <w:r w:rsidR="003941A9" w:rsidRPr="00C7447F">
        <w:rPr>
          <w:rFonts w:ascii="Times New Roman" w:hAnsi="Times New Roman"/>
          <w:i/>
          <w:sz w:val="24"/>
          <w:rPrChange w:id="11" w:author="Author">
            <w:rPr>
              <w:rFonts w:ascii="Times New Roman" w:hAnsi="Times New Roman"/>
              <w:sz w:val="24"/>
            </w:rPr>
          </w:rPrChange>
        </w:rPr>
        <w:t>6</w:t>
      </w:r>
      <w:r w:rsidRPr="00C7447F">
        <w:rPr>
          <w:rFonts w:ascii="Times New Roman" w:hAnsi="Times New Roman"/>
          <w:i/>
          <w:sz w:val="24"/>
          <w:rPrChange w:id="12" w:author="Author">
            <w:rPr>
              <w:rFonts w:ascii="Times New Roman" w:hAnsi="Times New Roman"/>
              <w:sz w:val="24"/>
            </w:rPr>
          </w:rPrChange>
        </w:rPr>
        <w:t xml:space="preserve">-Year-Old Boy </w:t>
      </w:r>
      <w:r w:rsidR="00162601" w:rsidRPr="00C7447F">
        <w:rPr>
          <w:rFonts w:ascii="Times New Roman" w:hAnsi="Times New Roman"/>
          <w:i/>
          <w:sz w:val="24"/>
          <w:rPrChange w:id="13" w:author="Author">
            <w:rPr>
              <w:rFonts w:ascii="Times New Roman" w:hAnsi="Times New Roman"/>
              <w:sz w:val="24"/>
            </w:rPr>
          </w:rPrChange>
        </w:rPr>
        <w:t>Expelled</w:t>
      </w:r>
      <w:r w:rsidRPr="00C7447F">
        <w:rPr>
          <w:rFonts w:ascii="Times New Roman" w:hAnsi="Times New Roman"/>
          <w:i/>
          <w:sz w:val="24"/>
          <w:rPrChange w:id="14" w:author="Author">
            <w:rPr>
              <w:rFonts w:ascii="Times New Roman" w:hAnsi="Times New Roman"/>
              <w:sz w:val="24"/>
            </w:rPr>
          </w:rPrChange>
        </w:rPr>
        <w:t xml:space="preserve"> </w:t>
      </w:r>
      <w:proofErr w:type="gramStart"/>
      <w:r w:rsidRPr="00C7447F">
        <w:rPr>
          <w:rFonts w:ascii="Times New Roman" w:hAnsi="Times New Roman"/>
          <w:i/>
          <w:sz w:val="24"/>
          <w:rPrChange w:id="15" w:author="Author">
            <w:rPr>
              <w:rFonts w:ascii="Times New Roman" w:hAnsi="Times New Roman"/>
              <w:sz w:val="24"/>
            </w:rPr>
          </w:rPrChange>
        </w:rPr>
        <w:t>For</w:t>
      </w:r>
      <w:proofErr w:type="gramEnd"/>
      <w:r w:rsidRPr="00C7447F">
        <w:rPr>
          <w:rFonts w:ascii="Times New Roman" w:hAnsi="Times New Roman"/>
          <w:i/>
          <w:sz w:val="24"/>
          <w:rPrChange w:id="16" w:author="Author">
            <w:rPr>
              <w:rFonts w:ascii="Times New Roman" w:hAnsi="Times New Roman"/>
              <w:sz w:val="24"/>
            </w:rPr>
          </w:rPrChange>
        </w:rPr>
        <w:t xml:space="preserve"> Finger Gun</w:t>
      </w:r>
      <w:r w:rsidRPr="00C7447F">
        <w:rPr>
          <w:rFonts w:ascii="Times New Roman" w:hAnsi="Times New Roman"/>
          <w:sz w:val="24"/>
        </w:rPr>
        <w:t>,</w:t>
      </w:r>
      <w:del w:id="17" w:author="Author">
        <w:r w:rsidRPr="00C7447F" w:rsidDel="009F4C95">
          <w:rPr>
            <w:rFonts w:ascii="Times New Roman" w:hAnsi="Times New Roman"/>
            <w:sz w:val="24"/>
          </w:rPr>
          <w:delText>”</w:delText>
        </w:r>
      </w:del>
      <w:r w:rsidRPr="00583BE3">
        <w:rPr>
          <w:rFonts w:ascii="Times New Roman" w:hAnsi="Times New Roman"/>
          <w:sz w:val="24"/>
        </w:rPr>
        <w:t xml:space="preserve"> </w:t>
      </w:r>
      <w:r w:rsidR="007C4C3B" w:rsidRPr="00C7447F">
        <w:rPr>
          <w:rFonts w:ascii="Times New Roman" w:hAnsi="Times New Roman"/>
          <w:sz w:val="24"/>
          <w:rPrChange w:id="18" w:author="Author">
            <w:rPr>
              <w:rFonts w:ascii="Times New Roman" w:hAnsi="Times New Roman"/>
              <w:smallCaps/>
              <w:sz w:val="24"/>
            </w:rPr>
          </w:rPrChange>
        </w:rPr>
        <w:t>Educ</w:t>
      </w:r>
      <w:del w:id="19" w:author="Author">
        <w:r w:rsidR="007C4C3B" w:rsidRPr="00C7447F" w:rsidDel="00DF0153">
          <w:rPr>
            <w:rFonts w:ascii="Times New Roman" w:hAnsi="Times New Roman"/>
            <w:sz w:val="24"/>
            <w:rPrChange w:id="20" w:author="Author">
              <w:rPr>
                <w:rFonts w:ascii="Times New Roman" w:hAnsi="Times New Roman"/>
                <w:smallCaps/>
                <w:sz w:val="24"/>
              </w:rPr>
            </w:rPrChange>
          </w:rPr>
          <w:delText>t</w:delText>
        </w:r>
      </w:del>
      <w:r w:rsidR="007C4C3B" w:rsidRPr="00C7447F">
        <w:rPr>
          <w:rFonts w:ascii="Times New Roman" w:hAnsi="Times New Roman"/>
          <w:sz w:val="24"/>
          <w:rPrChange w:id="21" w:author="Author">
            <w:rPr>
              <w:rFonts w:ascii="Times New Roman" w:hAnsi="Times New Roman"/>
              <w:smallCaps/>
              <w:sz w:val="24"/>
            </w:rPr>
          </w:rPrChange>
        </w:rPr>
        <w:t>.</w:t>
      </w:r>
      <w:r w:rsidRPr="00C7447F">
        <w:rPr>
          <w:rFonts w:ascii="Times New Roman" w:hAnsi="Times New Roman"/>
          <w:sz w:val="24"/>
          <w:rPrChange w:id="22" w:author="Author">
            <w:rPr>
              <w:rFonts w:ascii="Times New Roman" w:hAnsi="Times New Roman"/>
              <w:smallCaps/>
              <w:sz w:val="24"/>
            </w:rPr>
          </w:rPrChange>
        </w:rPr>
        <w:t xml:space="preserve"> News</w:t>
      </w:r>
      <w:r w:rsidRPr="00C7447F">
        <w:rPr>
          <w:rFonts w:ascii="Times New Roman" w:hAnsi="Times New Roman"/>
          <w:sz w:val="24"/>
        </w:rPr>
        <w:t xml:space="preserve"> (Nov. 19, 2014)</w:t>
      </w:r>
      <w:r w:rsidR="0090214A" w:rsidRPr="00583BE3">
        <w:rPr>
          <w:rFonts w:ascii="Times New Roman" w:hAnsi="Times New Roman"/>
          <w:sz w:val="24"/>
        </w:rPr>
        <w:t xml:space="preserve">, </w:t>
      </w:r>
      <w:r w:rsidRPr="00583BE3">
        <w:rPr>
          <w:rFonts w:ascii="Times New Roman" w:hAnsi="Times New Roman"/>
          <w:sz w:val="24"/>
        </w:rPr>
        <w:t>http://www.</w:t>
      </w:r>
      <w:r w:rsidR="007C4C3B" w:rsidRPr="00583BE3">
        <w:rPr>
          <w:rFonts w:ascii="Times New Roman" w:hAnsi="Times New Roman"/>
          <w:sz w:val="24"/>
        </w:rPr>
        <w:t>education</w:t>
      </w:r>
      <w:r w:rsidRPr="007823B3">
        <w:rPr>
          <w:rFonts w:ascii="Times New Roman" w:hAnsi="Times New Roman"/>
          <w:sz w:val="24"/>
        </w:rPr>
        <w:t>news.com/2014/11/</w:t>
      </w:r>
      <w:r w:rsidR="00E30C15" w:rsidRPr="003172C1">
        <w:rPr>
          <w:rFonts w:ascii="Times New Roman" w:hAnsi="Times New Roman"/>
          <w:sz w:val="24"/>
        </w:rPr>
        <w:t>6-year-old</w:t>
      </w:r>
      <w:r w:rsidRPr="003172C1">
        <w:rPr>
          <w:rFonts w:ascii="Times New Roman" w:hAnsi="Times New Roman"/>
          <w:sz w:val="24"/>
        </w:rPr>
        <w:t>-boy-suspended-for-finger-gun/, while academic attacks explore how ZT policies fail to increas</w:t>
      </w:r>
      <w:r w:rsidRPr="0040649B">
        <w:rPr>
          <w:rFonts w:ascii="Times New Roman" w:hAnsi="Times New Roman"/>
          <w:sz w:val="24"/>
        </w:rPr>
        <w:t>e school safety, communicate negative perceptions of American youth, and have detrimental long-term outcomes on students</w:t>
      </w:r>
      <w:ins w:id="23" w:author="Author">
        <w:r w:rsidR="00BC5C12">
          <w:rPr>
            <w:rFonts w:ascii="Times New Roman" w:hAnsi="Times New Roman"/>
            <w:sz w:val="24"/>
          </w:rPr>
          <w:t>.</w:t>
        </w:r>
      </w:ins>
      <w:del w:id="24" w:author="Author">
        <w:r w:rsidR="00BC5C12" w:rsidDel="00BC5C12">
          <w:rPr>
            <w:rFonts w:ascii="Times New Roman" w:hAnsi="Times New Roman"/>
            <w:sz w:val="24"/>
          </w:rPr>
          <w:delText>,</w:delText>
        </w:r>
      </w:del>
      <w:r w:rsidR="00BC5C12" w:rsidRPr="00BC5C12">
        <w:rPr>
          <w:rFonts w:ascii="Times New Roman" w:hAnsi="Times New Roman"/>
          <w:i/>
          <w:sz w:val="24"/>
        </w:rPr>
        <w:t xml:space="preserve"> </w:t>
      </w:r>
      <w:r w:rsidR="00BC5C12" w:rsidRPr="00710528">
        <w:rPr>
          <w:rFonts w:ascii="Times New Roman" w:hAnsi="Times New Roman"/>
          <w:i/>
          <w:sz w:val="24"/>
        </w:rPr>
        <w:t>E.g.</w:t>
      </w:r>
      <w:r w:rsidR="00BC5C12" w:rsidRPr="00BC5C12">
        <w:rPr>
          <w:rFonts w:ascii="Times New Roman" w:hAnsi="Times New Roman"/>
          <w:sz w:val="24"/>
          <w:rPrChange w:id="25" w:author="Author">
            <w:rPr>
              <w:rFonts w:ascii="Times New Roman" w:hAnsi="Times New Roman"/>
              <w:i/>
              <w:sz w:val="24"/>
            </w:rPr>
          </w:rPrChange>
        </w:rPr>
        <w:t>,</w:t>
      </w:r>
      <w:r w:rsidR="00BC5C12" w:rsidRPr="00710528">
        <w:rPr>
          <w:rFonts w:ascii="Times New Roman" w:hAnsi="Times New Roman"/>
          <w:sz w:val="24"/>
        </w:rPr>
        <w:t xml:space="preserve"> </w:t>
      </w:r>
      <w:r w:rsidRPr="00C7447F">
        <w:rPr>
          <w:rFonts w:ascii="Times New Roman" w:hAnsi="Times New Roman"/>
          <w:sz w:val="24"/>
        </w:rPr>
        <w:t xml:space="preserve">Gerald Levine </w:t>
      </w:r>
      <w:del w:id="26" w:author="Author">
        <w:r w:rsidRPr="00C7447F" w:rsidDel="001779B6">
          <w:rPr>
            <w:rFonts w:ascii="Times New Roman" w:hAnsi="Times New Roman"/>
            <w:sz w:val="24"/>
          </w:rPr>
          <w:delText xml:space="preserve">and </w:delText>
        </w:r>
      </w:del>
      <w:ins w:id="27" w:author="Author">
        <w:r w:rsidR="001779B6" w:rsidRPr="00583BE3">
          <w:rPr>
            <w:rFonts w:ascii="Times New Roman" w:hAnsi="Times New Roman"/>
            <w:sz w:val="24"/>
          </w:rPr>
          <w:t xml:space="preserve">&amp; </w:t>
        </w:r>
      </w:ins>
      <w:r w:rsidRPr="00583BE3">
        <w:rPr>
          <w:rFonts w:ascii="Times New Roman" w:hAnsi="Times New Roman"/>
          <w:sz w:val="24"/>
        </w:rPr>
        <w:t xml:space="preserve">Susan T. </w:t>
      </w:r>
      <w:proofErr w:type="spellStart"/>
      <w:r w:rsidRPr="00583BE3">
        <w:rPr>
          <w:rFonts w:ascii="Times New Roman" w:hAnsi="Times New Roman"/>
          <w:sz w:val="24"/>
        </w:rPr>
        <w:t>Unders</w:t>
      </w:r>
      <w:proofErr w:type="spellEnd"/>
      <w:r w:rsidRPr="00583BE3">
        <w:rPr>
          <w:rFonts w:ascii="Times New Roman" w:hAnsi="Times New Roman"/>
          <w:sz w:val="24"/>
        </w:rPr>
        <w:t xml:space="preserve">, </w:t>
      </w:r>
      <w:r w:rsidRPr="00C7447F">
        <w:rPr>
          <w:rFonts w:ascii="Times New Roman" w:hAnsi="Times New Roman"/>
          <w:i/>
          <w:sz w:val="24"/>
          <w:rPrChange w:id="28" w:author="Author">
            <w:rPr>
              <w:rFonts w:ascii="Times New Roman" w:hAnsi="Times New Roman"/>
              <w:sz w:val="24"/>
            </w:rPr>
          </w:rPrChange>
        </w:rPr>
        <w:t>Zero Tolerance Doesn’t Add Up to Zero: Negative Effects on Amer</w:t>
      </w:r>
      <w:ins w:id="29" w:author="Author">
        <w:r w:rsidR="002B3288" w:rsidRPr="00C7447F">
          <w:rPr>
            <w:rFonts w:ascii="Times New Roman" w:hAnsi="Times New Roman"/>
            <w:i/>
            <w:sz w:val="24"/>
          </w:rPr>
          <w:t>ican</w:t>
        </w:r>
      </w:ins>
      <w:del w:id="30" w:author="Author">
        <w:r w:rsidRPr="00C7447F" w:rsidDel="002B3288">
          <w:rPr>
            <w:rFonts w:ascii="Times New Roman" w:hAnsi="Times New Roman"/>
            <w:i/>
            <w:sz w:val="24"/>
            <w:rPrChange w:id="31" w:author="Author">
              <w:rPr>
                <w:rFonts w:ascii="Times New Roman" w:hAnsi="Times New Roman"/>
                <w:sz w:val="24"/>
              </w:rPr>
            </w:rPrChange>
          </w:rPr>
          <w:delText>.</w:delText>
        </w:r>
      </w:del>
      <w:r w:rsidRPr="00C7447F">
        <w:rPr>
          <w:rFonts w:ascii="Times New Roman" w:hAnsi="Times New Roman"/>
          <w:i/>
          <w:sz w:val="24"/>
          <w:rPrChange w:id="32" w:author="Author">
            <w:rPr>
              <w:rFonts w:ascii="Times New Roman" w:hAnsi="Times New Roman"/>
              <w:sz w:val="24"/>
            </w:rPr>
          </w:rPrChange>
        </w:rPr>
        <w:t xml:space="preserve"> Youth</w:t>
      </w:r>
      <w:r w:rsidRPr="00C7447F">
        <w:rPr>
          <w:rFonts w:ascii="Times New Roman" w:hAnsi="Times New Roman"/>
          <w:sz w:val="24"/>
        </w:rPr>
        <w:t xml:space="preserve">, 2 </w:t>
      </w:r>
      <w:r w:rsidR="007C4C3B" w:rsidRPr="00C7447F">
        <w:rPr>
          <w:rFonts w:ascii="Times New Roman" w:hAnsi="Times New Roman"/>
          <w:sz w:val="24"/>
          <w:szCs w:val="24"/>
          <w:rPrChange w:id="33" w:author="Author">
            <w:rPr>
              <w:rFonts w:ascii="Times New Roman" w:hAnsi="Times New Roman"/>
              <w:smallCaps/>
              <w:sz w:val="24"/>
              <w:szCs w:val="24"/>
            </w:rPr>
          </w:rPrChange>
        </w:rPr>
        <w:t>Fed</w:t>
      </w:r>
      <w:ins w:id="34" w:author="Author">
        <w:r w:rsidR="00930533" w:rsidRPr="00C7447F">
          <w:rPr>
            <w:rFonts w:ascii="Times New Roman" w:hAnsi="Times New Roman"/>
            <w:sz w:val="24"/>
            <w:szCs w:val="24"/>
          </w:rPr>
          <w:t>.</w:t>
        </w:r>
      </w:ins>
      <w:del w:id="35" w:author="Author">
        <w:r w:rsidR="007C4C3B" w:rsidRPr="00C7447F" w:rsidDel="00930533">
          <w:rPr>
            <w:rFonts w:ascii="Times New Roman" w:hAnsi="Times New Roman"/>
            <w:sz w:val="24"/>
            <w:szCs w:val="24"/>
            <w:rPrChange w:id="36" w:author="Author">
              <w:rPr>
                <w:rFonts w:ascii="Times New Roman" w:hAnsi="Times New Roman"/>
                <w:smallCaps/>
                <w:sz w:val="24"/>
                <w:szCs w:val="24"/>
              </w:rPr>
            </w:rPrChange>
          </w:rPr>
          <w:delText>eral</w:delText>
        </w:r>
      </w:del>
      <w:r w:rsidR="007C4C3B" w:rsidRPr="00C7447F">
        <w:rPr>
          <w:rFonts w:ascii="Times New Roman" w:hAnsi="Times New Roman"/>
          <w:sz w:val="24"/>
          <w:szCs w:val="24"/>
          <w:rPrChange w:id="37" w:author="Author">
            <w:rPr>
              <w:rFonts w:ascii="Times New Roman" w:hAnsi="Times New Roman"/>
              <w:smallCaps/>
              <w:sz w:val="24"/>
              <w:szCs w:val="24"/>
            </w:rPr>
          </w:rPrChange>
        </w:rPr>
        <w:t xml:space="preserve"> </w:t>
      </w:r>
      <w:r w:rsidR="00313C82" w:rsidRPr="00C7447F">
        <w:rPr>
          <w:rFonts w:ascii="Times New Roman" w:hAnsi="Times New Roman"/>
          <w:sz w:val="24"/>
          <w:szCs w:val="24"/>
          <w:rPrChange w:id="38" w:author="Author">
            <w:rPr>
              <w:rFonts w:ascii="Times New Roman" w:hAnsi="Times New Roman"/>
              <w:smallCaps/>
              <w:sz w:val="24"/>
              <w:szCs w:val="24"/>
            </w:rPr>
          </w:rPrChange>
        </w:rPr>
        <w:t>Fam</w:t>
      </w:r>
      <w:ins w:id="39" w:author="Author">
        <w:r w:rsidR="00C71D4C" w:rsidRPr="00C7447F">
          <w:rPr>
            <w:rFonts w:ascii="Times New Roman" w:hAnsi="Times New Roman"/>
            <w:sz w:val="24"/>
            <w:szCs w:val="24"/>
          </w:rPr>
          <w:t>.</w:t>
        </w:r>
      </w:ins>
      <w:del w:id="40" w:author="Author">
        <w:r w:rsidR="00313C82" w:rsidRPr="00C7447F" w:rsidDel="00C71D4C">
          <w:rPr>
            <w:rFonts w:ascii="Times New Roman" w:hAnsi="Times New Roman"/>
            <w:sz w:val="24"/>
            <w:szCs w:val="24"/>
            <w:rPrChange w:id="41" w:author="Author">
              <w:rPr>
                <w:rFonts w:ascii="Times New Roman" w:hAnsi="Times New Roman"/>
                <w:smallCaps/>
                <w:sz w:val="24"/>
                <w:szCs w:val="24"/>
              </w:rPr>
            </w:rPrChange>
          </w:rPr>
          <w:delText>ily</w:delText>
        </w:r>
      </w:del>
      <w:r w:rsidRPr="00C7447F">
        <w:rPr>
          <w:rFonts w:ascii="Times New Roman" w:hAnsi="Times New Roman"/>
          <w:sz w:val="24"/>
          <w:rPrChange w:id="42" w:author="Author">
            <w:rPr>
              <w:rFonts w:ascii="Times New Roman" w:hAnsi="Times New Roman"/>
              <w:smallCaps/>
              <w:sz w:val="24"/>
            </w:rPr>
          </w:rPrChange>
        </w:rPr>
        <w:t xml:space="preserve"> L</w:t>
      </w:r>
      <w:ins w:id="43" w:author="Author">
        <w:r w:rsidR="00930533" w:rsidRPr="00C7447F">
          <w:rPr>
            <w:rFonts w:ascii="Times New Roman" w:hAnsi="Times New Roman"/>
            <w:sz w:val="24"/>
          </w:rPr>
          <w:t>.</w:t>
        </w:r>
      </w:ins>
      <w:del w:id="44" w:author="Author">
        <w:r w:rsidRPr="00C7447F" w:rsidDel="00930533">
          <w:rPr>
            <w:rFonts w:ascii="Times New Roman" w:hAnsi="Times New Roman"/>
            <w:sz w:val="24"/>
            <w:rPrChange w:id="45" w:author="Author">
              <w:rPr>
                <w:rFonts w:ascii="Times New Roman" w:hAnsi="Times New Roman"/>
                <w:smallCaps/>
                <w:sz w:val="24"/>
              </w:rPr>
            </w:rPrChange>
          </w:rPr>
          <w:delText>aw</w:delText>
        </w:r>
        <w:r w:rsidR="00313C82" w:rsidRPr="00C7447F" w:rsidDel="00280EB3">
          <w:rPr>
            <w:rFonts w:ascii="Times New Roman" w:hAnsi="Times New Roman"/>
            <w:sz w:val="24"/>
            <w:rPrChange w:id="46" w:author="Author">
              <w:rPr>
                <w:rFonts w:ascii="Times New Roman" w:hAnsi="Times New Roman"/>
                <w:smallCaps/>
                <w:sz w:val="24"/>
              </w:rPr>
            </w:rPrChange>
          </w:rPr>
          <w:delText xml:space="preserve"> </w:delText>
        </w:r>
      </w:del>
      <w:r w:rsidR="00313C82" w:rsidRPr="00C7447F">
        <w:rPr>
          <w:rFonts w:ascii="Times New Roman" w:hAnsi="Times New Roman"/>
          <w:sz w:val="24"/>
          <w:rPrChange w:id="47" w:author="Author">
            <w:rPr>
              <w:rFonts w:ascii="Times New Roman" w:hAnsi="Times New Roman"/>
              <w:smallCaps/>
              <w:sz w:val="24"/>
            </w:rPr>
          </w:rPrChange>
        </w:rPr>
        <w:t>J.</w:t>
      </w:r>
      <w:r w:rsidR="00A337CF" w:rsidRPr="00C7447F">
        <w:rPr>
          <w:rFonts w:ascii="Times New Roman" w:hAnsi="Times New Roman"/>
          <w:sz w:val="24"/>
        </w:rPr>
        <w:t xml:space="preserve"> 34, 33-</w:t>
      </w:r>
      <w:ins w:id="48" w:author="Author">
        <w:r w:rsidR="001779B6" w:rsidRPr="00C7447F">
          <w:rPr>
            <w:rFonts w:ascii="Times New Roman" w:hAnsi="Times New Roman"/>
            <w:sz w:val="24"/>
          </w:rPr>
          <w:t>3</w:t>
        </w:r>
      </w:ins>
      <w:r w:rsidR="00A337CF" w:rsidRPr="00583BE3">
        <w:rPr>
          <w:rFonts w:ascii="Times New Roman" w:hAnsi="Times New Roman"/>
          <w:sz w:val="24"/>
        </w:rPr>
        <w:t>5</w:t>
      </w:r>
      <w:r w:rsidRPr="00583BE3">
        <w:rPr>
          <w:rFonts w:ascii="Times New Roman" w:hAnsi="Times New Roman"/>
          <w:sz w:val="24"/>
        </w:rPr>
        <w:t xml:space="preserve"> (2011).</w:t>
      </w:r>
    </w:p>
    <w:p w14:paraId="22A7548D" w14:textId="2114AFC9" w:rsidR="00732C5D" w:rsidRPr="00353F28" w:rsidRDefault="00E2557E" w:rsidP="00732C5D">
      <w:pPr>
        <w:spacing w:after="0" w:line="480" w:lineRule="auto"/>
        <w:ind w:firstLine="720"/>
        <w:rPr>
          <w:rFonts w:ascii="Times New Roman" w:hAnsi="Times New Roman"/>
          <w:sz w:val="24"/>
        </w:rPr>
      </w:pPr>
      <w:r w:rsidRPr="007823B3">
        <w:rPr>
          <w:rFonts w:ascii="Times New Roman" w:hAnsi="Times New Roman"/>
          <w:sz w:val="24"/>
        </w:rPr>
        <w:t xml:space="preserve">ZT policies, in their earliest forms, targeted student activities that were believed to pose the greatest danger to school safety.  </w:t>
      </w:r>
      <w:r w:rsidRPr="003172C1">
        <w:rPr>
          <w:rFonts w:ascii="Times New Roman" w:hAnsi="Times New Roman"/>
          <w:i/>
          <w:sz w:val="24"/>
        </w:rPr>
        <w:t>See</w:t>
      </w:r>
      <w:r w:rsidRPr="003172C1">
        <w:rPr>
          <w:rFonts w:ascii="Times New Roman" w:hAnsi="Times New Roman"/>
          <w:sz w:val="24"/>
        </w:rPr>
        <w:t xml:space="preserve"> </w:t>
      </w:r>
      <w:r w:rsidR="00D04307" w:rsidRPr="0040649B">
        <w:rPr>
          <w:rFonts w:ascii="Times New Roman" w:hAnsi="Times New Roman"/>
          <w:i/>
          <w:sz w:val="24"/>
          <w:szCs w:val="20"/>
        </w:rPr>
        <w:t xml:space="preserve">Ratner v. </w:t>
      </w:r>
      <w:del w:id="49" w:author="Author">
        <w:r w:rsidR="00D04307" w:rsidRPr="0040649B" w:rsidDel="000568ED">
          <w:rPr>
            <w:rFonts w:ascii="Times New Roman" w:hAnsi="Times New Roman"/>
            <w:i/>
            <w:sz w:val="24"/>
            <w:szCs w:val="20"/>
          </w:rPr>
          <w:delText xml:space="preserve">Georgia </w:delText>
        </w:r>
      </w:del>
      <w:ins w:id="50" w:author="Author">
        <w:r w:rsidR="000568ED" w:rsidRPr="0040649B">
          <w:rPr>
            <w:rFonts w:ascii="Times New Roman" w:hAnsi="Times New Roman"/>
            <w:i/>
            <w:sz w:val="24"/>
            <w:szCs w:val="20"/>
          </w:rPr>
          <w:t xml:space="preserve">Ga. </w:t>
        </w:r>
      </w:ins>
      <w:r w:rsidR="00D04307" w:rsidRPr="0040649B">
        <w:rPr>
          <w:rFonts w:ascii="Times New Roman" w:hAnsi="Times New Roman"/>
          <w:i/>
          <w:sz w:val="24"/>
          <w:szCs w:val="20"/>
        </w:rPr>
        <w:t>Elementary Sch</w:t>
      </w:r>
      <w:ins w:id="51" w:author="Author">
        <w:r w:rsidR="000568ED" w:rsidRPr="0040649B">
          <w:rPr>
            <w:rFonts w:ascii="Times New Roman" w:hAnsi="Times New Roman"/>
            <w:i/>
            <w:sz w:val="24"/>
            <w:szCs w:val="20"/>
          </w:rPr>
          <w:t>.</w:t>
        </w:r>
      </w:ins>
      <w:del w:id="52" w:author="Author">
        <w:r w:rsidR="00D04307" w:rsidRPr="0040649B" w:rsidDel="00375828">
          <w:rPr>
            <w:rFonts w:ascii="Times New Roman" w:hAnsi="Times New Roman"/>
            <w:i/>
            <w:sz w:val="24"/>
            <w:szCs w:val="20"/>
          </w:rPr>
          <w:delText>ool</w:delText>
        </w:r>
      </w:del>
      <w:r w:rsidRPr="0040649B">
        <w:rPr>
          <w:rFonts w:ascii="Times New Roman" w:hAnsi="Times New Roman"/>
          <w:sz w:val="24"/>
          <w:szCs w:val="20"/>
        </w:rPr>
        <w:t>, 16 F</w:t>
      </w:r>
      <w:ins w:id="53" w:author="Author">
        <w:r w:rsidR="00367C5F" w:rsidRPr="0040649B">
          <w:rPr>
            <w:rFonts w:ascii="Times New Roman" w:hAnsi="Times New Roman"/>
            <w:sz w:val="24"/>
            <w:szCs w:val="20"/>
          </w:rPr>
          <w:t>.</w:t>
        </w:r>
      </w:ins>
      <w:del w:id="54" w:author="Author">
        <w:r w:rsidR="00D41F47" w:rsidRPr="00B84E21" w:rsidDel="004910F0">
          <w:rPr>
            <w:rFonts w:ascii="Times New Roman" w:hAnsi="Times New Roman"/>
            <w:sz w:val="24"/>
            <w:szCs w:val="20"/>
          </w:rPr>
          <w:delText>ed</w:delText>
        </w:r>
        <w:r w:rsidRPr="00B84E21" w:rsidDel="00367C5F">
          <w:rPr>
            <w:rFonts w:ascii="Times New Roman" w:hAnsi="Times New Roman"/>
            <w:sz w:val="24"/>
            <w:szCs w:val="20"/>
          </w:rPr>
          <w:delText>.</w:delText>
        </w:r>
      </w:del>
      <w:r w:rsidRPr="007E1162">
        <w:rPr>
          <w:rFonts w:ascii="Times New Roman" w:hAnsi="Times New Roman"/>
          <w:sz w:val="24"/>
          <w:szCs w:val="20"/>
        </w:rPr>
        <w:t xml:space="preserve"> </w:t>
      </w:r>
      <w:proofErr w:type="spellStart"/>
      <w:r w:rsidRPr="007E1162">
        <w:rPr>
          <w:rFonts w:ascii="Times New Roman" w:hAnsi="Times New Roman"/>
          <w:sz w:val="24"/>
          <w:szCs w:val="20"/>
        </w:rPr>
        <w:t>App</w:t>
      </w:r>
      <w:ins w:id="55" w:author="Author">
        <w:r w:rsidR="004910F0" w:rsidRPr="001600BE">
          <w:rPr>
            <w:rFonts w:ascii="Times New Roman" w:hAnsi="Times New Roman"/>
            <w:sz w:val="24"/>
            <w:szCs w:val="20"/>
          </w:rPr>
          <w:t>’</w:t>
        </w:r>
      </w:ins>
      <w:r w:rsidRPr="001600BE">
        <w:rPr>
          <w:rFonts w:ascii="Times New Roman" w:hAnsi="Times New Roman"/>
          <w:sz w:val="24"/>
          <w:szCs w:val="20"/>
        </w:rPr>
        <w:t>x</w:t>
      </w:r>
      <w:proofErr w:type="spellEnd"/>
      <w:r w:rsidRPr="001600BE">
        <w:rPr>
          <w:rFonts w:ascii="Times New Roman" w:hAnsi="Times New Roman"/>
          <w:sz w:val="24"/>
          <w:szCs w:val="20"/>
        </w:rPr>
        <w:t xml:space="preserve">. 140, 143 </w:t>
      </w:r>
      <w:del w:id="56" w:author="Author">
        <w:r w:rsidR="000A3340" w:rsidRPr="001600BE" w:rsidDel="00EE0644">
          <w:rPr>
            <w:rFonts w:ascii="Times New Roman" w:hAnsi="Times New Roman"/>
            <w:sz w:val="24"/>
          </w:rPr>
          <w:delText>(providing a history of ZT policies</w:delText>
        </w:r>
        <w:r w:rsidR="000A3340" w:rsidRPr="001600BE" w:rsidDel="00EE0644">
          <w:rPr>
            <w:rFonts w:ascii="Times New Roman" w:hAnsi="Times New Roman"/>
            <w:sz w:val="24"/>
            <w:szCs w:val="20"/>
          </w:rPr>
          <w:delText xml:space="preserve">) </w:delText>
        </w:r>
      </w:del>
      <w:r w:rsidRPr="001600BE">
        <w:rPr>
          <w:rFonts w:ascii="Times New Roman" w:hAnsi="Times New Roman"/>
          <w:sz w:val="24"/>
          <w:szCs w:val="20"/>
        </w:rPr>
        <w:t>(</w:t>
      </w:r>
      <w:r w:rsidR="00511BF9" w:rsidRPr="00396259">
        <w:rPr>
          <w:rFonts w:ascii="Times New Roman" w:hAnsi="Times New Roman"/>
          <w:sz w:val="24"/>
          <w:szCs w:val="20"/>
        </w:rPr>
        <w:t>C.</w:t>
      </w:r>
      <w:r w:rsidRPr="002E5A01">
        <w:rPr>
          <w:rFonts w:ascii="Times New Roman" w:hAnsi="Times New Roman"/>
          <w:sz w:val="24"/>
          <w:szCs w:val="20"/>
        </w:rPr>
        <w:t xml:space="preserve">J. </w:t>
      </w:r>
      <w:r w:rsidR="003707B3" w:rsidRPr="002E5A01">
        <w:rPr>
          <w:rFonts w:ascii="Times New Roman" w:hAnsi="Times New Roman"/>
          <w:sz w:val="24"/>
          <w:szCs w:val="20"/>
        </w:rPr>
        <w:t>Taft</w:t>
      </w:r>
      <w:r w:rsidRPr="009D02A5">
        <w:rPr>
          <w:rFonts w:ascii="Times New Roman" w:hAnsi="Times New Roman"/>
          <w:sz w:val="24"/>
          <w:szCs w:val="20"/>
        </w:rPr>
        <w:t>, concurring)</w:t>
      </w:r>
      <w:ins w:id="57" w:author="Author">
        <w:r w:rsidR="002C10BA" w:rsidRPr="009D02A5">
          <w:rPr>
            <w:rFonts w:ascii="Times New Roman" w:hAnsi="Times New Roman"/>
            <w:sz w:val="24"/>
            <w:szCs w:val="20"/>
          </w:rPr>
          <w:t xml:space="preserve"> </w:t>
        </w:r>
        <w:r w:rsidR="002C10BA" w:rsidRPr="009D02A5">
          <w:rPr>
            <w:rFonts w:ascii="Times New Roman" w:hAnsi="Times New Roman"/>
            <w:sz w:val="24"/>
          </w:rPr>
          <w:t>(providing a history of ZT policies</w:t>
        </w:r>
        <w:r w:rsidR="002C10BA" w:rsidRPr="00FA6A6A">
          <w:rPr>
            <w:rFonts w:ascii="Times New Roman" w:hAnsi="Times New Roman"/>
            <w:sz w:val="24"/>
            <w:szCs w:val="20"/>
          </w:rPr>
          <w:t>)</w:t>
        </w:r>
      </w:ins>
      <w:r w:rsidR="000A3340" w:rsidRPr="009D02A5">
        <w:rPr>
          <w:rFonts w:ascii="Times New Roman" w:hAnsi="Times New Roman"/>
          <w:sz w:val="24"/>
        </w:rPr>
        <w:t>.</w:t>
      </w:r>
      <w:r w:rsidRPr="009D02A5">
        <w:rPr>
          <w:rFonts w:ascii="Times New Roman" w:hAnsi="Times New Roman"/>
          <w:sz w:val="24"/>
        </w:rPr>
        <w:t xml:space="preserve">  However, the absolute promotion of “zero tolerance” over reasoned judgment results in “overbroad</w:t>
      </w:r>
      <w:r w:rsidR="00005DB0" w:rsidRPr="009D02A5">
        <w:rPr>
          <w:rFonts w:ascii="Times New Roman" w:hAnsi="Times New Roman"/>
          <w:sz w:val="24"/>
        </w:rPr>
        <w:t>” grouping</w:t>
      </w:r>
      <w:r w:rsidRPr="009D02A5">
        <w:rPr>
          <w:rFonts w:ascii="Times New Roman" w:hAnsi="Times New Roman"/>
          <w:sz w:val="24"/>
        </w:rPr>
        <w:t xml:space="preserve">: students whose offenses pose no actual threat to school safety are classed with those students whose offenses present a genuine threat.  </w:t>
      </w:r>
      <w:r w:rsidR="008A3A45" w:rsidRPr="00FA6A6A">
        <w:rPr>
          <w:rFonts w:ascii="Times New Roman" w:hAnsi="Times New Roman"/>
          <w:sz w:val="24"/>
        </w:rPr>
        <w:t>For example</w:t>
      </w:r>
      <w:r w:rsidR="00817C5B" w:rsidRPr="009D02A5">
        <w:rPr>
          <w:rFonts w:ascii="Times New Roman" w:hAnsi="Times New Roman"/>
          <w:sz w:val="24"/>
          <w:szCs w:val="20"/>
        </w:rPr>
        <w:t xml:space="preserve">, </w:t>
      </w:r>
      <w:r w:rsidRPr="00FA6A6A">
        <w:rPr>
          <w:rFonts w:ascii="Times New Roman" w:hAnsi="Times New Roman"/>
          <w:sz w:val="24"/>
          <w:szCs w:val="20"/>
        </w:rPr>
        <w:t xml:space="preserve">the Fourth </w:t>
      </w:r>
      <w:r w:rsidRPr="00FA6A6A">
        <w:rPr>
          <w:rFonts w:ascii="Times New Roman" w:hAnsi="Times New Roman"/>
          <w:sz w:val="24"/>
          <w:szCs w:val="20"/>
        </w:rPr>
        <w:lastRenderedPageBreak/>
        <w:t xml:space="preserve">Circuit upheld </w:t>
      </w:r>
      <w:r w:rsidR="00BF7527" w:rsidRPr="00FA6A6A">
        <w:rPr>
          <w:rFonts w:ascii="Times New Roman" w:hAnsi="Times New Roman"/>
          <w:sz w:val="24"/>
          <w:szCs w:val="20"/>
        </w:rPr>
        <w:t>a</w:t>
      </w:r>
      <w:r w:rsidRPr="00FA6A6A">
        <w:rPr>
          <w:rFonts w:ascii="Times New Roman" w:hAnsi="Times New Roman"/>
          <w:sz w:val="24"/>
          <w:szCs w:val="20"/>
        </w:rPr>
        <w:t xml:space="preserve"> District Court’s dismissal of a thirteen-year-old student’s suit </w:t>
      </w:r>
      <w:r w:rsidR="00A73158" w:rsidRPr="00FA6A6A">
        <w:rPr>
          <w:rFonts w:ascii="Times New Roman" w:hAnsi="Times New Roman"/>
          <w:sz w:val="24"/>
          <w:szCs w:val="20"/>
        </w:rPr>
        <w:t>“</w:t>
      </w:r>
      <w:r w:rsidRPr="00AC1411">
        <w:rPr>
          <w:rFonts w:ascii="Times New Roman" w:hAnsi="Times New Roman"/>
          <w:sz w:val="24"/>
          <w:szCs w:val="20"/>
        </w:rPr>
        <w:t>challenging the validity of his suspension for possessing a knife at school.</w:t>
      </w:r>
      <w:r w:rsidR="00A73158" w:rsidRPr="00AC1411">
        <w:rPr>
          <w:rFonts w:ascii="Times New Roman" w:hAnsi="Times New Roman"/>
          <w:sz w:val="24"/>
          <w:szCs w:val="20"/>
        </w:rPr>
        <w:t>”</w:t>
      </w:r>
      <w:r w:rsidRPr="00AC1411">
        <w:rPr>
          <w:rFonts w:ascii="Times New Roman" w:hAnsi="Times New Roman"/>
          <w:sz w:val="24"/>
          <w:szCs w:val="20"/>
        </w:rPr>
        <w:t xml:space="preserve">  </w:t>
      </w:r>
      <w:r w:rsidR="002B1292" w:rsidRPr="00AC1411">
        <w:rPr>
          <w:rFonts w:ascii="Times New Roman" w:hAnsi="Times New Roman"/>
          <w:i/>
          <w:sz w:val="24"/>
          <w:szCs w:val="20"/>
        </w:rPr>
        <w:t xml:space="preserve">Mouse v. Charlotte </w:t>
      </w:r>
      <w:proofErr w:type="spellStart"/>
      <w:r w:rsidR="002B1292" w:rsidRPr="00AC1411">
        <w:rPr>
          <w:rFonts w:ascii="Times New Roman" w:hAnsi="Times New Roman"/>
          <w:i/>
          <w:sz w:val="24"/>
          <w:szCs w:val="20"/>
        </w:rPr>
        <w:t>C</w:t>
      </w:r>
      <w:del w:id="58" w:author="Author">
        <w:r w:rsidR="002B1292" w:rsidRPr="00AC1411" w:rsidDel="00423ECF">
          <w:rPr>
            <w:rFonts w:ascii="Times New Roman" w:hAnsi="Times New Roman"/>
            <w:i/>
            <w:sz w:val="24"/>
            <w:szCs w:val="20"/>
          </w:rPr>
          <w:delText>n</w:delText>
        </w:r>
      </w:del>
      <w:r w:rsidR="002B1292" w:rsidRPr="00AC1411">
        <w:rPr>
          <w:rFonts w:ascii="Times New Roman" w:hAnsi="Times New Roman"/>
          <w:i/>
          <w:sz w:val="24"/>
          <w:szCs w:val="20"/>
        </w:rPr>
        <w:t>ty</w:t>
      </w:r>
      <w:proofErr w:type="spellEnd"/>
      <w:r w:rsidR="002B1292" w:rsidRPr="00AC1411">
        <w:rPr>
          <w:rFonts w:ascii="Times New Roman" w:hAnsi="Times New Roman"/>
          <w:i/>
          <w:sz w:val="24"/>
          <w:szCs w:val="20"/>
        </w:rPr>
        <w:t>. Pub</w:t>
      </w:r>
      <w:ins w:id="59" w:author="Author">
        <w:r w:rsidR="00356997" w:rsidRPr="00AC1411">
          <w:rPr>
            <w:rFonts w:ascii="Times New Roman" w:hAnsi="Times New Roman"/>
            <w:i/>
            <w:sz w:val="24"/>
            <w:szCs w:val="20"/>
          </w:rPr>
          <w:t>.</w:t>
        </w:r>
      </w:ins>
      <w:del w:id="60" w:author="Author">
        <w:r w:rsidR="002B1292" w:rsidRPr="00AC1411" w:rsidDel="00356997">
          <w:rPr>
            <w:rFonts w:ascii="Times New Roman" w:hAnsi="Times New Roman"/>
            <w:i/>
            <w:sz w:val="24"/>
            <w:szCs w:val="20"/>
          </w:rPr>
          <w:delText>lic</w:delText>
        </w:r>
      </w:del>
      <w:r w:rsidR="002B1292" w:rsidRPr="00AC1411">
        <w:rPr>
          <w:rFonts w:ascii="Times New Roman" w:hAnsi="Times New Roman"/>
          <w:i/>
          <w:sz w:val="24"/>
          <w:szCs w:val="20"/>
        </w:rPr>
        <w:t xml:space="preserve"> Sch.</w:t>
      </w:r>
      <w:ins w:id="61" w:author="Author">
        <w:r w:rsidR="007E1162">
          <w:rPr>
            <w:rFonts w:ascii="Times New Roman" w:hAnsi="Times New Roman"/>
            <w:sz w:val="24"/>
            <w:szCs w:val="20"/>
          </w:rPr>
          <w:t>,</w:t>
        </w:r>
      </w:ins>
      <w:r w:rsidR="002B1292" w:rsidRPr="007E1162">
        <w:rPr>
          <w:rFonts w:ascii="Times New Roman" w:hAnsi="Times New Roman"/>
          <w:i/>
          <w:sz w:val="24"/>
          <w:szCs w:val="20"/>
        </w:rPr>
        <w:t xml:space="preserve"> </w:t>
      </w:r>
      <w:r w:rsidR="008B4989" w:rsidRPr="007E1162">
        <w:rPr>
          <w:rFonts w:ascii="Times New Roman" w:hAnsi="Times New Roman"/>
          <w:sz w:val="24"/>
          <w:szCs w:val="20"/>
        </w:rPr>
        <w:t>1</w:t>
      </w:r>
      <w:r w:rsidR="004A52DF" w:rsidRPr="007E1162">
        <w:rPr>
          <w:rFonts w:ascii="Times New Roman" w:hAnsi="Times New Roman"/>
          <w:sz w:val="24"/>
          <w:szCs w:val="20"/>
        </w:rPr>
        <w:t>8 F.3d 1</w:t>
      </w:r>
      <w:r w:rsidR="00532CC5" w:rsidRPr="001600BE">
        <w:rPr>
          <w:rFonts w:ascii="Times New Roman" w:hAnsi="Times New Roman"/>
          <w:sz w:val="24"/>
          <w:szCs w:val="20"/>
        </w:rPr>
        <w:t>8</w:t>
      </w:r>
      <w:r w:rsidR="004A52DF" w:rsidRPr="001600BE">
        <w:rPr>
          <w:rFonts w:ascii="Times New Roman" w:hAnsi="Times New Roman"/>
          <w:sz w:val="24"/>
          <w:szCs w:val="20"/>
        </w:rPr>
        <w:t>9, 199-200</w:t>
      </w:r>
      <w:r w:rsidR="008B4989" w:rsidRPr="001600BE">
        <w:rPr>
          <w:rFonts w:ascii="Times New Roman" w:hAnsi="Times New Roman"/>
          <w:sz w:val="24"/>
          <w:szCs w:val="20"/>
        </w:rPr>
        <w:t xml:space="preserve"> (4th Cir</w:t>
      </w:r>
      <w:ins w:id="62" w:author="Author">
        <w:r w:rsidR="00423ECF" w:rsidRPr="001600BE">
          <w:rPr>
            <w:rFonts w:ascii="Times New Roman" w:hAnsi="Times New Roman"/>
            <w:sz w:val="24"/>
            <w:szCs w:val="20"/>
          </w:rPr>
          <w:t>.</w:t>
        </w:r>
      </w:ins>
      <w:r w:rsidR="008B4989" w:rsidRPr="001600BE">
        <w:rPr>
          <w:rFonts w:ascii="Times New Roman" w:hAnsi="Times New Roman"/>
          <w:sz w:val="24"/>
          <w:szCs w:val="20"/>
        </w:rPr>
        <w:t xml:space="preserve"> 2001)</w:t>
      </w:r>
      <w:ins w:id="63" w:author="Author">
        <w:r w:rsidR="0082489A" w:rsidRPr="001600BE">
          <w:rPr>
            <w:rFonts w:ascii="Times New Roman" w:hAnsi="Times New Roman"/>
            <w:sz w:val="24"/>
            <w:szCs w:val="20"/>
          </w:rPr>
          <w:t xml:space="preserve"> (</w:t>
        </w:r>
        <w:proofErr w:type="spellStart"/>
        <w:r w:rsidR="0082489A" w:rsidRPr="001600BE">
          <w:rPr>
            <w:rFonts w:ascii="Times New Roman" w:hAnsi="Times New Roman"/>
            <w:sz w:val="24"/>
            <w:szCs w:val="20"/>
          </w:rPr>
          <w:t>en</w:t>
        </w:r>
        <w:proofErr w:type="spellEnd"/>
        <w:r w:rsidR="0082489A" w:rsidRPr="001600BE">
          <w:rPr>
            <w:rFonts w:ascii="Times New Roman" w:hAnsi="Times New Roman"/>
            <w:sz w:val="24"/>
            <w:szCs w:val="20"/>
          </w:rPr>
          <w:t xml:space="preserve"> banc)</w:t>
        </w:r>
      </w:ins>
      <w:r w:rsidR="00E70A04" w:rsidRPr="001600BE">
        <w:rPr>
          <w:rFonts w:ascii="Times New Roman" w:hAnsi="Times New Roman"/>
          <w:sz w:val="24"/>
          <w:szCs w:val="20"/>
        </w:rPr>
        <w:t xml:space="preserve"> </w:t>
      </w:r>
      <w:ins w:id="64" w:author="Author">
        <w:r w:rsidR="0082489A" w:rsidRPr="001600BE">
          <w:rPr>
            <w:rFonts w:ascii="Times New Roman" w:hAnsi="Times New Roman"/>
            <w:sz w:val="24"/>
            <w:szCs w:val="20"/>
          </w:rPr>
          <w:t xml:space="preserve">(per curium) </w:t>
        </w:r>
      </w:ins>
      <w:r w:rsidR="00E70A04" w:rsidRPr="001600BE">
        <w:rPr>
          <w:rFonts w:ascii="Times New Roman" w:hAnsi="Times New Roman"/>
          <w:sz w:val="24"/>
          <w:szCs w:val="20"/>
        </w:rPr>
        <w:t>(citation</w:t>
      </w:r>
      <w:r w:rsidR="00DD33CF" w:rsidRPr="001600BE">
        <w:rPr>
          <w:rFonts w:ascii="Times New Roman" w:hAnsi="Times New Roman"/>
          <w:sz w:val="24"/>
          <w:szCs w:val="20"/>
        </w:rPr>
        <w:t>s</w:t>
      </w:r>
      <w:r w:rsidR="00E70A04" w:rsidRPr="001600BE">
        <w:rPr>
          <w:rFonts w:ascii="Times New Roman" w:hAnsi="Times New Roman"/>
          <w:sz w:val="24"/>
          <w:szCs w:val="20"/>
        </w:rPr>
        <w:t xml:space="preserve"> omitted)</w:t>
      </w:r>
      <w:ins w:id="65" w:author="Author">
        <w:r w:rsidR="0082489A" w:rsidRPr="00396259">
          <w:rPr>
            <w:rFonts w:ascii="Times New Roman" w:hAnsi="Times New Roman"/>
            <w:sz w:val="24"/>
            <w:szCs w:val="20"/>
          </w:rPr>
          <w:t>.</w:t>
        </w:r>
      </w:ins>
      <w:r w:rsidR="008B4989" w:rsidRPr="00396259">
        <w:rPr>
          <w:rFonts w:ascii="Times New Roman" w:hAnsi="Times New Roman"/>
          <w:sz w:val="24"/>
          <w:szCs w:val="20"/>
        </w:rPr>
        <w:t xml:space="preserve"> </w:t>
      </w:r>
      <w:del w:id="66" w:author="Author">
        <w:r w:rsidR="008B4989" w:rsidRPr="00396259" w:rsidDel="0082489A">
          <w:rPr>
            <w:rFonts w:ascii="Times New Roman" w:hAnsi="Times New Roman"/>
            <w:sz w:val="24"/>
            <w:szCs w:val="20"/>
          </w:rPr>
          <w:delText>(per curium) (en banc).</w:delText>
        </w:r>
      </w:del>
      <w:r w:rsidR="008B4989" w:rsidRPr="00396259">
        <w:rPr>
          <w:rFonts w:ascii="Times New Roman" w:hAnsi="Times New Roman"/>
          <w:sz w:val="24"/>
          <w:szCs w:val="20"/>
        </w:rPr>
        <w:t xml:space="preserve">  </w:t>
      </w:r>
      <w:r w:rsidRPr="00396259">
        <w:rPr>
          <w:rFonts w:ascii="Times New Roman" w:hAnsi="Times New Roman"/>
          <w:sz w:val="24"/>
          <w:szCs w:val="20"/>
        </w:rPr>
        <w:t xml:space="preserve">The student came into possession of the knife when a classmate confided in him that she was having suicidal thoughts and had brought the weapon to school in her binder.  </w:t>
      </w:r>
      <w:r w:rsidR="00C21AE2" w:rsidRPr="00C7447F">
        <w:rPr>
          <w:rFonts w:ascii="Times New Roman" w:hAnsi="Times New Roman"/>
          <w:i/>
          <w:sz w:val="24"/>
          <w:rPrChange w:id="67" w:author="Author">
            <w:rPr>
              <w:rFonts w:ascii="Times New Roman" w:hAnsi="Times New Roman"/>
              <w:sz w:val="24"/>
            </w:rPr>
          </w:rPrChange>
        </w:rPr>
        <w:t>Id.</w:t>
      </w:r>
      <w:r w:rsidR="00C21AE2" w:rsidRPr="00C7447F">
        <w:rPr>
          <w:rFonts w:ascii="Times New Roman" w:hAnsi="Times New Roman"/>
          <w:sz w:val="24"/>
        </w:rPr>
        <w:t xml:space="preserve"> at 1</w:t>
      </w:r>
      <w:r w:rsidR="00532CC5" w:rsidRPr="00C7447F">
        <w:rPr>
          <w:rFonts w:ascii="Times New Roman" w:hAnsi="Times New Roman"/>
          <w:sz w:val="24"/>
        </w:rPr>
        <w:t>9</w:t>
      </w:r>
      <w:r w:rsidR="00C21AE2" w:rsidRPr="00C7447F">
        <w:rPr>
          <w:rFonts w:ascii="Times New Roman" w:hAnsi="Times New Roman"/>
          <w:sz w:val="24"/>
        </w:rPr>
        <w:t>2-</w:t>
      </w:r>
      <w:del w:id="68" w:author="Author">
        <w:r w:rsidRPr="00583BE3" w:rsidDel="006C6F3F">
          <w:rPr>
            <w:rFonts w:ascii="Times New Roman" w:hAnsi="Times New Roman"/>
            <w:sz w:val="24"/>
          </w:rPr>
          <w:delText>1</w:delText>
        </w:r>
      </w:del>
      <w:r w:rsidR="00532CC5" w:rsidRPr="00583BE3">
        <w:rPr>
          <w:rFonts w:ascii="Times New Roman" w:hAnsi="Times New Roman"/>
          <w:sz w:val="24"/>
        </w:rPr>
        <w:t>9</w:t>
      </w:r>
      <w:r w:rsidRPr="00583BE3">
        <w:rPr>
          <w:rFonts w:ascii="Times New Roman" w:hAnsi="Times New Roman"/>
          <w:sz w:val="24"/>
        </w:rPr>
        <w:t>3.</w:t>
      </w:r>
      <w:r w:rsidRPr="00583BE3">
        <w:rPr>
          <w:rFonts w:ascii="Times New Roman" w:hAnsi="Times New Roman"/>
          <w:sz w:val="24"/>
          <w:szCs w:val="20"/>
        </w:rPr>
        <w:t xml:space="preserve">  The plaintiff convinced his classmate to give him her binder, which he immediately placed in his locker</w:t>
      </w:r>
      <w:del w:id="69" w:author="Author">
        <w:r w:rsidRPr="00583BE3" w:rsidDel="00934169">
          <w:rPr>
            <w:rFonts w:ascii="Times New Roman" w:hAnsi="Times New Roman"/>
            <w:sz w:val="24"/>
            <w:szCs w:val="20"/>
          </w:rPr>
          <w:delText>,</w:delText>
        </w:r>
      </w:del>
      <w:ins w:id="70" w:author="Author">
        <w:r w:rsidR="00934169" w:rsidRPr="00353F28">
          <w:rPr>
            <w:rFonts w:ascii="Times New Roman" w:hAnsi="Times New Roman"/>
            <w:sz w:val="24"/>
            <w:szCs w:val="20"/>
          </w:rPr>
          <w:t>.</w:t>
        </w:r>
      </w:ins>
      <w:r w:rsidRPr="00353F28">
        <w:rPr>
          <w:rFonts w:ascii="Times New Roman" w:hAnsi="Times New Roman"/>
          <w:sz w:val="24"/>
          <w:szCs w:val="20"/>
        </w:rPr>
        <w:t xml:space="preserve"> </w:t>
      </w:r>
      <w:del w:id="71" w:author="Author">
        <w:r w:rsidRPr="00353F28" w:rsidDel="00934169">
          <w:rPr>
            <w:rFonts w:ascii="Times New Roman" w:hAnsi="Times New Roman"/>
            <w:sz w:val="24"/>
            <w:szCs w:val="20"/>
          </w:rPr>
          <w:delText xml:space="preserve">id </w:delText>
        </w:r>
      </w:del>
      <w:ins w:id="72" w:author="Author">
        <w:r w:rsidR="00934169" w:rsidRPr="00C7447F">
          <w:rPr>
            <w:rFonts w:ascii="Times New Roman" w:hAnsi="Times New Roman"/>
            <w:i/>
            <w:sz w:val="24"/>
            <w:szCs w:val="20"/>
            <w:rPrChange w:id="73" w:author="Author">
              <w:rPr>
                <w:rFonts w:ascii="Times New Roman" w:hAnsi="Times New Roman"/>
                <w:sz w:val="24"/>
                <w:szCs w:val="20"/>
              </w:rPr>
            </w:rPrChange>
          </w:rPr>
          <w:t>Id.</w:t>
        </w:r>
        <w:r w:rsidR="00934169" w:rsidRPr="00C7447F">
          <w:rPr>
            <w:rFonts w:ascii="Times New Roman" w:hAnsi="Times New Roman"/>
            <w:sz w:val="24"/>
            <w:szCs w:val="20"/>
          </w:rPr>
          <w:t xml:space="preserve"> </w:t>
        </w:r>
      </w:ins>
      <w:r w:rsidRPr="00C7447F">
        <w:rPr>
          <w:rFonts w:ascii="Times New Roman" w:hAnsi="Times New Roman"/>
          <w:sz w:val="24"/>
          <w:szCs w:val="20"/>
        </w:rPr>
        <w:t>at 1</w:t>
      </w:r>
      <w:r w:rsidR="0076272E" w:rsidRPr="00C7447F">
        <w:rPr>
          <w:rFonts w:ascii="Times New Roman" w:hAnsi="Times New Roman"/>
          <w:sz w:val="24"/>
          <w:szCs w:val="20"/>
        </w:rPr>
        <w:t>91</w:t>
      </w:r>
      <w:r w:rsidRPr="00583BE3">
        <w:rPr>
          <w:rFonts w:ascii="Times New Roman" w:hAnsi="Times New Roman"/>
          <w:sz w:val="24"/>
          <w:szCs w:val="20"/>
        </w:rPr>
        <w:t xml:space="preserve">.  Despite suspending the plaintiff, the school administrator stated that she believed “that at no time did [the plaintiff] pose a threat to harm anyone with the knife.”  </w:t>
      </w:r>
      <w:r w:rsidRPr="00583BE3">
        <w:rPr>
          <w:rFonts w:ascii="Times New Roman" w:hAnsi="Times New Roman"/>
          <w:i/>
          <w:sz w:val="24"/>
          <w:szCs w:val="20"/>
        </w:rPr>
        <w:t>Mouse</w:t>
      </w:r>
      <w:r w:rsidR="00B27367" w:rsidRPr="00583BE3">
        <w:rPr>
          <w:rFonts w:ascii="Times New Roman" w:hAnsi="Times New Roman"/>
          <w:sz w:val="24"/>
          <w:szCs w:val="20"/>
        </w:rPr>
        <w:t xml:space="preserve">, </w:t>
      </w:r>
      <w:ins w:id="74" w:author="Author">
        <w:r w:rsidR="005C39FC" w:rsidRPr="00583BE3">
          <w:rPr>
            <w:rFonts w:ascii="Times New Roman" w:hAnsi="Times New Roman"/>
            <w:sz w:val="24"/>
            <w:szCs w:val="20"/>
          </w:rPr>
          <w:t xml:space="preserve">18 F.3d </w:t>
        </w:r>
      </w:ins>
      <w:r w:rsidR="00B27367" w:rsidRPr="00583BE3">
        <w:rPr>
          <w:rFonts w:ascii="Times New Roman" w:hAnsi="Times New Roman"/>
          <w:sz w:val="24"/>
          <w:szCs w:val="20"/>
        </w:rPr>
        <w:t>at 1</w:t>
      </w:r>
      <w:r w:rsidR="0076272E" w:rsidRPr="00353F28">
        <w:rPr>
          <w:rFonts w:ascii="Times New Roman" w:hAnsi="Times New Roman"/>
          <w:sz w:val="24"/>
          <w:szCs w:val="20"/>
        </w:rPr>
        <w:t>9</w:t>
      </w:r>
      <w:r w:rsidR="00B27367" w:rsidRPr="00353F28">
        <w:rPr>
          <w:rFonts w:ascii="Times New Roman" w:hAnsi="Times New Roman"/>
          <w:sz w:val="24"/>
          <w:szCs w:val="20"/>
        </w:rPr>
        <w:t>1.</w:t>
      </w:r>
    </w:p>
    <w:p w14:paraId="08636597" w14:textId="19268929" w:rsidR="00E2557E" w:rsidRPr="00710528" w:rsidRDefault="00E2557E" w:rsidP="00D56924">
      <w:pPr>
        <w:spacing w:after="0" w:line="480" w:lineRule="auto"/>
        <w:ind w:firstLine="720"/>
        <w:rPr>
          <w:rFonts w:ascii="Times New Roman" w:hAnsi="Times New Roman"/>
          <w:sz w:val="24"/>
        </w:rPr>
      </w:pPr>
      <w:r w:rsidRPr="003654D3">
        <w:rPr>
          <w:rFonts w:ascii="Times New Roman" w:hAnsi="Times New Roman"/>
          <w:sz w:val="24"/>
        </w:rPr>
        <w:t xml:space="preserve">Such messages hamper the ability of children to form meaningful and trusting relationships with school personnel.  </w:t>
      </w:r>
      <w:r w:rsidRPr="003654D3">
        <w:rPr>
          <w:rFonts w:ascii="Times New Roman" w:hAnsi="Times New Roman"/>
          <w:i/>
          <w:sz w:val="24"/>
        </w:rPr>
        <w:t>See</w:t>
      </w:r>
      <w:r w:rsidR="00732C5D" w:rsidRPr="003654D3">
        <w:rPr>
          <w:rFonts w:ascii="Times New Roman" w:eastAsia="Cambria" w:hAnsi="Times New Roman"/>
          <w:sz w:val="24"/>
          <w:szCs w:val="24"/>
        </w:rPr>
        <w:t xml:space="preserve"> </w:t>
      </w:r>
      <w:r w:rsidR="00F57EEA" w:rsidRPr="003654D3">
        <w:rPr>
          <w:rFonts w:ascii="Times New Roman" w:eastAsia="Cambria" w:hAnsi="Times New Roman"/>
          <w:sz w:val="24"/>
          <w:szCs w:val="24"/>
        </w:rPr>
        <w:t xml:space="preserve">Professor </w:t>
      </w:r>
      <w:proofErr w:type="spellStart"/>
      <w:r w:rsidR="00961809" w:rsidRPr="003654D3">
        <w:rPr>
          <w:rFonts w:ascii="Times New Roman" w:eastAsia="Cambria" w:hAnsi="Times New Roman"/>
          <w:sz w:val="24"/>
          <w:szCs w:val="24"/>
        </w:rPr>
        <w:t>Shikman</w:t>
      </w:r>
      <w:proofErr w:type="spellEnd"/>
      <w:r w:rsidR="00F57EEA"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w:t>
      </w:r>
      <w:proofErr w:type="spellStart"/>
      <w:r w:rsidR="00985ABC" w:rsidRPr="003654D3">
        <w:rPr>
          <w:rFonts w:ascii="Times New Roman" w:eastAsia="Cambria" w:hAnsi="Times New Roman"/>
          <w:sz w:val="24"/>
          <w:szCs w:val="24"/>
        </w:rPr>
        <w:t>smartprofessor</w:t>
      </w:r>
      <w:proofErr w:type="spellEnd"/>
      <w:r w:rsidR="00732C5D" w:rsidRPr="003654D3">
        <w:rPr>
          <w:rFonts w:ascii="Times New Roman" w:eastAsia="Cambria" w:hAnsi="Times New Roman"/>
          <w:sz w:val="24"/>
          <w:szCs w:val="24"/>
        </w:rPr>
        <w:t xml:space="preserve">), </w:t>
      </w:r>
      <w:r w:rsidR="00732C5D" w:rsidRPr="007E695F">
        <w:rPr>
          <w:rFonts w:ascii="Times New Roman" w:eastAsia="Cambria" w:hAnsi="Times New Roman"/>
          <w:sz w:val="24"/>
          <w:szCs w:val="24"/>
          <w:rPrChange w:id="75" w:author="Author">
            <w:rPr>
              <w:rFonts w:ascii="Times New Roman" w:eastAsia="Cambria" w:hAnsi="Times New Roman"/>
              <w:smallCaps/>
              <w:sz w:val="24"/>
              <w:szCs w:val="24"/>
            </w:rPr>
          </w:rPrChange>
        </w:rPr>
        <w:t>Twitter</w:t>
      </w:r>
      <w:r w:rsidR="00BD5AF6" w:rsidRPr="003654D3">
        <w:rPr>
          <w:rFonts w:ascii="Times New Roman" w:eastAsia="Cambria" w:hAnsi="Times New Roman"/>
          <w:sz w:val="24"/>
          <w:szCs w:val="24"/>
        </w:rPr>
        <w:t xml:space="preserve"> (</w:t>
      </w:r>
      <w:del w:id="76" w:author="Author">
        <w:r w:rsidR="009C174A" w:rsidDel="00583BE3">
          <w:rPr>
            <w:rFonts w:ascii="Times New Roman" w:eastAsia="Cambria" w:hAnsi="Times New Roman"/>
            <w:sz w:val="24"/>
            <w:szCs w:val="24"/>
          </w:rPr>
          <w:delText xml:space="preserve">Last Visited </w:delText>
        </w:r>
      </w:del>
      <w:r w:rsidR="00AC5368" w:rsidRPr="003654D3">
        <w:rPr>
          <w:rFonts w:ascii="Times New Roman" w:eastAsia="Cambria" w:hAnsi="Times New Roman"/>
          <w:sz w:val="24"/>
          <w:szCs w:val="24"/>
        </w:rPr>
        <w:t>Sep</w:t>
      </w:r>
      <w:r w:rsidR="00BD5AF6" w:rsidRPr="003654D3">
        <w:rPr>
          <w:rFonts w:ascii="Times New Roman" w:eastAsia="Cambria" w:hAnsi="Times New Roman"/>
          <w:sz w:val="24"/>
          <w:szCs w:val="24"/>
        </w:rPr>
        <w:t xml:space="preserve">. 3, </w:t>
      </w:r>
      <w:r w:rsidR="00C37ED7" w:rsidRPr="003654D3">
        <w:rPr>
          <w:rFonts w:ascii="Times New Roman" w:eastAsia="Cambria" w:hAnsi="Times New Roman"/>
          <w:sz w:val="24"/>
          <w:szCs w:val="24"/>
        </w:rPr>
        <w:t>20</w:t>
      </w:r>
      <w:r w:rsidR="00BD5AF6" w:rsidRPr="003654D3">
        <w:rPr>
          <w:rFonts w:ascii="Times New Roman" w:eastAsia="Cambria" w:hAnsi="Times New Roman"/>
          <w:sz w:val="24"/>
          <w:szCs w:val="24"/>
        </w:rPr>
        <w:t>16</w:t>
      </w:r>
      <w:r w:rsidR="00985ABC" w:rsidRPr="003654D3">
        <w:rPr>
          <w:rFonts w:ascii="Times New Roman" w:eastAsia="Cambria" w:hAnsi="Times New Roman"/>
          <w:sz w:val="24"/>
          <w:szCs w:val="24"/>
        </w:rPr>
        <w:t>, 6:10</w:t>
      </w:r>
      <w:ins w:id="77" w:author="Author">
        <w:r w:rsidR="00353F28">
          <w:rPr>
            <w:rFonts w:ascii="Times New Roman" w:eastAsia="Cambria" w:hAnsi="Times New Roman"/>
            <w:sz w:val="24"/>
            <w:szCs w:val="24"/>
          </w:rPr>
          <w:t xml:space="preserve"> PM</w:t>
        </w:r>
      </w:ins>
      <w:r w:rsidR="00985ABC" w:rsidRPr="003654D3">
        <w:rPr>
          <w:rFonts w:ascii="Times New Roman" w:eastAsia="Cambria" w:hAnsi="Times New Roman"/>
          <w:sz w:val="24"/>
          <w:szCs w:val="24"/>
        </w:rPr>
        <w:t xml:space="preserve">), </w:t>
      </w:r>
      <w:r w:rsidR="00732C5D" w:rsidRPr="003654D3">
        <w:rPr>
          <w:rFonts w:ascii="Times New Roman" w:eastAsia="Cambria" w:hAnsi="Times New Roman"/>
          <w:sz w:val="24"/>
          <w:szCs w:val="24"/>
        </w:rPr>
        <w:t>https://twitter.com/</w:t>
      </w:r>
      <w:r w:rsidR="00985ABC" w:rsidRPr="003654D3">
        <w:rPr>
          <w:rFonts w:ascii="Times New Roman" w:eastAsia="Cambria" w:hAnsi="Times New Roman"/>
          <w:sz w:val="24"/>
          <w:szCs w:val="24"/>
        </w:rPr>
        <w:t>smartprofessor</w:t>
      </w:r>
      <w:r w:rsidR="00732C5D" w:rsidRPr="003654D3">
        <w:rPr>
          <w:rFonts w:ascii="Times New Roman" w:eastAsia="Cambria" w:hAnsi="Times New Roman"/>
          <w:sz w:val="24"/>
          <w:szCs w:val="24"/>
        </w:rPr>
        <w:t>/status/505704145035468800</w:t>
      </w:r>
      <w:r w:rsidRPr="003654D3">
        <w:rPr>
          <w:rFonts w:ascii="Times New Roman" w:hAnsi="Times New Roman"/>
          <w:sz w:val="24"/>
        </w:rPr>
        <w:t xml:space="preserve">; </w:t>
      </w:r>
      <w:r w:rsidRPr="003654D3">
        <w:rPr>
          <w:rFonts w:ascii="Times New Roman" w:hAnsi="Times New Roman"/>
          <w:i/>
          <w:sz w:val="24"/>
        </w:rPr>
        <w:t>Campaign for Healthy Child Dev</w:t>
      </w:r>
      <w:ins w:id="78" w:author="Author">
        <w:r w:rsidR="006544DC">
          <w:rPr>
            <w:rFonts w:ascii="Times New Roman" w:hAnsi="Times New Roman"/>
            <w:i/>
            <w:sz w:val="24"/>
          </w:rPr>
          <w:t>.</w:t>
        </w:r>
      </w:ins>
      <w:del w:id="79" w:author="Author">
        <w:r w:rsidRPr="003654D3" w:rsidDel="006544DC">
          <w:rPr>
            <w:rFonts w:ascii="Times New Roman" w:hAnsi="Times New Roman"/>
            <w:i/>
            <w:sz w:val="24"/>
          </w:rPr>
          <w:delText>elopment</w:delText>
        </w:r>
      </w:del>
      <w:r w:rsidRPr="003654D3">
        <w:rPr>
          <w:rFonts w:ascii="Times New Roman" w:hAnsi="Times New Roman"/>
          <w:i/>
          <w:sz w:val="24"/>
        </w:rPr>
        <w:t xml:space="preserve"> v. State of Minnesota</w:t>
      </w:r>
      <w:r w:rsidRPr="003654D3">
        <w:rPr>
          <w:rFonts w:ascii="Times New Roman" w:hAnsi="Times New Roman"/>
          <w:sz w:val="24"/>
        </w:rPr>
        <w:t xml:space="preserve">, 12 N.W. 2d 845, 845 (Minn. 1999). </w:t>
      </w:r>
      <w:r w:rsidR="00B27367" w:rsidRPr="003654D3">
        <w:rPr>
          <w:rFonts w:ascii="Times New Roman" w:hAnsi="Times New Roman"/>
          <w:sz w:val="24"/>
        </w:rPr>
        <w:t xml:space="preserve"> </w:t>
      </w:r>
      <w:r w:rsidRPr="00710528">
        <w:rPr>
          <w:rFonts w:ascii="Times New Roman" w:hAnsi="Times New Roman"/>
          <w:sz w:val="24"/>
        </w:rPr>
        <w:t xml:space="preserve">Imposition of consequences disproportionate to the sanctioned behavior de-legitimizes not only school disciplinary policies but also the authority of those imposing such punishments.  </w:t>
      </w:r>
      <w:r w:rsidRPr="00710528">
        <w:rPr>
          <w:rFonts w:ascii="Times New Roman" w:hAnsi="Times New Roman"/>
          <w:i/>
          <w:sz w:val="24"/>
        </w:rPr>
        <w:t>Cf.</w:t>
      </w:r>
      <w:r w:rsidRPr="00710528">
        <w:rPr>
          <w:rFonts w:ascii="Times New Roman" w:hAnsi="Times New Roman"/>
          <w:sz w:val="24"/>
        </w:rPr>
        <w:t xml:space="preserve"> </w:t>
      </w:r>
      <w:r w:rsidRPr="00C7447F">
        <w:rPr>
          <w:rFonts w:ascii="Times New Roman" w:hAnsi="Times New Roman"/>
          <w:sz w:val="24"/>
          <w:rPrChange w:id="80" w:author="Author">
            <w:rPr>
              <w:rFonts w:ascii="Times New Roman" w:hAnsi="Times New Roman"/>
              <w:smallCaps/>
              <w:sz w:val="24"/>
            </w:rPr>
          </w:rPrChange>
        </w:rPr>
        <w:t>Tom R. Tyler</w:t>
      </w:r>
      <w:r w:rsidRPr="00710528">
        <w:rPr>
          <w:rFonts w:ascii="Times New Roman" w:hAnsi="Times New Roman"/>
          <w:sz w:val="24"/>
        </w:rPr>
        <w:t xml:space="preserve">, </w:t>
      </w:r>
      <w:r w:rsidRPr="00C7447F">
        <w:rPr>
          <w:rFonts w:ascii="Times New Roman" w:hAnsi="Times New Roman"/>
          <w:i/>
          <w:sz w:val="24"/>
          <w:rPrChange w:id="81" w:author="Author">
            <w:rPr>
              <w:rFonts w:ascii="Times New Roman" w:hAnsi="Times New Roman"/>
              <w:i/>
              <w:smallCaps/>
              <w:sz w:val="24"/>
            </w:rPr>
          </w:rPrChange>
        </w:rPr>
        <w:t>Why People Obey the Law</w:t>
      </w:r>
      <w:del w:id="82" w:author="Author">
        <w:r w:rsidRPr="00710528" w:rsidDel="007823B3">
          <w:rPr>
            <w:rFonts w:ascii="Times New Roman" w:hAnsi="Times New Roman"/>
            <w:sz w:val="24"/>
          </w:rPr>
          <w:delText>,</w:delText>
        </w:r>
      </w:del>
      <w:r w:rsidRPr="00710528">
        <w:rPr>
          <w:rFonts w:ascii="Times New Roman" w:hAnsi="Times New Roman"/>
          <w:sz w:val="24"/>
        </w:rPr>
        <w:t xml:space="preserve"> 3-4 (1990) (Describing the normative perspective and explaining that individuals may voluntarily comply with the law when official power is legitimate and when people agree with the morality of rules</w:t>
      </w:r>
      <w:del w:id="83" w:author="Author">
        <w:r w:rsidRPr="00710528" w:rsidDel="007528C9">
          <w:rPr>
            <w:rFonts w:ascii="Times New Roman" w:hAnsi="Times New Roman"/>
            <w:sz w:val="24"/>
          </w:rPr>
          <w:delText>.</w:delText>
        </w:r>
      </w:del>
      <w:r w:rsidRPr="00710528">
        <w:rPr>
          <w:rFonts w:ascii="Times New Roman" w:hAnsi="Times New Roman"/>
          <w:sz w:val="24"/>
        </w:rPr>
        <w:t>).</w:t>
      </w:r>
    </w:p>
    <w:p w14:paraId="42023331" w14:textId="7876861D" w:rsidR="00EB5E71" w:rsidRPr="00710528" w:rsidRDefault="00E2557E" w:rsidP="004F4B5D">
      <w:pPr>
        <w:spacing w:after="0" w:line="480" w:lineRule="auto"/>
        <w:ind w:firstLine="720"/>
        <w:rPr>
          <w:rFonts w:ascii="Times New Roman" w:hAnsi="Times New Roman"/>
          <w:sz w:val="24"/>
        </w:rPr>
        <w:sectPr w:rsidR="00EB5E71" w:rsidRPr="00710528">
          <w:headerReference w:type="default" r:id="rId8"/>
          <w:pgSz w:w="12240" w:h="15840"/>
          <w:pgMar w:top="1440" w:right="1440" w:bottom="1440" w:left="1440" w:header="720" w:footer="720" w:gutter="0"/>
          <w:cols w:space="720"/>
          <w:docGrid w:linePitch="360"/>
        </w:sectPr>
      </w:pPr>
      <w:r w:rsidRPr="00710528">
        <w:rPr>
          <w:rFonts w:ascii="Times New Roman" w:hAnsi="Times New Roman"/>
          <w:sz w:val="24"/>
        </w:rPr>
        <w:t xml:space="preserve">Equally troublesome is the fact that enforcement of ZT policies is often accompanied by criminal sanctions or referral to the local juvenile justice system.  For instance, some districts have expressly implemented policies </w:t>
      </w:r>
      <w:r w:rsidRPr="00C7447F">
        <w:rPr>
          <w:rFonts w:ascii="Times New Roman" w:hAnsi="Times New Roman"/>
          <w:sz w:val="24"/>
        </w:rPr>
        <w:t xml:space="preserve">requiring a school to report </w:t>
      </w:r>
      <w:proofErr w:type="gramStart"/>
      <w:r w:rsidRPr="00C7447F">
        <w:rPr>
          <w:rFonts w:ascii="Times New Roman" w:hAnsi="Times New Roman"/>
          <w:sz w:val="24"/>
        </w:rPr>
        <w:t>particular classes</w:t>
      </w:r>
      <w:proofErr w:type="gramEnd"/>
      <w:r w:rsidRPr="00C7447F">
        <w:rPr>
          <w:rFonts w:ascii="Times New Roman" w:hAnsi="Times New Roman"/>
          <w:sz w:val="24"/>
        </w:rPr>
        <w:t xml:space="preserve"> of behavior to school police officers or other officials.  </w:t>
      </w:r>
      <w:r w:rsidR="003D6887" w:rsidRPr="00710528">
        <w:rPr>
          <w:rFonts w:ascii="Times New Roman" w:hAnsi="Times New Roman"/>
          <w:i/>
          <w:sz w:val="24"/>
        </w:rPr>
        <w:t>See, e.g.</w:t>
      </w:r>
      <w:r w:rsidR="003D6887" w:rsidRPr="00710528">
        <w:rPr>
          <w:rFonts w:ascii="Times New Roman" w:hAnsi="Times New Roman"/>
          <w:sz w:val="24"/>
        </w:rPr>
        <w:t xml:space="preserve">, </w:t>
      </w:r>
      <w:r w:rsidR="003D6887" w:rsidRPr="003D6887">
        <w:rPr>
          <w:rFonts w:ascii="Times New Roman" w:hAnsi="Times New Roman"/>
          <w:sz w:val="24"/>
          <w:rPrChange w:id="84" w:author="Author">
            <w:rPr>
              <w:rFonts w:ascii="Times New Roman" w:hAnsi="Times New Roman"/>
              <w:smallCaps/>
              <w:sz w:val="24"/>
            </w:rPr>
          </w:rPrChange>
        </w:rPr>
        <w:t>S.</w:t>
      </w:r>
      <w:del w:id="85" w:author="Author">
        <w:r w:rsidR="003D6887" w:rsidRPr="003D6887" w:rsidDel="003D6887">
          <w:rPr>
            <w:rFonts w:ascii="Times New Roman" w:hAnsi="Times New Roman"/>
            <w:sz w:val="24"/>
            <w:rPrChange w:id="86" w:author="Author">
              <w:rPr>
                <w:rFonts w:ascii="Times New Roman" w:hAnsi="Times New Roman"/>
                <w:smallCaps/>
                <w:sz w:val="24"/>
              </w:rPr>
            </w:rPrChange>
          </w:rPr>
          <w:delText xml:space="preserve"> </w:delText>
        </w:r>
      </w:del>
      <w:r w:rsidR="003D6887" w:rsidRPr="003D6887">
        <w:rPr>
          <w:rFonts w:ascii="Times New Roman" w:hAnsi="Times New Roman"/>
          <w:sz w:val="24"/>
          <w:rPrChange w:id="87" w:author="Author">
            <w:rPr>
              <w:rFonts w:ascii="Times New Roman" w:hAnsi="Times New Roman"/>
              <w:smallCaps/>
              <w:sz w:val="24"/>
            </w:rPr>
          </w:rPrChange>
        </w:rPr>
        <w:t>C. Code Ann</w:t>
      </w:r>
      <w:ins w:id="88" w:author="Author">
        <w:r w:rsidR="00C32083">
          <w:rPr>
            <w:rFonts w:ascii="Times New Roman" w:hAnsi="Times New Roman"/>
            <w:sz w:val="24"/>
          </w:rPr>
          <w:t>.</w:t>
        </w:r>
      </w:ins>
      <w:del w:id="89" w:author="Author">
        <w:r w:rsidR="003D6887" w:rsidRPr="003D6887" w:rsidDel="00C32083">
          <w:rPr>
            <w:rFonts w:ascii="Times New Roman" w:hAnsi="Times New Roman"/>
            <w:sz w:val="24"/>
            <w:rPrChange w:id="90" w:author="Author">
              <w:rPr>
                <w:rFonts w:ascii="Times New Roman" w:hAnsi="Times New Roman"/>
                <w:smallCaps/>
                <w:sz w:val="24"/>
              </w:rPr>
            </w:rPrChange>
          </w:rPr>
          <w:delText>otated</w:delText>
        </w:r>
      </w:del>
      <w:r w:rsidR="003D6887" w:rsidRPr="00710528">
        <w:rPr>
          <w:rFonts w:ascii="Times New Roman" w:hAnsi="Times New Roman"/>
          <w:sz w:val="24"/>
        </w:rPr>
        <w:t xml:space="preserve"> </w:t>
      </w:r>
      <w:r w:rsidR="008F7DCE" w:rsidRPr="00C7447F">
        <w:rPr>
          <w:rFonts w:ascii="Times New Roman" w:hAnsi="Times New Roman"/>
          <w:bCs/>
          <w:sz w:val="24"/>
        </w:rPr>
        <w:t>§ 59-24-60</w:t>
      </w:r>
      <w:ins w:id="91" w:author="Author">
        <w:r w:rsidR="003172C1">
          <w:rPr>
            <w:rFonts w:ascii="Times New Roman" w:hAnsi="Times New Roman"/>
            <w:bCs/>
            <w:sz w:val="24"/>
          </w:rPr>
          <w:t xml:space="preserve"> </w:t>
        </w:r>
      </w:ins>
      <w:r w:rsidRPr="00C7447F">
        <w:rPr>
          <w:rFonts w:ascii="Times New Roman" w:hAnsi="Times New Roman"/>
          <w:bCs/>
          <w:sz w:val="24"/>
        </w:rPr>
        <w:t>(2004)</w:t>
      </w:r>
      <w:r w:rsidRPr="00B84E21">
        <w:rPr>
          <w:rFonts w:ascii="Times New Roman" w:hAnsi="Times New Roman"/>
          <w:bCs/>
          <w:sz w:val="24"/>
          <w:rPrChange w:id="92" w:author="Author">
            <w:rPr>
              <w:rFonts w:ascii="Times New Roman" w:hAnsi="Times New Roman"/>
              <w:bCs/>
              <w:i/>
              <w:sz w:val="24"/>
            </w:rPr>
          </w:rPrChange>
        </w:rPr>
        <w:t>;</w:t>
      </w:r>
      <w:r w:rsidRPr="00C7447F">
        <w:rPr>
          <w:rFonts w:ascii="Times New Roman" w:hAnsi="Times New Roman"/>
          <w:bCs/>
          <w:sz w:val="24"/>
        </w:rPr>
        <w:t xml:space="preserve"> </w:t>
      </w:r>
      <w:r w:rsidRPr="00C7447F">
        <w:rPr>
          <w:rFonts w:ascii="Times New Roman" w:hAnsi="Times New Roman"/>
          <w:bCs/>
          <w:sz w:val="24"/>
          <w:rPrChange w:id="93" w:author="Author">
            <w:rPr>
              <w:rFonts w:ascii="Times New Roman" w:hAnsi="Times New Roman"/>
              <w:bCs/>
              <w:smallCaps/>
              <w:sz w:val="24"/>
            </w:rPr>
          </w:rPrChange>
        </w:rPr>
        <w:t>R.</w:t>
      </w:r>
      <w:del w:id="94" w:author="Author">
        <w:r w:rsidRPr="00C7447F" w:rsidDel="00B84E21">
          <w:rPr>
            <w:rFonts w:ascii="Times New Roman" w:hAnsi="Times New Roman"/>
            <w:bCs/>
            <w:sz w:val="24"/>
            <w:rPrChange w:id="95" w:author="Author">
              <w:rPr>
                <w:rFonts w:ascii="Times New Roman" w:hAnsi="Times New Roman"/>
                <w:bCs/>
                <w:smallCaps/>
                <w:sz w:val="24"/>
              </w:rPr>
            </w:rPrChange>
          </w:rPr>
          <w:delText xml:space="preserve"> </w:delText>
        </w:r>
      </w:del>
      <w:r w:rsidRPr="00C7447F">
        <w:rPr>
          <w:rFonts w:ascii="Times New Roman" w:hAnsi="Times New Roman"/>
          <w:bCs/>
          <w:sz w:val="24"/>
          <w:rPrChange w:id="96" w:author="Author">
            <w:rPr>
              <w:rFonts w:ascii="Times New Roman" w:hAnsi="Times New Roman"/>
              <w:bCs/>
              <w:smallCaps/>
              <w:sz w:val="24"/>
            </w:rPr>
          </w:rPrChange>
        </w:rPr>
        <w:t>I. Gen. Laws</w:t>
      </w:r>
      <w:r w:rsidR="008F7DCE" w:rsidRPr="00C7447F">
        <w:rPr>
          <w:rFonts w:ascii="Times New Roman" w:hAnsi="Times New Roman"/>
          <w:bCs/>
          <w:sz w:val="24"/>
        </w:rPr>
        <w:t xml:space="preserve"> § 2-45-61(c) </w:t>
      </w:r>
      <w:r w:rsidRPr="00C7447F">
        <w:rPr>
          <w:rFonts w:ascii="Times New Roman" w:hAnsi="Times New Roman"/>
          <w:bCs/>
          <w:sz w:val="24"/>
        </w:rPr>
        <w:t>(2000).</w:t>
      </w:r>
      <w:r w:rsidR="004F4B5D" w:rsidRPr="00C7447F">
        <w:rPr>
          <w:rFonts w:ascii="Times New Roman" w:hAnsi="Times New Roman"/>
          <w:sz w:val="24"/>
        </w:rPr>
        <w:t xml:space="preserve">  </w:t>
      </w:r>
      <w:r w:rsidRPr="00C7447F">
        <w:rPr>
          <w:rFonts w:ascii="Times New Roman" w:hAnsi="Times New Roman"/>
          <w:sz w:val="24"/>
        </w:rPr>
        <w:t xml:space="preserve">Critics have noted that the nexus between ZT policies and </w:t>
      </w:r>
      <w:r w:rsidRPr="00C7447F">
        <w:rPr>
          <w:rFonts w:ascii="Times New Roman" w:hAnsi="Times New Roman"/>
          <w:sz w:val="24"/>
        </w:rPr>
        <w:lastRenderedPageBreak/>
        <w:t>referrals to the criminal system has disrupted the balance between the school system and juvenile courts, Am. Psychol</w:t>
      </w:r>
      <w:ins w:id="97" w:author="Author">
        <w:r w:rsidR="001F64B0">
          <w:rPr>
            <w:rFonts w:ascii="Times New Roman" w:hAnsi="Times New Roman"/>
            <w:sz w:val="24"/>
          </w:rPr>
          <w:t>.</w:t>
        </w:r>
      </w:ins>
      <w:del w:id="98" w:author="Author">
        <w:r w:rsidRPr="00C7447F" w:rsidDel="001F64B0">
          <w:rPr>
            <w:rFonts w:ascii="Times New Roman" w:hAnsi="Times New Roman"/>
            <w:sz w:val="24"/>
          </w:rPr>
          <w:delText>ogical</w:delText>
        </w:r>
      </w:del>
      <w:r w:rsidRPr="00C7447F">
        <w:rPr>
          <w:rFonts w:ascii="Times New Roman" w:hAnsi="Times New Roman"/>
          <w:sz w:val="24"/>
        </w:rPr>
        <w:t xml:space="preserve"> </w:t>
      </w:r>
      <w:proofErr w:type="spellStart"/>
      <w:r w:rsidRPr="00C7447F">
        <w:rPr>
          <w:rFonts w:ascii="Times New Roman" w:hAnsi="Times New Roman"/>
          <w:sz w:val="24"/>
        </w:rPr>
        <w:t>Ass</w:t>
      </w:r>
      <w:ins w:id="99" w:author="Author">
        <w:r w:rsidR="00782C4D">
          <w:rPr>
            <w:rFonts w:ascii="Times New Roman" w:hAnsi="Times New Roman"/>
            <w:sz w:val="24"/>
          </w:rPr>
          <w:t>’</w:t>
        </w:r>
      </w:ins>
      <w:r w:rsidRPr="00C7447F">
        <w:rPr>
          <w:rFonts w:ascii="Times New Roman" w:hAnsi="Times New Roman"/>
          <w:sz w:val="24"/>
        </w:rPr>
        <w:t>n</w:t>
      </w:r>
      <w:proofErr w:type="spellEnd"/>
      <w:r w:rsidRPr="00C7447F">
        <w:rPr>
          <w:rFonts w:ascii="Times New Roman" w:hAnsi="Times New Roman"/>
          <w:sz w:val="24"/>
        </w:rPr>
        <w:t xml:space="preserve">., </w:t>
      </w:r>
      <w:r w:rsidRPr="00583BE3">
        <w:rPr>
          <w:rFonts w:ascii="Times New Roman" w:hAnsi="Times New Roman"/>
          <w:i/>
          <w:sz w:val="24"/>
        </w:rPr>
        <w:t>Are Zero Tolerance Policies Effective in the Schools?</w:t>
      </w:r>
      <w:del w:id="100" w:author="Author">
        <w:r w:rsidRPr="00583BE3" w:rsidDel="00396259">
          <w:rPr>
            <w:rFonts w:ascii="Times New Roman" w:hAnsi="Times New Roman"/>
            <w:i/>
            <w:sz w:val="24"/>
          </w:rPr>
          <w:delText xml:space="preserve"> </w:delText>
        </w:r>
      </w:del>
      <w:r w:rsidRPr="00583BE3">
        <w:rPr>
          <w:rFonts w:ascii="Times New Roman" w:hAnsi="Times New Roman"/>
          <w:i/>
          <w:sz w:val="24"/>
        </w:rPr>
        <w:t xml:space="preserve"> An Evidentiary Review and Recommendations</w:t>
      </w:r>
      <w:r w:rsidRPr="003172C1">
        <w:rPr>
          <w:rFonts w:ascii="Times New Roman" w:hAnsi="Times New Roman"/>
          <w:sz w:val="24"/>
        </w:rPr>
        <w:t xml:space="preserve">, 63 </w:t>
      </w:r>
      <w:r w:rsidRPr="00C7447F">
        <w:rPr>
          <w:rFonts w:ascii="Times New Roman" w:hAnsi="Times New Roman"/>
          <w:sz w:val="24"/>
          <w:rPrChange w:id="101" w:author="Author">
            <w:rPr>
              <w:rFonts w:ascii="Times New Roman" w:hAnsi="Times New Roman"/>
              <w:smallCaps/>
              <w:sz w:val="24"/>
            </w:rPr>
          </w:rPrChange>
        </w:rPr>
        <w:t>Am</w:t>
      </w:r>
      <w:ins w:id="102" w:author="Author">
        <w:r w:rsidR="00F9304A">
          <w:rPr>
            <w:rFonts w:ascii="Times New Roman" w:hAnsi="Times New Roman"/>
            <w:sz w:val="24"/>
          </w:rPr>
          <w:t>.</w:t>
        </w:r>
      </w:ins>
      <w:del w:id="103" w:author="Author">
        <w:r w:rsidRPr="00C7447F" w:rsidDel="00F9304A">
          <w:rPr>
            <w:rFonts w:ascii="Times New Roman" w:hAnsi="Times New Roman"/>
            <w:sz w:val="24"/>
            <w:rPrChange w:id="104" w:author="Author">
              <w:rPr>
                <w:rFonts w:ascii="Times New Roman" w:hAnsi="Times New Roman"/>
                <w:smallCaps/>
                <w:sz w:val="24"/>
              </w:rPr>
            </w:rPrChange>
          </w:rPr>
          <w:delText>erican</w:delText>
        </w:r>
      </w:del>
      <w:r w:rsidRPr="00C7447F">
        <w:rPr>
          <w:rFonts w:ascii="Times New Roman" w:hAnsi="Times New Roman"/>
          <w:sz w:val="24"/>
          <w:rPrChange w:id="105" w:author="Author">
            <w:rPr>
              <w:rFonts w:ascii="Times New Roman" w:hAnsi="Times New Roman"/>
              <w:smallCaps/>
              <w:sz w:val="24"/>
            </w:rPr>
          </w:rPrChange>
        </w:rPr>
        <w:t xml:space="preserve"> Psychol</w:t>
      </w:r>
      <w:ins w:id="106" w:author="Author">
        <w:r w:rsidR="002E5A01">
          <w:rPr>
            <w:rFonts w:ascii="Times New Roman" w:hAnsi="Times New Roman"/>
            <w:sz w:val="24"/>
          </w:rPr>
          <w:t>.</w:t>
        </w:r>
      </w:ins>
      <w:del w:id="107" w:author="Author">
        <w:r w:rsidRPr="00C7447F" w:rsidDel="002E5A01">
          <w:rPr>
            <w:rFonts w:ascii="Times New Roman" w:hAnsi="Times New Roman"/>
            <w:sz w:val="24"/>
            <w:rPrChange w:id="108" w:author="Author">
              <w:rPr>
                <w:rFonts w:ascii="Times New Roman" w:hAnsi="Times New Roman"/>
                <w:smallCaps/>
                <w:sz w:val="24"/>
              </w:rPr>
            </w:rPrChange>
          </w:rPr>
          <w:delText>ogist</w:delText>
        </w:r>
      </w:del>
      <w:r w:rsidRPr="00C7447F">
        <w:rPr>
          <w:rFonts w:ascii="Times New Roman" w:hAnsi="Times New Roman"/>
          <w:sz w:val="24"/>
          <w:rPrChange w:id="109" w:author="Author">
            <w:rPr>
              <w:rFonts w:ascii="Times New Roman" w:hAnsi="Times New Roman"/>
              <w:smallCaps/>
              <w:sz w:val="24"/>
            </w:rPr>
          </w:rPrChange>
        </w:rPr>
        <w:t xml:space="preserve"> </w:t>
      </w:r>
      <w:r w:rsidRPr="00C7447F">
        <w:rPr>
          <w:rFonts w:ascii="Times New Roman" w:hAnsi="Times New Roman"/>
          <w:sz w:val="24"/>
        </w:rPr>
        <w:t>852, 852 (2008)</w:t>
      </w:r>
      <w:ins w:id="110" w:author="Author">
        <w:r w:rsidR="002E5A01">
          <w:rPr>
            <w:rFonts w:ascii="Times New Roman" w:hAnsi="Times New Roman"/>
            <w:sz w:val="24"/>
          </w:rPr>
          <w:t>,</w:t>
        </w:r>
      </w:ins>
      <w:r w:rsidRPr="00C7447F">
        <w:rPr>
          <w:rFonts w:ascii="Times New Roman" w:hAnsi="Times New Roman"/>
          <w:sz w:val="24"/>
        </w:rPr>
        <w:t xml:space="preserve"> such that family courts now encounter a range of “infractions” that have taken place at school and traditionally would have been handled within the school.  </w:t>
      </w:r>
      <w:r w:rsidRPr="00583BE3">
        <w:rPr>
          <w:rFonts w:ascii="Times New Roman" w:hAnsi="Times New Roman"/>
          <w:i/>
          <w:sz w:val="24"/>
        </w:rPr>
        <w:t>Se</w:t>
      </w:r>
      <w:r w:rsidRPr="007E1F72">
        <w:rPr>
          <w:rFonts w:ascii="Times New Roman" w:hAnsi="Times New Roman"/>
          <w:i/>
          <w:sz w:val="24"/>
        </w:rPr>
        <w:t>e,</w:t>
      </w:r>
      <w:r w:rsidRPr="00583BE3">
        <w:rPr>
          <w:rFonts w:ascii="Times New Roman" w:hAnsi="Times New Roman"/>
          <w:i/>
          <w:sz w:val="24"/>
        </w:rPr>
        <w:t xml:space="preserve"> e.g.</w:t>
      </w:r>
      <w:r w:rsidRPr="00102368">
        <w:rPr>
          <w:rFonts w:ascii="Times New Roman" w:hAnsi="Times New Roman"/>
          <w:sz w:val="24"/>
          <w:rPrChange w:id="111" w:author="Author">
            <w:rPr>
              <w:rFonts w:ascii="Times New Roman" w:hAnsi="Times New Roman"/>
              <w:i/>
              <w:sz w:val="24"/>
            </w:rPr>
          </w:rPrChange>
        </w:rPr>
        <w:t>,</w:t>
      </w:r>
      <w:r w:rsidRPr="00583BE3">
        <w:rPr>
          <w:rFonts w:ascii="Times New Roman" w:hAnsi="Times New Roman"/>
          <w:i/>
          <w:sz w:val="24"/>
        </w:rPr>
        <w:t xml:space="preserve"> Molnar v. L.O.L.</w:t>
      </w:r>
      <w:r w:rsidRPr="00583BE3">
        <w:rPr>
          <w:rFonts w:ascii="Times New Roman" w:hAnsi="Times New Roman"/>
          <w:sz w:val="24"/>
        </w:rPr>
        <w:t xml:space="preserve">, 22 A. 2d. 31, </w:t>
      </w:r>
      <w:r w:rsidRPr="003172C1">
        <w:rPr>
          <w:rFonts w:ascii="Times New Roman" w:hAnsi="Times New Roman"/>
          <w:sz w:val="24"/>
        </w:rPr>
        <w:t xml:space="preserve">40 (D.C. </w:t>
      </w:r>
      <w:del w:id="112" w:author="Author">
        <w:r w:rsidRPr="003172C1" w:rsidDel="00A8634B">
          <w:rPr>
            <w:rFonts w:ascii="Times New Roman" w:hAnsi="Times New Roman"/>
            <w:sz w:val="24"/>
          </w:rPr>
          <w:delText xml:space="preserve">Ct. App. </w:delText>
        </w:r>
      </w:del>
      <w:r w:rsidRPr="003172C1">
        <w:rPr>
          <w:rFonts w:ascii="Times New Roman" w:hAnsi="Times New Roman"/>
          <w:sz w:val="24"/>
        </w:rPr>
        <w:t xml:space="preserve">1997) (hearing case on juvenile who knocked over desk); </w:t>
      </w:r>
      <w:r w:rsidRPr="003172C1">
        <w:rPr>
          <w:rFonts w:ascii="Times New Roman" w:hAnsi="Times New Roman"/>
          <w:i/>
          <w:sz w:val="24"/>
        </w:rPr>
        <w:t>State v. S.E.S.</w:t>
      </w:r>
      <w:r w:rsidRPr="003172C1">
        <w:rPr>
          <w:rFonts w:ascii="Times New Roman" w:hAnsi="Times New Roman"/>
          <w:sz w:val="24"/>
        </w:rPr>
        <w:t>, 12 A.</w:t>
      </w:r>
      <w:del w:id="113" w:author="Author">
        <w:r w:rsidRPr="003172C1" w:rsidDel="00CC5DB4">
          <w:rPr>
            <w:rFonts w:ascii="Times New Roman" w:hAnsi="Times New Roman"/>
            <w:sz w:val="24"/>
          </w:rPr>
          <w:delText xml:space="preserve"> </w:delText>
        </w:r>
      </w:del>
      <w:r w:rsidRPr="003172C1">
        <w:rPr>
          <w:rFonts w:ascii="Times New Roman" w:hAnsi="Times New Roman"/>
          <w:sz w:val="24"/>
        </w:rPr>
        <w:t>3d 707, 710–12 (Del. Fam</w:t>
      </w:r>
      <w:ins w:id="114" w:author="Author">
        <w:r w:rsidR="000C359E">
          <w:rPr>
            <w:rFonts w:ascii="Times New Roman" w:hAnsi="Times New Roman"/>
            <w:sz w:val="24"/>
          </w:rPr>
          <w:t>.</w:t>
        </w:r>
      </w:ins>
      <w:del w:id="115" w:author="Author">
        <w:r w:rsidRPr="003172C1" w:rsidDel="000C359E">
          <w:rPr>
            <w:rFonts w:ascii="Times New Roman" w:hAnsi="Times New Roman"/>
            <w:sz w:val="24"/>
          </w:rPr>
          <w:delText>ily</w:delText>
        </w:r>
      </w:del>
      <w:r w:rsidRPr="003172C1">
        <w:rPr>
          <w:rFonts w:ascii="Times New Roman" w:hAnsi="Times New Roman"/>
          <w:sz w:val="24"/>
        </w:rPr>
        <w:t xml:space="preserve"> Ct. 2003) (“I am </w:t>
      </w:r>
      <w:r w:rsidRPr="00B84E21">
        <w:rPr>
          <w:rFonts w:ascii="Times New Roman" w:hAnsi="Times New Roman"/>
          <w:i/>
          <w:sz w:val="24"/>
        </w:rPr>
        <w:t>literally</w:t>
      </w:r>
      <w:r w:rsidRPr="00B84E21">
        <w:rPr>
          <w:rFonts w:ascii="Times New Roman" w:hAnsi="Times New Roman"/>
          <w:sz w:val="24"/>
        </w:rPr>
        <w:t xml:space="preserve"> going out of my mind dealing with this case about a stolen pencil”)(emphasis in original)</w:t>
      </w:r>
      <w:ins w:id="116" w:author="Author">
        <w:r w:rsidR="00C71F14">
          <w:rPr>
            <w:rFonts w:ascii="Times New Roman" w:hAnsi="Times New Roman"/>
            <w:sz w:val="24"/>
          </w:rPr>
          <w:t>,</w:t>
        </w:r>
      </w:ins>
      <w:r w:rsidRPr="00B84E21">
        <w:rPr>
          <w:rFonts w:ascii="Times New Roman" w:hAnsi="Times New Roman"/>
          <w:i/>
          <w:sz w:val="24"/>
        </w:rPr>
        <w:t xml:space="preserve"> amended by </w:t>
      </w:r>
      <w:r w:rsidRPr="001600BE">
        <w:rPr>
          <w:rFonts w:ascii="Times New Roman" w:hAnsi="Times New Roman"/>
          <w:sz w:val="24"/>
        </w:rPr>
        <w:t>12 A.</w:t>
      </w:r>
      <w:del w:id="117" w:author="Author">
        <w:r w:rsidRPr="001600BE" w:rsidDel="00EA054C">
          <w:rPr>
            <w:rFonts w:ascii="Times New Roman" w:hAnsi="Times New Roman"/>
            <w:sz w:val="24"/>
          </w:rPr>
          <w:delText xml:space="preserve"> </w:delText>
        </w:r>
      </w:del>
      <w:r w:rsidRPr="001600BE">
        <w:rPr>
          <w:rFonts w:ascii="Times New Roman" w:hAnsi="Times New Roman"/>
          <w:sz w:val="24"/>
        </w:rPr>
        <w:t xml:space="preserve">3d 1012 </w:t>
      </w:r>
      <w:ins w:id="118" w:author="Author">
        <w:r w:rsidR="003A5E0E">
          <w:rPr>
            <w:rFonts w:ascii="Times New Roman" w:hAnsi="Times New Roman"/>
            <w:sz w:val="24"/>
          </w:rPr>
          <w:t>(</w:t>
        </w:r>
      </w:ins>
      <w:r w:rsidRPr="001600BE">
        <w:rPr>
          <w:rFonts w:ascii="Times New Roman" w:hAnsi="Times New Roman"/>
          <w:sz w:val="24"/>
        </w:rPr>
        <w:t>Del. Super. Ct. 2004)</w:t>
      </w:r>
      <w:ins w:id="119" w:author="Author">
        <w:r w:rsidR="00EA054C">
          <w:rPr>
            <w:rFonts w:ascii="Times New Roman" w:hAnsi="Times New Roman"/>
            <w:sz w:val="24"/>
          </w:rPr>
          <w:t xml:space="preserve"> </w:t>
        </w:r>
      </w:ins>
      <w:r w:rsidRPr="001600BE">
        <w:rPr>
          <w:rFonts w:ascii="Times New Roman" w:hAnsi="Times New Roman"/>
          <w:sz w:val="24"/>
        </w:rPr>
        <w:t>(striking the lower court’s</w:t>
      </w:r>
      <w:r w:rsidR="00F3500E" w:rsidRPr="00396259">
        <w:rPr>
          <w:rFonts w:ascii="Times New Roman" w:hAnsi="Times New Roman"/>
          <w:sz w:val="24"/>
        </w:rPr>
        <w:t xml:space="preserve"> improper use of “literally”).</w:t>
      </w:r>
    </w:p>
    <w:p w14:paraId="6972AC80" w14:textId="77777777" w:rsidR="00E21E8C" w:rsidRDefault="00E21E8C" w:rsidP="00E21E8C">
      <w:pPr>
        <w:spacing w:after="0" w:line="480" w:lineRule="auto"/>
        <w:jc w:val="center"/>
        <w:rPr>
          <w:rFonts w:ascii="Times New Roman" w:hAnsi="Times New Roman"/>
          <w:b/>
          <w:sz w:val="24"/>
        </w:rPr>
      </w:pPr>
      <w:r>
        <w:rPr>
          <w:rFonts w:ascii="Times New Roman" w:hAnsi="Times New Roman"/>
          <w:b/>
          <w:sz w:val="24"/>
        </w:rPr>
        <w:lastRenderedPageBreak/>
        <w:t>Part B – Multiple Choice Question</w:t>
      </w:r>
      <w:r w:rsidR="007F5089">
        <w:rPr>
          <w:rFonts w:ascii="Times New Roman" w:hAnsi="Times New Roman"/>
          <w:b/>
          <w:sz w:val="24"/>
        </w:rPr>
        <w:t>s</w:t>
      </w:r>
    </w:p>
    <w:p w14:paraId="6F509233" w14:textId="77777777" w:rsidR="00E21E8C" w:rsidRDefault="0021266F" w:rsidP="000C09EC">
      <w:pPr>
        <w:spacing w:after="0" w:line="240" w:lineRule="auto"/>
        <w:rPr>
          <w:rFonts w:ascii="Times New Roman" w:hAnsi="Times New Roman"/>
          <w:sz w:val="24"/>
        </w:rPr>
      </w:pPr>
      <w:r>
        <w:rPr>
          <w:rFonts w:ascii="Times New Roman" w:hAnsi="Times New Roman"/>
          <w:sz w:val="24"/>
        </w:rPr>
        <w:t xml:space="preserve">This portion of the Competition contains twenty (20) </w:t>
      </w:r>
      <w:r w:rsidR="00423738">
        <w:rPr>
          <w:rFonts w:ascii="Times New Roman" w:hAnsi="Times New Roman"/>
          <w:sz w:val="24"/>
        </w:rPr>
        <w:t>multiple-choice</w:t>
      </w:r>
      <w:r>
        <w:rPr>
          <w:rFonts w:ascii="Times New Roman" w:hAnsi="Times New Roman"/>
          <w:sz w:val="24"/>
        </w:rPr>
        <w:t xml:space="preserve"> questions</w:t>
      </w:r>
      <w:r w:rsidR="005B057D">
        <w:rPr>
          <w:rFonts w:ascii="Times New Roman" w:hAnsi="Times New Roman"/>
          <w:sz w:val="24"/>
        </w:rPr>
        <w:t>.</w:t>
      </w:r>
      <w:r>
        <w:rPr>
          <w:rFonts w:ascii="Times New Roman" w:hAnsi="Times New Roman"/>
          <w:sz w:val="24"/>
        </w:rPr>
        <w:t xml:space="preserve"> </w:t>
      </w:r>
      <w:r w:rsidR="005B057D">
        <w:rPr>
          <w:rFonts w:ascii="Times New Roman" w:hAnsi="Times New Roman"/>
          <w:sz w:val="24"/>
        </w:rPr>
        <w:t xml:space="preserve"> </w:t>
      </w:r>
      <w:r w:rsidR="00AB475E">
        <w:rPr>
          <w:rFonts w:ascii="Times New Roman" w:hAnsi="Times New Roman"/>
          <w:sz w:val="24"/>
        </w:rPr>
        <w:t>E</w:t>
      </w:r>
      <w:r w:rsidR="007E2A54">
        <w:rPr>
          <w:rFonts w:ascii="Times New Roman" w:hAnsi="Times New Roman"/>
          <w:sz w:val="24"/>
        </w:rPr>
        <w:t>nter your answers on the spreadsheet below.</w:t>
      </w:r>
      <w:r w:rsidR="00AB475E">
        <w:rPr>
          <w:rFonts w:ascii="Times New Roman" w:hAnsi="Times New Roman"/>
          <w:sz w:val="24"/>
        </w:rPr>
        <w:t xml:space="preserve">  </w:t>
      </w:r>
      <w:r w:rsidR="003B7879">
        <w:rPr>
          <w:rFonts w:ascii="Times New Roman" w:hAnsi="Times New Roman"/>
          <w:sz w:val="24"/>
        </w:rPr>
        <w:t xml:space="preserve">In grading the competition, </w:t>
      </w:r>
      <w:r w:rsidR="003B7879" w:rsidRPr="00A628CB">
        <w:rPr>
          <w:rFonts w:ascii="Times New Roman" w:hAnsi="Times New Roman"/>
          <w:sz w:val="24"/>
          <w:u w:val="single"/>
        </w:rPr>
        <w:t>only</w:t>
      </w:r>
      <w:r w:rsidR="003B7879">
        <w:rPr>
          <w:rFonts w:ascii="Times New Roman" w:hAnsi="Times New Roman"/>
          <w:sz w:val="24"/>
        </w:rPr>
        <w:t xml:space="preserve"> the answers below </w:t>
      </w:r>
      <w:r w:rsidR="00884628">
        <w:rPr>
          <w:rFonts w:ascii="Times New Roman" w:hAnsi="Times New Roman"/>
          <w:sz w:val="24"/>
        </w:rPr>
        <w:t>can receive credit</w:t>
      </w:r>
      <w:r w:rsidR="003B7879">
        <w:rPr>
          <w:rFonts w:ascii="Times New Roman" w:hAnsi="Times New Roman"/>
          <w:sz w:val="24"/>
        </w:rPr>
        <w:t>.</w:t>
      </w:r>
      <w:r w:rsidR="007628D2">
        <w:rPr>
          <w:rFonts w:ascii="Times New Roman" w:hAnsi="Times New Roman"/>
          <w:sz w:val="24"/>
        </w:rPr>
        <w:t xml:space="preserve">  (Answers or explanations provided after each question will not be considered</w:t>
      </w:r>
      <w:r w:rsidR="00EB688F">
        <w:rPr>
          <w:rFonts w:ascii="Times New Roman" w:hAnsi="Times New Roman"/>
          <w:sz w:val="24"/>
        </w:rPr>
        <w:t xml:space="preserve"> when awarding credit</w:t>
      </w:r>
      <w:r w:rsidR="007628D2">
        <w:rPr>
          <w:rFonts w:ascii="Times New Roman" w:hAnsi="Times New Roman"/>
          <w:sz w:val="24"/>
        </w:rPr>
        <w:t>.)</w:t>
      </w:r>
    </w:p>
    <w:p w14:paraId="0105975B" w14:textId="77777777" w:rsidR="007E2A54" w:rsidRDefault="007E2A54" w:rsidP="000C09EC">
      <w:pPr>
        <w:spacing w:after="0" w:line="240" w:lineRule="auto"/>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10"/>
      </w:tblGrid>
      <w:tr w:rsidR="000D3AC3" w:rsidRPr="00720352" w14:paraId="7D317357" w14:textId="77777777" w:rsidTr="00720352">
        <w:tc>
          <w:tcPr>
            <w:tcW w:w="1278" w:type="dxa"/>
            <w:shd w:val="clear" w:color="auto" w:fill="auto"/>
          </w:tcPr>
          <w:p w14:paraId="4E8C3608"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Question</w:t>
            </w:r>
          </w:p>
        </w:tc>
        <w:tc>
          <w:tcPr>
            <w:tcW w:w="1710" w:type="dxa"/>
            <w:shd w:val="clear" w:color="auto" w:fill="auto"/>
          </w:tcPr>
          <w:p w14:paraId="74019EAE" w14:textId="77777777" w:rsidR="000D3AC3" w:rsidRPr="00720352" w:rsidRDefault="000D3AC3" w:rsidP="00720352">
            <w:pPr>
              <w:spacing w:after="0" w:line="240" w:lineRule="auto"/>
              <w:rPr>
                <w:rFonts w:ascii="Times New Roman" w:hAnsi="Times New Roman"/>
                <w:b/>
                <w:sz w:val="24"/>
              </w:rPr>
            </w:pPr>
            <w:r w:rsidRPr="00720352">
              <w:rPr>
                <w:rFonts w:ascii="Times New Roman" w:hAnsi="Times New Roman"/>
                <w:b/>
                <w:sz w:val="24"/>
              </w:rPr>
              <w:t>Answer</w:t>
            </w:r>
          </w:p>
        </w:tc>
      </w:tr>
      <w:tr w:rsidR="000D3AC3" w:rsidRPr="00720352" w14:paraId="4AC7BDF9" w14:textId="77777777" w:rsidTr="00720352">
        <w:tc>
          <w:tcPr>
            <w:tcW w:w="1278" w:type="dxa"/>
            <w:shd w:val="clear" w:color="auto" w:fill="auto"/>
          </w:tcPr>
          <w:p w14:paraId="6D22D3C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w:t>
            </w:r>
          </w:p>
        </w:tc>
        <w:tc>
          <w:tcPr>
            <w:tcW w:w="1710" w:type="dxa"/>
            <w:shd w:val="clear" w:color="auto" w:fill="auto"/>
          </w:tcPr>
          <w:p w14:paraId="6C2461C5" w14:textId="568853AE" w:rsidR="000D3AC3" w:rsidRPr="00720352" w:rsidRDefault="00EE40A9"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3BCF4E83" w14:textId="77777777" w:rsidTr="00720352">
        <w:tc>
          <w:tcPr>
            <w:tcW w:w="1278" w:type="dxa"/>
            <w:shd w:val="clear" w:color="auto" w:fill="auto"/>
          </w:tcPr>
          <w:p w14:paraId="6BCFD996"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w:t>
            </w:r>
          </w:p>
        </w:tc>
        <w:tc>
          <w:tcPr>
            <w:tcW w:w="1710" w:type="dxa"/>
            <w:shd w:val="clear" w:color="auto" w:fill="auto"/>
          </w:tcPr>
          <w:p w14:paraId="1FDB516C" w14:textId="00E0FB9F"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7DBCF6E8" w14:textId="77777777" w:rsidTr="00720352">
        <w:tc>
          <w:tcPr>
            <w:tcW w:w="1278" w:type="dxa"/>
            <w:shd w:val="clear" w:color="auto" w:fill="auto"/>
          </w:tcPr>
          <w:p w14:paraId="1B03CC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3</w:t>
            </w:r>
          </w:p>
        </w:tc>
        <w:tc>
          <w:tcPr>
            <w:tcW w:w="1710" w:type="dxa"/>
            <w:shd w:val="clear" w:color="auto" w:fill="auto"/>
          </w:tcPr>
          <w:p w14:paraId="7BD6E285" w14:textId="6986976E" w:rsidR="000D3AC3" w:rsidRPr="00720352" w:rsidRDefault="00C54C5F" w:rsidP="00720352">
            <w:pPr>
              <w:spacing w:after="0" w:line="240" w:lineRule="auto"/>
              <w:rPr>
                <w:rFonts w:ascii="Times New Roman" w:hAnsi="Times New Roman"/>
                <w:sz w:val="24"/>
              </w:rPr>
            </w:pPr>
            <w:r>
              <w:rPr>
                <w:rFonts w:ascii="Times New Roman" w:hAnsi="Times New Roman"/>
                <w:sz w:val="24"/>
              </w:rPr>
              <w:t>D</w:t>
            </w:r>
          </w:p>
        </w:tc>
      </w:tr>
      <w:tr w:rsidR="000D3AC3" w:rsidRPr="00720352" w14:paraId="341A8E6B" w14:textId="77777777" w:rsidTr="00720352">
        <w:tc>
          <w:tcPr>
            <w:tcW w:w="1278" w:type="dxa"/>
            <w:shd w:val="clear" w:color="auto" w:fill="auto"/>
          </w:tcPr>
          <w:p w14:paraId="5559266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4</w:t>
            </w:r>
          </w:p>
        </w:tc>
        <w:tc>
          <w:tcPr>
            <w:tcW w:w="1710" w:type="dxa"/>
            <w:shd w:val="clear" w:color="auto" w:fill="auto"/>
          </w:tcPr>
          <w:p w14:paraId="58223A11" w14:textId="2DC61DA6" w:rsidR="000D3AC3" w:rsidRPr="00720352" w:rsidRDefault="005617F6"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7DE2604D" w14:textId="77777777" w:rsidTr="00720352">
        <w:tc>
          <w:tcPr>
            <w:tcW w:w="1278" w:type="dxa"/>
            <w:shd w:val="clear" w:color="auto" w:fill="auto"/>
          </w:tcPr>
          <w:p w14:paraId="79D67C7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5</w:t>
            </w:r>
          </w:p>
        </w:tc>
        <w:tc>
          <w:tcPr>
            <w:tcW w:w="1710" w:type="dxa"/>
            <w:shd w:val="clear" w:color="auto" w:fill="auto"/>
          </w:tcPr>
          <w:p w14:paraId="34716953" w14:textId="3E9A9859" w:rsidR="000D3AC3" w:rsidRPr="00720352" w:rsidRDefault="00693A6F"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0F422EA3" w14:textId="77777777" w:rsidTr="00720352">
        <w:tc>
          <w:tcPr>
            <w:tcW w:w="1278" w:type="dxa"/>
            <w:shd w:val="clear" w:color="auto" w:fill="auto"/>
          </w:tcPr>
          <w:p w14:paraId="7095714A"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6</w:t>
            </w:r>
          </w:p>
        </w:tc>
        <w:tc>
          <w:tcPr>
            <w:tcW w:w="1710" w:type="dxa"/>
            <w:shd w:val="clear" w:color="auto" w:fill="auto"/>
          </w:tcPr>
          <w:p w14:paraId="302825E2" w14:textId="19438E8A" w:rsidR="000D3AC3" w:rsidRPr="00720352" w:rsidRDefault="00FD3DAD"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57BF1FCB" w14:textId="77777777" w:rsidTr="00720352">
        <w:tc>
          <w:tcPr>
            <w:tcW w:w="1278" w:type="dxa"/>
            <w:shd w:val="clear" w:color="auto" w:fill="auto"/>
          </w:tcPr>
          <w:p w14:paraId="7903ED6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7</w:t>
            </w:r>
          </w:p>
        </w:tc>
        <w:tc>
          <w:tcPr>
            <w:tcW w:w="1710" w:type="dxa"/>
            <w:shd w:val="clear" w:color="auto" w:fill="auto"/>
          </w:tcPr>
          <w:p w14:paraId="26B70ECA" w14:textId="7E003159" w:rsidR="000D3AC3" w:rsidRPr="00720352" w:rsidRDefault="002D207A"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493733B9" w14:textId="77777777" w:rsidTr="00720352">
        <w:tc>
          <w:tcPr>
            <w:tcW w:w="1278" w:type="dxa"/>
            <w:shd w:val="clear" w:color="auto" w:fill="auto"/>
          </w:tcPr>
          <w:p w14:paraId="5A33825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8</w:t>
            </w:r>
          </w:p>
        </w:tc>
        <w:tc>
          <w:tcPr>
            <w:tcW w:w="1710" w:type="dxa"/>
            <w:shd w:val="clear" w:color="auto" w:fill="auto"/>
          </w:tcPr>
          <w:p w14:paraId="051D1EE7" w14:textId="59707B32" w:rsidR="000D3AC3" w:rsidRPr="00720352" w:rsidRDefault="000A23F1"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2A2BDEA4" w14:textId="77777777" w:rsidTr="00720352">
        <w:tc>
          <w:tcPr>
            <w:tcW w:w="1278" w:type="dxa"/>
            <w:shd w:val="clear" w:color="auto" w:fill="auto"/>
          </w:tcPr>
          <w:p w14:paraId="65C815B3"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9</w:t>
            </w:r>
          </w:p>
        </w:tc>
        <w:tc>
          <w:tcPr>
            <w:tcW w:w="1710" w:type="dxa"/>
            <w:shd w:val="clear" w:color="auto" w:fill="auto"/>
          </w:tcPr>
          <w:p w14:paraId="47F55788" w14:textId="1239E0B3" w:rsidR="000D3AC3" w:rsidRPr="00720352" w:rsidRDefault="00DD20B8"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3B9B99D" w14:textId="77777777" w:rsidTr="00720352">
        <w:tc>
          <w:tcPr>
            <w:tcW w:w="1278" w:type="dxa"/>
            <w:shd w:val="clear" w:color="auto" w:fill="auto"/>
          </w:tcPr>
          <w:p w14:paraId="7008F212"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10</w:t>
            </w:r>
          </w:p>
        </w:tc>
        <w:tc>
          <w:tcPr>
            <w:tcW w:w="1710" w:type="dxa"/>
            <w:shd w:val="clear" w:color="auto" w:fill="auto"/>
          </w:tcPr>
          <w:p w14:paraId="223B9B18" w14:textId="384E70FE" w:rsidR="000D3AC3" w:rsidRPr="00720352" w:rsidRDefault="005C32A7" w:rsidP="005C32A7">
            <w:pPr>
              <w:spacing w:after="0" w:line="240" w:lineRule="auto"/>
              <w:rPr>
                <w:rFonts w:ascii="Times New Roman" w:hAnsi="Times New Roman"/>
                <w:sz w:val="24"/>
              </w:rPr>
            </w:pPr>
            <w:r>
              <w:rPr>
                <w:rFonts w:ascii="Times New Roman" w:hAnsi="Times New Roman"/>
                <w:sz w:val="24"/>
              </w:rPr>
              <w:t>E</w:t>
            </w:r>
          </w:p>
        </w:tc>
      </w:tr>
      <w:tr w:rsidR="000D3AC3" w:rsidRPr="00720352" w14:paraId="474985E6" w14:textId="77777777" w:rsidTr="00720352">
        <w:tc>
          <w:tcPr>
            <w:tcW w:w="1278" w:type="dxa"/>
            <w:shd w:val="clear" w:color="auto" w:fill="auto"/>
          </w:tcPr>
          <w:p w14:paraId="6712AA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11</w:t>
            </w:r>
          </w:p>
        </w:tc>
        <w:tc>
          <w:tcPr>
            <w:tcW w:w="1710" w:type="dxa"/>
            <w:shd w:val="clear" w:color="auto" w:fill="auto"/>
          </w:tcPr>
          <w:p w14:paraId="521D40BD" w14:textId="6C9E6ED5" w:rsidR="000D3AC3" w:rsidRPr="00720352" w:rsidRDefault="00243C3D"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2EE8ED6" w14:textId="77777777" w:rsidTr="00720352">
        <w:tc>
          <w:tcPr>
            <w:tcW w:w="1278" w:type="dxa"/>
            <w:shd w:val="clear" w:color="auto" w:fill="auto"/>
          </w:tcPr>
          <w:p w14:paraId="6AA2B054"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12</w:t>
            </w:r>
          </w:p>
        </w:tc>
        <w:tc>
          <w:tcPr>
            <w:tcW w:w="1710" w:type="dxa"/>
            <w:shd w:val="clear" w:color="auto" w:fill="auto"/>
          </w:tcPr>
          <w:p w14:paraId="7E53764E" w14:textId="3C63182C" w:rsidR="000D3AC3" w:rsidRPr="00720352" w:rsidRDefault="00B773D0"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13677F26" w14:textId="77777777" w:rsidTr="00720352">
        <w:tc>
          <w:tcPr>
            <w:tcW w:w="1278" w:type="dxa"/>
            <w:shd w:val="clear" w:color="auto" w:fill="auto"/>
          </w:tcPr>
          <w:p w14:paraId="74EA955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13</w:t>
            </w:r>
          </w:p>
        </w:tc>
        <w:tc>
          <w:tcPr>
            <w:tcW w:w="1710" w:type="dxa"/>
            <w:shd w:val="clear" w:color="auto" w:fill="auto"/>
          </w:tcPr>
          <w:p w14:paraId="6670E0A8" w14:textId="13865F9A" w:rsidR="000D3AC3" w:rsidRPr="00720352" w:rsidRDefault="004324A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69F2F7A6" w14:textId="77777777" w:rsidTr="00720352">
        <w:tc>
          <w:tcPr>
            <w:tcW w:w="1278" w:type="dxa"/>
            <w:shd w:val="clear" w:color="auto" w:fill="auto"/>
          </w:tcPr>
          <w:p w14:paraId="0485A0C9"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14</w:t>
            </w:r>
          </w:p>
        </w:tc>
        <w:tc>
          <w:tcPr>
            <w:tcW w:w="1710" w:type="dxa"/>
            <w:shd w:val="clear" w:color="auto" w:fill="auto"/>
          </w:tcPr>
          <w:p w14:paraId="1575F98B" w14:textId="4508C5DB" w:rsidR="000D3AC3" w:rsidRPr="00720352" w:rsidRDefault="00577817" w:rsidP="00720352">
            <w:pPr>
              <w:spacing w:after="0" w:line="240" w:lineRule="auto"/>
              <w:rPr>
                <w:rFonts w:ascii="Times New Roman" w:hAnsi="Times New Roman"/>
                <w:sz w:val="24"/>
              </w:rPr>
            </w:pPr>
            <w:r>
              <w:rPr>
                <w:rFonts w:ascii="Times New Roman" w:hAnsi="Times New Roman"/>
                <w:sz w:val="24"/>
              </w:rPr>
              <w:t>B</w:t>
            </w:r>
          </w:p>
        </w:tc>
      </w:tr>
      <w:tr w:rsidR="000D3AC3" w:rsidRPr="00720352" w14:paraId="009F7612" w14:textId="77777777" w:rsidTr="00720352">
        <w:tc>
          <w:tcPr>
            <w:tcW w:w="1278" w:type="dxa"/>
            <w:shd w:val="clear" w:color="auto" w:fill="auto"/>
          </w:tcPr>
          <w:p w14:paraId="29139750"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15</w:t>
            </w:r>
          </w:p>
        </w:tc>
        <w:tc>
          <w:tcPr>
            <w:tcW w:w="1710" w:type="dxa"/>
            <w:shd w:val="clear" w:color="auto" w:fill="auto"/>
          </w:tcPr>
          <w:p w14:paraId="6FA0A323" w14:textId="4276322C" w:rsidR="000D3AC3" w:rsidRPr="00720352" w:rsidRDefault="00DB3D48"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16FA36FD" w14:textId="77777777" w:rsidTr="00720352">
        <w:tc>
          <w:tcPr>
            <w:tcW w:w="1278" w:type="dxa"/>
            <w:shd w:val="clear" w:color="auto" w:fill="auto"/>
          </w:tcPr>
          <w:p w14:paraId="008149DD"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16</w:t>
            </w:r>
          </w:p>
        </w:tc>
        <w:tc>
          <w:tcPr>
            <w:tcW w:w="1710" w:type="dxa"/>
            <w:shd w:val="clear" w:color="auto" w:fill="auto"/>
          </w:tcPr>
          <w:p w14:paraId="7AFB5509" w14:textId="20A0DE23" w:rsidR="000D3AC3" w:rsidRPr="00720352" w:rsidRDefault="00D44A37" w:rsidP="00720352">
            <w:pPr>
              <w:spacing w:after="0" w:line="240" w:lineRule="auto"/>
              <w:rPr>
                <w:rFonts w:ascii="Times New Roman" w:hAnsi="Times New Roman"/>
                <w:sz w:val="24"/>
              </w:rPr>
            </w:pPr>
            <w:r>
              <w:rPr>
                <w:rFonts w:ascii="Times New Roman" w:hAnsi="Times New Roman"/>
                <w:sz w:val="24"/>
              </w:rPr>
              <w:t>F</w:t>
            </w:r>
          </w:p>
        </w:tc>
      </w:tr>
      <w:tr w:rsidR="000D3AC3" w:rsidRPr="00720352" w14:paraId="43CF8F0C" w14:textId="77777777" w:rsidTr="00720352">
        <w:tc>
          <w:tcPr>
            <w:tcW w:w="1278" w:type="dxa"/>
            <w:shd w:val="clear" w:color="auto" w:fill="auto"/>
          </w:tcPr>
          <w:p w14:paraId="181C44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17</w:t>
            </w:r>
          </w:p>
        </w:tc>
        <w:tc>
          <w:tcPr>
            <w:tcW w:w="1710" w:type="dxa"/>
            <w:shd w:val="clear" w:color="auto" w:fill="auto"/>
          </w:tcPr>
          <w:p w14:paraId="0F83869B" w14:textId="62F03D2E" w:rsidR="000D3AC3" w:rsidRPr="00720352" w:rsidRDefault="005F6BC5" w:rsidP="00720352">
            <w:pPr>
              <w:spacing w:after="0" w:line="240" w:lineRule="auto"/>
              <w:rPr>
                <w:rFonts w:ascii="Times New Roman" w:hAnsi="Times New Roman"/>
                <w:sz w:val="24"/>
              </w:rPr>
            </w:pPr>
            <w:r>
              <w:rPr>
                <w:rFonts w:ascii="Times New Roman" w:hAnsi="Times New Roman"/>
                <w:sz w:val="24"/>
              </w:rPr>
              <w:t>C</w:t>
            </w:r>
          </w:p>
        </w:tc>
      </w:tr>
      <w:tr w:rsidR="000D3AC3" w:rsidRPr="00720352" w14:paraId="7CEE0C0D" w14:textId="77777777" w:rsidTr="00720352">
        <w:tc>
          <w:tcPr>
            <w:tcW w:w="1278" w:type="dxa"/>
            <w:shd w:val="clear" w:color="auto" w:fill="auto"/>
          </w:tcPr>
          <w:p w14:paraId="0CAF95AE"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18</w:t>
            </w:r>
          </w:p>
        </w:tc>
        <w:tc>
          <w:tcPr>
            <w:tcW w:w="1710" w:type="dxa"/>
            <w:shd w:val="clear" w:color="auto" w:fill="auto"/>
          </w:tcPr>
          <w:p w14:paraId="470DF147" w14:textId="71C13F97" w:rsidR="000D3AC3" w:rsidRPr="00720352" w:rsidRDefault="000552EC" w:rsidP="00720352">
            <w:pPr>
              <w:spacing w:after="0" w:line="240" w:lineRule="auto"/>
              <w:rPr>
                <w:rFonts w:ascii="Times New Roman" w:hAnsi="Times New Roman"/>
                <w:sz w:val="24"/>
              </w:rPr>
            </w:pPr>
            <w:r>
              <w:rPr>
                <w:rFonts w:ascii="Times New Roman" w:hAnsi="Times New Roman"/>
                <w:sz w:val="24"/>
              </w:rPr>
              <w:t>E</w:t>
            </w:r>
          </w:p>
        </w:tc>
      </w:tr>
      <w:tr w:rsidR="000D3AC3" w:rsidRPr="00720352" w14:paraId="5954D47C" w14:textId="77777777" w:rsidTr="00720352">
        <w:tc>
          <w:tcPr>
            <w:tcW w:w="1278" w:type="dxa"/>
            <w:shd w:val="clear" w:color="auto" w:fill="auto"/>
          </w:tcPr>
          <w:p w14:paraId="53515811"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19</w:t>
            </w:r>
          </w:p>
        </w:tc>
        <w:tc>
          <w:tcPr>
            <w:tcW w:w="1710" w:type="dxa"/>
            <w:shd w:val="clear" w:color="auto" w:fill="auto"/>
          </w:tcPr>
          <w:p w14:paraId="72AC5C10" w14:textId="4EAD8965" w:rsidR="000D3AC3" w:rsidRPr="00720352" w:rsidRDefault="00264547" w:rsidP="00720352">
            <w:pPr>
              <w:spacing w:after="0" w:line="240" w:lineRule="auto"/>
              <w:rPr>
                <w:rFonts w:ascii="Times New Roman" w:hAnsi="Times New Roman"/>
                <w:sz w:val="24"/>
              </w:rPr>
            </w:pPr>
            <w:r>
              <w:rPr>
                <w:rFonts w:ascii="Times New Roman" w:hAnsi="Times New Roman"/>
                <w:sz w:val="24"/>
              </w:rPr>
              <w:t>A</w:t>
            </w:r>
          </w:p>
        </w:tc>
      </w:tr>
      <w:tr w:rsidR="000D3AC3" w:rsidRPr="00720352" w14:paraId="0F0ACC5F" w14:textId="77777777" w:rsidTr="00720352">
        <w:tc>
          <w:tcPr>
            <w:tcW w:w="1278" w:type="dxa"/>
            <w:shd w:val="clear" w:color="auto" w:fill="auto"/>
          </w:tcPr>
          <w:p w14:paraId="266890DC" w14:textId="77777777" w:rsidR="000D3AC3" w:rsidRPr="00720352" w:rsidRDefault="000D3AC3" w:rsidP="00720352">
            <w:pPr>
              <w:spacing w:after="0" w:line="240" w:lineRule="auto"/>
              <w:rPr>
                <w:rFonts w:ascii="Times New Roman" w:hAnsi="Times New Roman"/>
                <w:sz w:val="24"/>
              </w:rPr>
            </w:pPr>
            <w:r w:rsidRPr="00720352">
              <w:rPr>
                <w:rFonts w:ascii="Times New Roman" w:hAnsi="Times New Roman"/>
                <w:sz w:val="24"/>
              </w:rPr>
              <w:t>20</w:t>
            </w:r>
          </w:p>
        </w:tc>
        <w:tc>
          <w:tcPr>
            <w:tcW w:w="1710" w:type="dxa"/>
            <w:shd w:val="clear" w:color="auto" w:fill="auto"/>
          </w:tcPr>
          <w:p w14:paraId="148A0C69" w14:textId="3B8EB582" w:rsidR="000D3AC3" w:rsidRPr="00720352" w:rsidRDefault="005B0C86" w:rsidP="00720352">
            <w:pPr>
              <w:spacing w:after="0" w:line="240" w:lineRule="auto"/>
              <w:rPr>
                <w:rFonts w:ascii="Times New Roman" w:hAnsi="Times New Roman"/>
                <w:sz w:val="24"/>
              </w:rPr>
            </w:pPr>
            <w:r>
              <w:rPr>
                <w:rFonts w:ascii="Times New Roman" w:hAnsi="Times New Roman"/>
                <w:sz w:val="24"/>
              </w:rPr>
              <w:t>A</w:t>
            </w:r>
          </w:p>
        </w:tc>
      </w:tr>
    </w:tbl>
    <w:p w14:paraId="2C4F2324" w14:textId="77777777" w:rsidR="007E2A54" w:rsidRPr="0021266F" w:rsidRDefault="007E2A54" w:rsidP="000C09EC">
      <w:pPr>
        <w:spacing w:after="0" w:line="240" w:lineRule="auto"/>
        <w:rPr>
          <w:rFonts w:ascii="Times New Roman" w:hAnsi="Times New Roman"/>
          <w:sz w:val="24"/>
        </w:rPr>
      </w:pPr>
    </w:p>
    <w:p w14:paraId="7303F29E" w14:textId="77777777" w:rsidR="00B51E9C" w:rsidRDefault="00E21ECE" w:rsidP="00B51E9C">
      <w:pPr>
        <w:numPr>
          <w:ilvl w:val="0"/>
          <w:numId w:val="4"/>
        </w:numPr>
        <w:spacing w:after="120" w:line="240" w:lineRule="auto"/>
        <w:rPr>
          <w:rFonts w:ascii="Times New Roman" w:hAnsi="Times New Roman"/>
          <w:sz w:val="24"/>
          <w:szCs w:val="24"/>
        </w:rPr>
      </w:pPr>
      <w:r>
        <w:rPr>
          <w:rFonts w:ascii="Times New Roman" w:hAnsi="Times New Roman"/>
          <w:b/>
          <w:sz w:val="24"/>
          <w:szCs w:val="24"/>
          <w:u w:val="single"/>
        </w:rPr>
        <w:br w:type="page"/>
      </w:r>
      <w:r w:rsidR="00B51E9C" w:rsidRPr="00B51E9C">
        <w:rPr>
          <w:rFonts w:ascii="Times New Roman" w:hAnsi="Times New Roman"/>
          <w:sz w:val="24"/>
          <w:szCs w:val="24"/>
        </w:rPr>
        <w:lastRenderedPageBreak/>
        <w:t xml:space="preserve">Which of the following </w:t>
      </w:r>
      <w:r w:rsidR="00E70B0A">
        <w:rPr>
          <w:rFonts w:ascii="Times New Roman" w:hAnsi="Times New Roman"/>
          <w:sz w:val="24"/>
          <w:szCs w:val="24"/>
        </w:rPr>
        <w:t xml:space="preserve">citation </w:t>
      </w:r>
      <w:r w:rsidR="00B51E9C" w:rsidRPr="00B51E9C">
        <w:rPr>
          <w:rFonts w:ascii="Times New Roman" w:hAnsi="Times New Roman"/>
          <w:sz w:val="24"/>
          <w:szCs w:val="24"/>
        </w:rPr>
        <w:t>sentences is most compliant with the Bluebook?</w:t>
      </w:r>
      <w:r w:rsidR="003D4651">
        <w:rPr>
          <w:rFonts w:ascii="Times New Roman" w:hAnsi="Times New Roman"/>
          <w:sz w:val="24"/>
          <w:szCs w:val="24"/>
        </w:rPr>
        <w:t xml:space="preserve">  Assume the citation appears in a </w:t>
      </w:r>
      <w:r w:rsidR="00513883">
        <w:rPr>
          <w:rFonts w:ascii="Times New Roman" w:hAnsi="Times New Roman"/>
          <w:sz w:val="24"/>
          <w:szCs w:val="24"/>
        </w:rPr>
        <w:t>court d</w:t>
      </w:r>
      <w:r w:rsidR="003D4651">
        <w:rPr>
          <w:rFonts w:ascii="Times New Roman" w:hAnsi="Times New Roman"/>
          <w:sz w:val="24"/>
          <w:szCs w:val="24"/>
        </w:rPr>
        <w:t>ocument.</w:t>
      </w:r>
    </w:p>
    <w:p w14:paraId="797F8FBB" w14:textId="77777777" w:rsidR="00BB4B1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(8th Cir. 1984</w:t>
      </w:r>
      <w:r w:rsidR="000B5668" w:rsidRPr="00BC04DF">
        <w:rPr>
          <w:rFonts w:ascii="Times New Roman" w:hAnsi="Times New Roman"/>
          <w:szCs w:val="24"/>
        </w:rPr>
        <w:t>)</w:t>
      </w:r>
      <w:r w:rsidR="00EE10C1" w:rsidRPr="00BC04DF">
        <w:rPr>
          <w:rFonts w:ascii="Times New Roman" w:hAnsi="Times New Roman"/>
          <w:szCs w:val="24"/>
        </w:rPr>
        <w:t xml:space="preserve"> (affirming </w:t>
      </w:r>
      <w:r w:rsidRPr="00BC04DF">
        <w:rPr>
          <w:rFonts w:ascii="Times New Roman" w:hAnsi="Times New Roman"/>
          <w:szCs w:val="24"/>
        </w:rPr>
        <w:t>conviction despite petitioner’s allegations of “[I]</w:t>
      </w:r>
      <w:proofErr w:type="spellStart"/>
      <w:r w:rsidRPr="00BC04DF">
        <w:rPr>
          <w:rFonts w:ascii="Times New Roman" w:hAnsi="Times New Roman"/>
          <w:szCs w:val="24"/>
        </w:rPr>
        <w:t>neffective</w:t>
      </w:r>
      <w:proofErr w:type="spellEnd"/>
      <w:r w:rsidRPr="00BC04DF">
        <w:rPr>
          <w:rFonts w:ascii="Times New Roman" w:hAnsi="Times New Roman"/>
          <w:szCs w:val="24"/>
        </w:rPr>
        <w:t xml:space="preserve"> assista</w:t>
      </w:r>
      <w:r w:rsidR="00C26E48" w:rsidRPr="00BC04DF">
        <w:rPr>
          <w:rFonts w:ascii="Times New Roman" w:hAnsi="Times New Roman"/>
          <w:szCs w:val="24"/>
        </w:rPr>
        <w:t>nce of counsel based on counsel’</w:t>
      </w:r>
      <w:r w:rsidRPr="00BC04DF">
        <w:rPr>
          <w:rFonts w:ascii="Times New Roman" w:hAnsi="Times New Roman"/>
          <w:szCs w:val="24"/>
        </w:rPr>
        <w:t>s alleged failure to interview and call witnesses . . . and to object to evidence of other crimes.”</w:t>
      </w:r>
      <w:r w:rsidR="0068260C" w:rsidRPr="00BC04DF">
        <w:rPr>
          <w:rFonts w:ascii="Times New Roman" w:hAnsi="Times New Roman"/>
          <w:szCs w:val="24"/>
        </w:rPr>
        <w:t>).</w:t>
      </w:r>
    </w:p>
    <w:p w14:paraId="2DB9EE59"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0B5668" w:rsidRPr="00BC04DF">
        <w:rPr>
          <w:rFonts w:ascii="Times New Roman" w:hAnsi="Times New Roman"/>
          <w:szCs w:val="24"/>
        </w:rPr>
        <w:t>Cir. 1984)</w:t>
      </w:r>
      <w:r w:rsidR="005258D3" w:rsidRPr="00BC04DF">
        <w:rPr>
          <w:rFonts w:ascii="Times New Roman" w:hAnsi="Times New Roman"/>
          <w:szCs w:val="24"/>
        </w:rPr>
        <w:t xml:space="preserve"> </w:t>
      </w:r>
      <w:r w:rsidR="000B5668" w:rsidRPr="00BC04DF">
        <w:rPr>
          <w:rFonts w:ascii="Times New Roman" w:hAnsi="Times New Roman"/>
          <w:szCs w:val="24"/>
        </w:rPr>
        <w:t xml:space="preserve">(affirming conviction </w:t>
      </w:r>
      <w:r w:rsidRPr="00BC04DF">
        <w:rPr>
          <w:rFonts w:ascii="Times New Roman" w:hAnsi="Times New Roman"/>
          <w:szCs w:val="24"/>
        </w:rPr>
        <w:t>despite petitioner’s allegations of “i</w:t>
      </w:r>
      <w:r w:rsidRPr="00BC04DF">
        <w:rPr>
          <w:rFonts w:ascii="Times New Roman" w:hAnsi="Times New Roman"/>
          <w:bCs/>
          <w:szCs w:val="24"/>
        </w:rPr>
        <w:t>neffective</w:t>
      </w:r>
      <w:r w:rsidR="003E1EFE" w:rsidRPr="00BC04DF">
        <w:rPr>
          <w:rFonts w:ascii="Times New Roman" w:hAnsi="Times New Roman"/>
          <w:szCs w:val="24"/>
        </w:rPr>
        <w:t xml:space="preserve"> </w:t>
      </w:r>
      <w:r w:rsidRPr="00BC04DF">
        <w:rPr>
          <w:rFonts w:ascii="Times New Roman" w:hAnsi="Times New Roman"/>
          <w:bCs/>
          <w:szCs w:val="24"/>
        </w:rPr>
        <w:t>assistance</w:t>
      </w:r>
      <w:r w:rsidR="003E1EFE" w:rsidRPr="00BC04DF">
        <w:rPr>
          <w:rFonts w:ascii="Times New Roman" w:hAnsi="Times New Roman"/>
          <w:szCs w:val="24"/>
        </w:rPr>
        <w:t xml:space="preserve"> </w:t>
      </w:r>
      <w:r w:rsidRPr="00BC04DF">
        <w:rPr>
          <w:rFonts w:ascii="Times New Roman" w:hAnsi="Times New Roman"/>
          <w:bCs/>
          <w:szCs w:val="24"/>
        </w:rPr>
        <w:t>of</w:t>
      </w:r>
      <w:r w:rsidR="003E1EFE" w:rsidRPr="00BC04DF">
        <w:rPr>
          <w:rFonts w:ascii="Times New Roman" w:hAnsi="Times New Roman"/>
          <w:szCs w:val="24"/>
        </w:rPr>
        <w:t xml:space="preserve"> </w:t>
      </w:r>
      <w:r w:rsidRPr="00BC04DF">
        <w:rPr>
          <w:rFonts w:ascii="Times New Roman" w:hAnsi="Times New Roman"/>
          <w:bCs/>
          <w:szCs w:val="24"/>
        </w:rPr>
        <w:t>counsel</w:t>
      </w:r>
      <w:r w:rsidR="003E1EFE" w:rsidRPr="00BC04DF">
        <w:rPr>
          <w:rFonts w:ascii="Times New Roman" w:hAnsi="Times New Roman"/>
          <w:szCs w:val="24"/>
        </w:rPr>
        <w:t xml:space="preserve"> </w:t>
      </w:r>
      <w:r w:rsidR="001A6C7A" w:rsidRPr="00BC04DF">
        <w:rPr>
          <w:rFonts w:ascii="Times New Roman" w:hAnsi="Times New Roman"/>
          <w:szCs w:val="24"/>
        </w:rPr>
        <w:t>based on counsel’</w:t>
      </w:r>
      <w:r w:rsidRPr="00BC04DF">
        <w:rPr>
          <w:rFonts w:ascii="Times New Roman" w:hAnsi="Times New Roman"/>
          <w:szCs w:val="24"/>
        </w:rPr>
        <w:t>s alleged failure to interview and call witnesses . . . and to object to evidence of other crimes.”</w:t>
      </w:r>
      <w:r w:rsidR="00DA59C8" w:rsidRPr="00BC04DF">
        <w:rPr>
          <w:rFonts w:ascii="Times New Roman" w:hAnsi="Times New Roman"/>
          <w:szCs w:val="24"/>
        </w:rPr>
        <w:t>).</w:t>
      </w:r>
    </w:p>
    <w:p w14:paraId="50F99815" w14:textId="77777777" w:rsidR="00D94E68" w:rsidRPr="00BC04DF" w:rsidRDefault="00D94E68"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U.S. v. </w:t>
      </w:r>
      <w:proofErr w:type="spellStart"/>
      <w:r w:rsidRPr="00BC04DF">
        <w:rPr>
          <w:rFonts w:ascii="Times New Roman" w:hAnsi="Times New Roman"/>
          <w:i/>
          <w:szCs w:val="24"/>
        </w:rPr>
        <w:t>Dubray</w:t>
      </w:r>
      <w:proofErr w:type="spellEnd"/>
      <w:r w:rsidRPr="00BC04DF">
        <w:rPr>
          <w:rFonts w:ascii="Times New Roman" w:hAnsi="Times New Roman"/>
          <w:szCs w:val="24"/>
        </w:rPr>
        <w:t xml:space="preserve">, 727 F.2d 771, 772 (8th </w:t>
      </w:r>
      <w:r w:rsidR="003715FB" w:rsidRPr="00BC04DF">
        <w:rPr>
          <w:rFonts w:ascii="Times New Roman" w:hAnsi="Times New Roman"/>
          <w:szCs w:val="24"/>
        </w:rPr>
        <w:t xml:space="preserve">Cir. 1984) (affirming conviction despite </w:t>
      </w:r>
      <w:r w:rsidRPr="00BC04DF">
        <w:rPr>
          <w:rFonts w:ascii="Times New Roman" w:hAnsi="Times New Roman"/>
          <w:szCs w:val="24"/>
        </w:rPr>
        <w:t>petitioner’s allegations of “i</w:t>
      </w:r>
      <w:r w:rsidR="00175743" w:rsidRPr="00BC04DF">
        <w:rPr>
          <w:rFonts w:ascii="Times New Roman" w:hAnsi="Times New Roman"/>
          <w:bCs/>
          <w:szCs w:val="24"/>
        </w:rPr>
        <w:t>neffective</w:t>
      </w:r>
      <w:r w:rsidR="00175743" w:rsidRPr="00BC04DF">
        <w:rPr>
          <w:rFonts w:ascii="Times New Roman" w:hAnsi="Times New Roman"/>
          <w:szCs w:val="24"/>
        </w:rPr>
        <w:t xml:space="preserve"> </w:t>
      </w:r>
      <w:r w:rsidR="00175743" w:rsidRPr="00BC04DF">
        <w:rPr>
          <w:rFonts w:ascii="Times New Roman" w:hAnsi="Times New Roman"/>
          <w:bCs/>
          <w:szCs w:val="24"/>
        </w:rPr>
        <w:t>assistance</w:t>
      </w:r>
      <w:r w:rsidR="00175743" w:rsidRPr="00BC04DF">
        <w:rPr>
          <w:rFonts w:ascii="Times New Roman" w:hAnsi="Times New Roman"/>
          <w:szCs w:val="24"/>
        </w:rPr>
        <w:t xml:space="preserve"> </w:t>
      </w:r>
      <w:r w:rsidR="00175743" w:rsidRPr="00BC04DF">
        <w:rPr>
          <w:rFonts w:ascii="Times New Roman" w:hAnsi="Times New Roman"/>
          <w:bCs/>
          <w:szCs w:val="24"/>
        </w:rPr>
        <w:t>of</w:t>
      </w:r>
      <w:r w:rsidR="00175743" w:rsidRPr="00BC04DF">
        <w:rPr>
          <w:rFonts w:ascii="Times New Roman" w:hAnsi="Times New Roman"/>
          <w:szCs w:val="24"/>
        </w:rPr>
        <w:t xml:space="preserve"> </w:t>
      </w:r>
      <w:r w:rsidR="00175743" w:rsidRPr="00BC04DF">
        <w:rPr>
          <w:rFonts w:ascii="Times New Roman" w:hAnsi="Times New Roman"/>
          <w:bCs/>
          <w:szCs w:val="24"/>
        </w:rPr>
        <w:t>counsel</w:t>
      </w:r>
      <w:r w:rsidR="00175743" w:rsidRPr="00BC04DF">
        <w:rPr>
          <w:rFonts w:ascii="Times New Roman" w:hAnsi="Times New Roman"/>
          <w:szCs w:val="24"/>
        </w:rPr>
        <w:t xml:space="preserve"> </w:t>
      </w:r>
      <w:r w:rsidRPr="00BC04DF">
        <w:rPr>
          <w:rFonts w:ascii="Times New Roman" w:hAnsi="Times New Roman"/>
          <w:szCs w:val="24"/>
        </w:rPr>
        <w:t>based on counsel</w:t>
      </w:r>
      <w:r w:rsidR="009B3207" w:rsidRPr="00BC04DF">
        <w:rPr>
          <w:rFonts w:ascii="Times New Roman" w:hAnsi="Times New Roman"/>
          <w:szCs w:val="24"/>
        </w:rPr>
        <w:t>’</w:t>
      </w:r>
      <w:r w:rsidRPr="00BC04DF">
        <w:rPr>
          <w:rFonts w:ascii="Times New Roman" w:hAnsi="Times New Roman"/>
          <w:szCs w:val="24"/>
        </w:rPr>
        <w:t>s alleged failure to interview and call witnesses . . . and to obj</w:t>
      </w:r>
      <w:r w:rsidR="005D2146" w:rsidRPr="00BC04DF">
        <w:rPr>
          <w:rFonts w:ascii="Times New Roman" w:hAnsi="Times New Roman"/>
          <w:szCs w:val="24"/>
        </w:rPr>
        <w:t>ect to evidence of other crimes</w:t>
      </w:r>
      <w:r w:rsidRPr="00BC04DF">
        <w:rPr>
          <w:rFonts w:ascii="Times New Roman" w:hAnsi="Times New Roman"/>
          <w:szCs w:val="24"/>
        </w:rPr>
        <w:t>”</w:t>
      </w:r>
      <w:r w:rsidR="005D2146" w:rsidRPr="00BC04DF">
        <w:rPr>
          <w:rFonts w:ascii="Times New Roman" w:hAnsi="Times New Roman"/>
          <w:szCs w:val="24"/>
        </w:rPr>
        <w:t>).</w:t>
      </w:r>
    </w:p>
    <w:p w14:paraId="124C4FF9" w14:textId="77777777" w:rsidR="0078349F" w:rsidRPr="00BC04DF" w:rsidRDefault="0078349F" w:rsidP="00BB4B18">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(8</w:t>
      </w:r>
      <w:r w:rsidRPr="00BC04DF">
        <w:rPr>
          <w:rFonts w:ascii="Times New Roman" w:hAnsi="Times New Roman"/>
          <w:szCs w:val="24"/>
          <w:vertAlign w:val="superscript"/>
        </w:rPr>
        <w:t>th</w:t>
      </w:r>
      <w:r w:rsidR="00696EA7" w:rsidRPr="00BC04DF">
        <w:rPr>
          <w:rFonts w:ascii="Times New Roman" w:hAnsi="Times New Roman"/>
          <w:szCs w:val="24"/>
        </w:rPr>
        <w:t xml:space="preserve"> Cir. 1984) (affirming conviction despite petitioner’s allegations of “i</w:t>
      </w:r>
      <w:r w:rsidR="00696EA7" w:rsidRPr="00BC04DF">
        <w:rPr>
          <w:rFonts w:ascii="Times New Roman" w:hAnsi="Times New Roman"/>
          <w:bCs/>
          <w:szCs w:val="24"/>
        </w:rPr>
        <w:t>neffective</w:t>
      </w:r>
      <w:r w:rsidR="00696EA7" w:rsidRPr="00BC04DF">
        <w:rPr>
          <w:rFonts w:ascii="Times New Roman" w:hAnsi="Times New Roman"/>
          <w:szCs w:val="24"/>
        </w:rPr>
        <w:t xml:space="preserve"> </w:t>
      </w:r>
      <w:r w:rsidR="00696EA7" w:rsidRPr="00BC04DF">
        <w:rPr>
          <w:rFonts w:ascii="Times New Roman" w:hAnsi="Times New Roman"/>
          <w:bCs/>
          <w:szCs w:val="24"/>
        </w:rPr>
        <w:t>assistance</w:t>
      </w:r>
      <w:r w:rsidR="00696EA7" w:rsidRPr="00BC04DF">
        <w:rPr>
          <w:rFonts w:ascii="Times New Roman" w:hAnsi="Times New Roman"/>
          <w:szCs w:val="24"/>
        </w:rPr>
        <w:t xml:space="preserve"> </w:t>
      </w:r>
      <w:r w:rsidR="00696EA7" w:rsidRPr="00BC04DF">
        <w:rPr>
          <w:rFonts w:ascii="Times New Roman" w:hAnsi="Times New Roman"/>
          <w:bCs/>
          <w:szCs w:val="24"/>
        </w:rPr>
        <w:t>of</w:t>
      </w:r>
      <w:r w:rsidR="00696EA7" w:rsidRPr="00BC04DF">
        <w:rPr>
          <w:rFonts w:ascii="Times New Roman" w:hAnsi="Times New Roman"/>
          <w:szCs w:val="24"/>
        </w:rPr>
        <w:t xml:space="preserve"> </w:t>
      </w:r>
      <w:r w:rsidR="00696EA7" w:rsidRPr="00BC04DF">
        <w:rPr>
          <w:rFonts w:ascii="Times New Roman" w:hAnsi="Times New Roman"/>
          <w:bCs/>
          <w:szCs w:val="24"/>
        </w:rPr>
        <w:t>counsel</w:t>
      </w:r>
      <w:r w:rsidR="00696EA7" w:rsidRPr="00BC04DF">
        <w:rPr>
          <w:rFonts w:ascii="Times New Roman" w:hAnsi="Times New Roman"/>
          <w:szCs w:val="24"/>
        </w:rPr>
        <w:t xml:space="preserve"> based on counsel’s alleged failure to interview and call witnesses . . . and to object to evidence of other crimes”).</w:t>
      </w:r>
    </w:p>
    <w:p w14:paraId="14A4BDFB" w14:textId="77777777" w:rsidR="00E5683A" w:rsidRDefault="00E5683A" w:rsidP="00E5683A">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United States v. </w:t>
      </w:r>
      <w:proofErr w:type="spellStart"/>
      <w:r w:rsidRPr="00BC04DF">
        <w:rPr>
          <w:rFonts w:ascii="Times New Roman" w:hAnsi="Times New Roman"/>
          <w:i/>
          <w:szCs w:val="24"/>
        </w:rPr>
        <w:t>Dubray</w:t>
      </w:r>
      <w:proofErr w:type="spellEnd"/>
      <w:r w:rsidRPr="00BC04DF">
        <w:rPr>
          <w:rFonts w:ascii="Times New Roman" w:hAnsi="Times New Roman"/>
          <w:szCs w:val="24"/>
        </w:rPr>
        <w:t>, 727 F.2d 771, 772 (</w:t>
      </w:r>
      <w:r w:rsidR="00F74AA6" w:rsidRPr="00BC04DF">
        <w:rPr>
          <w:rFonts w:ascii="Times New Roman" w:hAnsi="Times New Roman"/>
          <w:szCs w:val="24"/>
        </w:rPr>
        <w:t>8th</w:t>
      </w:r>
      <w:r w:rsidRPr="00BC04DF">
        <w:rPr>
          <w:rFonts w:ascii="Times New Roman" w:hAnsi="Times New Roman"/>
          <w:szCs w:val="24"/>
        </w:rPr>
        <w:t xml:space="preserve"> Cir. 1984) (affirming conviction despite petitioner’s allegations of “i</w:t>
      </w:r>
      <w:r w:rsidRPr="00BC04DF">
        <w:rPr>
          <w:rFonts w:ascii="Times New Roman" w:hAnsi="Times New Roman"/>
          <w:bCs/>
          <w:szCs w:val="24"/>
        </w:rPr>
        <w:t>neffective</w:t>
      </w:r>
      <w:r w:rsidRPr="00BC04DF">
        <w:rPr>
          <w:rFonts w:ascii="Times New Roman" w:hAnsi="Times New Roman"/>
          <w:szCs w:val="24"/>
        </w:rPr>
        <w:t xml:space="preserve"> </w:t>
      </w:r>
      <w:r w:rsidRPr="00BC04DF">
        <w:rPr>
          <w:rFonts w:ascii="Times New Roman" w:hAnsi="Times New Roman"/>
          <w:bCs/>
          <w:szCs w:val="24"/>
        </w:rPr>
        <w:t>assistance</w:t>
      </w:r>
      <w:r w:rsidRPr="00BC04DF">
        <w:rPr>
          <w:rFonts w:ascii="Times New Roman" w:hAnsi="Times New Roman"/>
          <w:szCs w:val="24"/>
        </w:rPr>
        <w:t xml:space="preserve"> </w:t>
      </w:r>
      <w:r w:rsidRPr="00BC04DF">
        <w:rPr>
          <w:rFonts w:ascii="Times New Roman" w:hAnsi="Times New Roman"/>
          <w:bCs/>
          <w:szCs w:val="24"/>
        </w:rPr>
        <w:t>of</w:t>
      </w:r>
      <w:r w:rsidRPr="00BC04DF">
        <w:rPr>
          <w:rFonts w:ascii="Times New Roman" w:hAnsi="Times New Roman"/>
          <w:szCs w:val="24"/>
        </w:rPr>
        <w:t xml:space="preserve"> </w:t>
      </w:r>
      <w:r w:rsidRPr="00BC04DF">
        <w:rPr>
          <w:rFonts w:ascii="Times New Roman" w:hAnsi="Times New Roman"/>
          <w:bCs/>
          <w:szCs w:val="24"/>
        </w:rPr>
        <w:t>counsel</w:t>
      </w:r>
      <w:r w:rsidRPr="00BC04DF">
        <w:rPr>
          <w:rFonts w:ascii="Times New Roman" w:hAnsi="Times New Roman"/>
          <w:szCs w:val="24"/>
        </w:rPr>
        <w:t xml:space="preserve"> based on counsel’s alleged failure to interview and call witnesses . . . and to object to evidence of other crimes”).</w:t>
      </w:r>
    </w:p>
    <w:p w14:paraId="0F18F458" w14:textId="77777777" w:rsidR="00BC04DF" w:rsidRPr="00BC04DF" w:rsidRDefault="00BC04DF" w:rsidP="00BC04DF">
      <w:pPr>
        <w:spacing w:after="120" w:line="240" w:lineRule="auto"/>
        <w:ind w:left="720"/>
        <w:rPr>
          <w:rFonts w:ascii="Times New Roman" w:hAnsi="Times New Roman"/>
          <w:szCs w:val="24"/>
        </w:rPr>
      </w:pPr>
    </w:p>
    <w:p w14:paraId="4B628340" w14:textId="77777777" w:rsidR="00747962" w:rsidRPr="00EE6991" w:rsidRDefault="00747962"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t xml:space="preserve">Lauren is using five sources (all cases) </w:t>
      </w:r>
      <w:r w:rsidR="008D3D7C" w:rsidRPr="00EE6991">
        <w:rPr>
          <w:rFonts w:ascii="Times New Roman" w:hAnsi="Times New Roman"/>
          <w:sz w:val="24"/>
          <w:szCs w:val="24"/>
        </w:rPr>
        <w:t>in a string cite in her Appellate Brief</w:t>
      </w:r>
      <w:r w:rsidR="005E758D">
        <w:rPr>
          <w:rFonts w:ascii="Times New Roman" w:hAnsi="Times New Roman"/>
          <w:sz w:val="24"/>
          <w:szCs w:val="24"/>
        </w:rPr>
        <w:t xml:space="preserve"> (a court document</w:t>
      </w:r>
      <w:r w:rsidR="00746CE4" w:rsidRPr="00EE6991">
        <w:rPr>
          <w:rFonts w:ascii="Times New Roman" w:hAnsi="Times New Roman"/>
          <w:sz w:val="24"/>
          <w:szCs w:val="24"/>
        </w:rPr>
        <w:t>)</w:t>
      </w:r>
      <w:r w:rsidRPr="00EE6991">
        <w:rPr>
          <w:rFonts w:ascii="Times New Roman" w:hAnsi="Times New Roman"/>
          <w:sz w:val="24"/>
          <w:szCs w:val="24"/>
        </w:rPr>
        <w:t xml:space="preserve">. </w:t>
      </w:r>
      <w:r w:rsidR="00A70FC0" w:rsidRPr="00EE6991">
        <w:rPr>
          <w:rFonts w:ascii="Times New Roman" w:hAnsi="Times New Roman"/>
          <w:sz w:val="24"/>
          <w:szCs w:val="24"/>
        </w:rPr>
        <w:t xml:space="preserve"> </w:t>
      </w:r>
      <w:r w:rsidRPr="00EE6991">
        <w:rPr>
          <w:rFonts w:ascii="Times New Roman" w:hAnsi="Times New Roman"/>
          <w:sz w:val="24"/>
          <w:szCs w:val="24"/>
        </w:rPr>
        <w:t xml:space="preserve">Three of these sources support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offers some support for her proposition. </w:t>
      </w:r>
      <w:r w:rsidR="005B2EBA" w:rsidRPr="00EE6991">
        <w:rPr>
          <w:rFonts w:ascii="Times New Roman" w:hAnsi="Times New Roman"/>
          <w:sz w:val="24"/>
          <w:szCs w:val="24"/>
        </w:rPr>
        <w:t xml:space="preserve"> </w:t>
      </w:r>
      <w:r w:rsidRPr="00EE6991">
        <w:rPr>
          <w:rFonts w:ascii="Times New Roman" w:hAnsi="Times New Roman"/>
          <w:sz w:val="24"/>
          <w:szCs w:val="24"/>
        </w:rPr>
        <w:t xml:space="preserve">One of these sources contradicts her proposition. </w:t>
      </w:r>
      <w:r w:rsidR="00840BF5"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1D51F955" w14:textId="77777777" w:rsidR="00747962" w:rsidRPr="00BC04DF" w:rsidRDefault="00747962"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CD6E581" w14:textId="77777777" w:rsidR="000E325E" w:rsidRPr="00BC04DF" w:rsidRDefault="000E325E"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B2F657A"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3454A41B" w14:textId="77777777" w:rsidR="00750E8C" w:rsidRPr="00BC04DF" w:rsidRDefault="00750E8C"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00557978"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750E7B">
        <w:rPr>
          <w:rFonts w:ascii="Times New Roman" w:hAnsi="Times New Roman"/>
          <w:szCs w:val="24"/>
        </w:rPr>
        <w:t>*</w:t>
      </w:r>
      <w:r w:rsidRPr="00BC04DF">
        <w:rPr>
          <w:rFonts w:ascii="Times New Roman" w:hAnsi="Times New Roman"/>
          <w:szCs w:val="24"/>
        </w:rPr>
        <w:t>2 (M.D. Fla. Dec. 5, 2005).</w:t>
      </w:r>
    </w:p>
    <w:p w14:paraId="2E286EC9" w14:textId="77777777" w:rsidR="00750E8C" w:rsidRPr="00BC04DF" w:rsidRDefault="00B334A3"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00B5434F"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w:t>
      </w:r>
      <w:r w:rsidR="00837775"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8E75CA">
        <w:rPr>
          <w:rFonts w:ascii="Times New Roman" w:hAnsi="Times New Roman"/>
          <w:szCs w:val="24"/>
        </w:rPr>
        <w:t>*</w:t>
      </w:r>
      <w:r w:rsidRPr="00BC04DF">
        <w:rPr>
          <w:rFonts w:ascii="Times New Roman" w:hAnsi="Times New Roman"/>
          <w:szCs w:val="24"/>
        </w:rPr>
        <w:t>2 (M.D. Fla. Dec. 5, 2005).</w:t>
      </w:r>
    </w:p>
    <w:p w14:paraId="602ED9BA" w14:textId="77777777" w:rsidR="00534696" w:rsidRPr="00EE6991" w:rsidRDefault="008E323D" w:rsidP="00B51E9C">
      <w:pPr>
        <w:numPr>
          <w:ilvl w:val="0"/>
          <w:numId w:val="4"/>
        </w:numPr>
        <w:spacing w:after="120" w:line="240" w:lineRule="auto"/>
        <w:rPr>
          <w:rFonts w:ascii="Times New Roman" w:hAnsi="Times New Roman"/>
          <w:sz w:val="24"/>
          <w:szCs w:val="24"/>
        </w:rPr>
      </w:pPr>
      <w:r w:rsidRPr="00EE6991">
        <w:rPr>
          <w:rFonts w:ascii="Times New Roman" w:hAnsi="Times New Roman"/>
          <w:sz w:val="24"/>
          <w:szCs w:val="24"/>
        </w:rPr>
        <w:lastRenderedPageBreak/>
        <w:t xml:space="preserve">Lauren is now a 2L and is writing her Note.  She wants to use the same five sources in a </w:t>
      </w:r>
      <w:r w:rsidR="00E805C6" w:rsidRPr="00EE6991">
        <w:rPr>
          <w:rFonts w:ascii="Times New Roman" w:hAnsi="Times New Roman"/>
          <w:sz w:val="24"/>
          <w:szCs w:val="24"/>
        </w:rPr>
        <w:t>footnote</w:t>
      </w:r>
      <w:r w:rsidRPr="00EE6991">
        <w:rPr>
          <w:rFonts w:ascii="Times New Roman" w:hAnsi="Times New Roman"/>
          <w:sz w:val="24"/>
          <w:szCs w:val="24"/>
        </w:rPr>
        <w:t xml:space="preserve"> in her </w:t>
      </w:r>
      <w:r w:rsidR="005E758D">
        <w:rPr>
          <w:rFonts w:ascii="Times New Roman" w:hAnsi="Times New Roman"/>
          <w:sz w:val="24"/>
          <w:szCs w:val="24"/>
        </w:rPr>
        <w:t>Note (an a</w:t>
      </w:r>
      <w:r w:rsidR="00E26FDE" w:rsidRPr="00EE6991">
        <w:rPr>
          <w:rFonts w:ascii="Times New Roman" w:hAnsi="Times New Roman"/>
          <w:sz w:val="24"/>
          <w:szCs w:val="24"/>
        </w:rPr>
        <w:t>cademic work</w:t>
      </w:r>
      <w:r w:rsidRPr="00EE6991">
        <w:rPr>
          <w:rFonts w:ascii="Times New Roman" w:hAnsi="Times New Roman"/>
          <w:sz w:val="24"/>
          <w:szCs w:val="24"/>
        </w:rPr>
        <w:t xml:space="preserve">). </w:t>
      </w:r>
      <w:r w:rsidR="00C33263" w:rsidRPr="00EE6991">
        <w:rPr>
          <w:rFonts w:ascii="Times New Roman" w:hAnsi="Times New Roman"/>
          <w:sz w:val="24"/>
          <w:szCs w:val="24"/>
        </w:rPr>
        <w:t xml:space="preserve"> </w:t>
      </w:r>
      <w:r w:rsidRPr="00EE6991">
        <w:rPr>
          <w:rFonts w:ascii="Times New Roman" w:hAnsi="Times New Roman"/>
          <w:sz w:val="24"/>
          <w:szCs w:val="24"/>
        </w:rPr>
        <w:t>Which of the following would be the most accurate citation?</w:t>
      </w:r>
    </w:p>
    <w:p w14:paraId="0063A41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0999DE72"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121 S. Ct. 2038, 2042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141 F.3d 694, 696 (7</w:t>
      </w:r>
      <w:r w:rsidRPr="00BC04DF">
        <w:rPr>
          <w:rFonts w:ascii="Times New Roman" w:hAnsi="Times New Roman"/>
          <w:szCs w:val="24"/>
          <w:vertAlign w:val="superscript"/>
        </w:rPr>
        <w:t>th</w:t>
      </w:r>
      <w:r w:rsidRPr="00BC04DF">
        <w:rPr>
          <w:rFonts w:ascii="Times New Roman" w:hAnsi="Times New Roman"/>
          <w:szCs w:val="24"/>
        </w:rPr>
        <w:t xml:space="preserve">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N.W.2d 613 617 (Wis. 2001). </w:t>
      </w:r>
      <w:r w:rsidR="0066495A" w:rsidRPr="00BC04DF">
        <w:rPr>
          <w:rFonts w:ascii="Times New Roman" w:hAnsi="Times New Roman"/>
          <w:szCs w:val="24"/>
        </w:rPr>
        <w:t xml:space="preserve">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6EF76CB7"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 of Ariz.</w:t>
      </w:r>
      <w:r w:rsidRPr="00BC04DF">
        <w:rPr>
          <w:rFonts w:ascii="Times New Roman" w:hAnsi="Times New Roman"/>
          <w:szCs w:val="24"/>
        </w:rPr>
        <w:t xml:space="preserve">, 30 Ariz. 258, 261 (Ariz. 1926); </w:t>
      </w:r>
      <w:r w:rsidRPr="00BC04DF">
        <w:rPr>
          <w:rFonts w:ascii="Times New Roman" w:hAnsi="Times New Roman"/>
          <w:i/>
          <w:szCs w:val="24"/>
        </w:rPr>
        <w:t>cf. State of Wis. v. Henderson</w:t>
      </w:r>
      <w:r w:rsidRPr="00BC04DF">
        <w:rPr>
          <w:rFonts w:ascii="Times New Roman" w:hAnsi="Times New Roman"/>
          <w:szCs w:val="24"/>
        </w:rPr>
        <w:t xml:space="preserve">, 629 N.W.2d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2005 WL 3288760, at *2 (M.D. Fla. Dec. 5, 2005).</w:t>
      </w:r>
    </w:p>
    <w:p w14:paraId="2512A4A1"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i/>
          <w:szCs w:val="24"/>
        </w:rPr>
        <w:t>Kyllo</w:t>
      </w:r>
      <w:proofErr w:type="spellEnd"/>
      <w:r w:rsidRPr="00BC04DF">
        <w:rPr>
          <w:rFonts w:ascii="Times New Roman" w:hAnsi="Times New Roman"/>
          <w:i/>
          <w:szCs w:val="24"/>
        </w:rPr>
        <w:t xml:space="preserve"> v. United States</w:t>
      </w:r>
      <w:r w:rsidRPr="00BC04DF">
        <w:rPr>
          <w:rFonts w:ascii="Times New Roman" w:hAnsi="Times New Roman"/>
          <w:szCs w:val="24"/>
        </w:rPr>
        <w:t xml:space="preserve">, 533 U.S. 27, 30 (2001); </w:t>
      </w:r>
      <w:proofErr w:type="spellStart"/>
      <w:r w:rsidRPr="00BC04DF">
        <w:rPr>
          <w:rFonts w:ascii="Times New Roman" w:hAnsi="Times New Roman"/>
          <w:i/>
          <w:szCs w:val="24"/>
        </w:rPr>
        <w:t>Peckham</w:t>
      </w:r>
      <w:proofErr w:type="spellEnd"/>
      <w:r w:rsidRPr="00BC04DF">
        <w:rPr>
          <w:rFonts w:ascii="Times New Roman" w:hAnsi="Times New Roman"/>
          <w:i/>
          <w:szCs w:val="24"/>
        </w:rPr>
        <w:t xml:space="preserve"> v. Wis. Dep’t of Corr.</w:t>
      </w:r>
      <w:r w:rsidRPr="00BC04DF">
        <w:rPr>
          <w:rFonts w:ascii="Times New Roman" w:hAnsi="Times New Roman"/>
          <w:szCs w:val="24"/>
        </w:rPr>
        <w:t xml:space="preserve">, 141 F.3d 694, 696 (7th Cir. 1998); </w:t>
      </w:r>
      <w:proofErr w:type="spellStart"/>
      <w:r w:rsidRPr="00BC04DF">
        <w:rPr>
          <w:rFonts w:ascii="Times New Roman" w:hAnsi="Times New Roman"/>
          <w:i/>
          <w:szCs w:val="24"/>
        </w:rPr>
        <w:t>Malmin</w:t>
      </w:r>
      <w:proofErr w:type="spellEnd"/>
      <w:r w:rsidRPr="00BC04DF">
        <w:rPr>
          <w:rFonts w:ascii="Times New Roman" w:hAnsi="Times New Roman"/>
          <w:i/>
          <w:szCs w:val="24"/>
        </w:rPr>
        <w:t xml:space="preserve"> v. State</w:t>
      </w:r>
      <w:r w:rsidRPr="00BC04DF">
        <w:rPr>
          <w:rFonts w:ascii="Times New Roman" w:hAnsi="Times New Roman"/>
          <w:szCs w:val="24"/>
        </w:rPr>
        <w:t xml:space="preserve">, 30 Ariz. 258, 261 (Ariz. 1926); </w:t>
      </w:r>
      <w:r w:rsidRPr="00BC04DF">
        <w:rPr>
          <w:rFonts w:ascii="Times New Roman" w:hAnsi="Times New Roman"/>
          <w:i/>
          <w:szCs w:val="24"/>
        </w:rPr>
        <w:t>cf. State v. Henderson</w:t>
      </w:r>
      <w:r w:rsidRPr="00BC04DF">
        <w:rPr>
          <w:rFonts w:ascii="Times New Roman" w:hAnsi="Times New Roman"/>
          <w:szCs w:val="24"/>
        </w:rPr>
        <w:t xml:space="preserve">, 629 N.W. 2d 613, 617 (Wis. 2001).  </w:t>
      </w:r>
      <w:r w:rsidRPr="00BC04DF">
        <w:rPr>
          <w:rFonts w:ascii="Times New Roman" w:hAnsi="Times New Roman"/>
          <w:i/>
          <w:szCs w:val="24"/>
        </w:rPr>
        <w:t xml:space="preserve">But see </w:t>
      </w:r>
      <w:proofErr w:type="spellStart"/>
      <w:r w:rsidRPr="00BC04DF">
        <w:rPr>
          <w:rFonts w:ascii="Times New Roman" w:hAnsi="Times New Roman"/>
          <w:i/>
          <w:szCs w:val="24"/>
        </w:rPr>
        <w:t>Parilla</w:t>
      </w:r>
      <w:proofErr w:type="spellEnd"/>
      <w:r w:rsidRPr="00BC04DF">
        <w:rPr>
          <w:rFonts w:ascii="Times New Roman" w:hAnsi="Times New Roman"/>
          <w:i/>
          <w:szCs w:val="24"/>
        </w:rPr>
        <w:t xml:space="preserve"> v. Eslinger</w:t>
      </w:r>
      <w:r w:rsidRPr="00BC04DF">
        <w:rPr>
          <w:rFonts w:ascii="Times New Roman" w:hAnsi="Times New Roman"/>
          <w:szCs w:val="24"/>
        </w:rPr>
        <w:t xml:space="preserve">,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F14E88">
        <w:rPr>
          <w:rFonts w:ascii="Times New Roman" w:hAnsi="Times New Roman"/>
          <w:szCs w:val="24"/>
        </w:rPr>
        <w:t>*</w:t>
      </w:r>
      <w:r w:rsidRPr="00BC04DF">
        <w:rPr>
          <w:rFonts w:ascii="Times New Roman" w:hAnsi="Times New Roman"/>
          <w:szCs w:val="24"/>
        </w:rPr>
        <w:t>2 (M.D. Fla. Dec. 5, 2005).</w:t>
      </w:r>
    </w:p>
    <w:p w14:paraId="57427E4B" w14:textId="77777777" w:rsidR="00EE6991" w:rsidRPr="00BC04DF" w:rsidRDefault="00EE6991" w:rsidP="00B51E9C">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proofErr w:type="spellStart"/>
      <w:r w:rsidRPr="00BC04DF">
        <w:rPr>
          <w:rFonts w:ascii="Times New Roman" w:hAnsi="Times New Roman"/>
          <w:szCs w:val="24"/>
        </w:rPr>
        <w:t>Kyllo</w:t>
      </w:r>
      <w:proofErr w:type="spellEnd"/>
      <w:r w:rsidRPr="00BC04DF">
        <w:rPr>
          <w:rFonts w:ascii="Times New Roman" w:hAnsi="Times New Roman"/>
          <w:szCs w:val="24"/>
        </w:rPr>
        <w:t xml:space="preserve"> v. United States, 533 U.S. 27, 30 (2001); </w:t>
      </w:r>
      <w:proofErr w:type="spellStart"/>
      <w:r w:rsidRPr="00BC04DF">
        <w:rPr>
          <w:rFonts w:ascii="Times New Roman" w:hAnsi="Times New Roman"/>
          <w:szCs w:val="24"/>
        </w:rPr>
        <w:t>Peckham</w:t>
      </w:r>
      <w:proofErr w:type="spellEnd"/>
      <w:r w:rsidRPr="00BC04DF">
        <w:rPr>
          <w:rFonts w:ascii="Times New Roman" w:hAnsi="Times New Roman"/>
          <w:szCs w:val="24"/>
        </w:rPr>
        <w:t xml:space="preserve"> v. Wis. Dep’t of Corr., 141 F.3d 694, 696 (7th Cir. 1998); </w:t>
      </w:r>
      <w:proofErr w:type="spellStart"/>
      <w:r w:rsidRPr="00BC04DF">
        <w:rPr>
          <w:rFonts w:ascii="Times New Roman" w:hAnsi="Times New Roman"/>
          <w:szCs w:val="24"/>
        </w:rPr>
        <w:t>Malmin</w:t>
      </w:r>
      <w:proofErr w:type="spellEnd"/>
      <w:r w:rsidRPr="00BC04DF">
        <w:rPr>
          <w:rFonts w:ascii="Times New Roman" w:hAnsi="Times New Roman"/>
          <w:szCs w:val="24"/>
        </w:rPr>
        <w:t xml:space="preserve"> v. State, 30 Ariz. 258, 261 (Ariz. 1926); </w:t>
      </w:r>
      <w:r w:rsidRPr="00BC04DF">
        <w:rPr>
          <w:rFonts w:ascii="Times New Roman" w:hAnsi="Times New Roman"/>
          <w:i/>
          <w:szCs w:val="24"/>
        </w:rPr>
        <w:t xml:space="preserve">cf. </w:t>
      </w:r>
      <w:r w:rsidRPr="00BC04DF">
        <w:rPr>
          <w:rFonts w:ascii="Times New Roman" w:hAnsi="Times New Roman"/>
          <w:szCs w:val="24"/>
        </w:rPr>
        <w:t xml:space="preserve">State v. Henderson, 629 N.W. 2d 613, 617 (Wis. 2001).  </w:t>
      </w:r>
      <w:r w:rsidRPr="00BC04DF">
        <w:rPr>
          <w:rFonts w:ascii="Times New Roman" w:hAnsi="Times New Roman"/>
          <w:i/>
          <w:szCs w:val="24"/>
        </w:rPr>
        <w:t xml:space="preserve">But see </w:t>
      </w:r>
      <w:proofErr w:type="spellStart"/>
      <w:r w:rsidRPr="00BC04DF">
        <w:rPr>
          <w:rFonts w:ascii="Times New Roman" w:hAnsi="Times New Roman"/>
          <w:szCs w:val="24"/>
        </w:rPr>
        <w:t>Parilla</w:t>
      </w:r>
      <w:proofErr w:type="spellEnd"/>
      <w:r w:rsidRPr="00BC04DF">
        <w:rPr>
          <w:rFonts w:ascii="Times New Roman" w:hAnsi="Times New Roman"/>
          <w:szCs w:val="24"/>
        </w:rPr>
        <w:t xml:space="preserve"> v. Eslinger, </w:t>
      </w:r>
      <w:r w:rsidRPr="00BC04DF">
        <w:rPr>
          <w:rFonts w:ascii="Times New Roman" w:eastAsia="Times New Roman" w:hAnsi="Times New Roman"/>
          <w:szCs w:val="24"/>
        </w:rPr>
        <w:t xml:space="preserve">No. 6:05-CV-850-ORL, </w:t>
      </w:r>
      <w:r w:rsidRPr="00BC04DF">
        <w:rPr>
          <w:rFonts w:ascii="Times New Roman" w:hAnsi="Times New Roman"/>
          <w:szCs w:val="24"/>
        </w:rPr>
        <w:t xml:space="preserve">2005 WL 3288760, at </w:t>
      </w:r>
      <w:r w:rsidR="009B0DF4">
        <w:rPr>
          <w:rFonts w:ascii="Times New Roman" w:hAnsi="Times New Roman"/>
          <w:szCs w:val="24"/>
        </w:rPr>
        <w:t>*</w:t>
      </w:r>
      <w:r w:rsidRPr="00BC04DF">
        <w:rPr>
          <w:rFonts w:ascii="Times New Roman" w:hAnsi="Times New Roman"/>
          <w:szCs w:val="24"/>
        </w:rPr>
        <w:t>2 (M.D. Fla. Dec. 5, 2005).</w:t>
      </w:r>
    </w:p>
    <w:p w14:paraId="2CF3D9DD" w14:textId="77777777" w:rsidR="00EE6991" w:rsidRPr="00BC04DF" w:rsidRDefault="003D4651" w:rsidP="00BC04DF">
      <w:pPr>
        <w:numPr>
          <w:ilvl w:val="0"/>
          <w:numId w:val="4"/>
        </w:numPr>
        <w:spacing w:after="120" w:line="240" w:lineRule="auto"/>
        <w:rPr>
          <w:rFonts w:ascii="Times New Roman" w:hAnsi="Times New Roman"/>
          <w:sz w:val="24"/>
          <w:szCs w:val="24"/>
        </w:rPr>
      </w:pPr>
      <w:r w:rsidRPr="00BC04DF">
        <w:rPr>
          <w:rFonts w:ascii="Times New Roman" w:hAnsi="Times New Roman"/>
          <w:sz w:val="24"/>
          <w:szCs w:val="24"/>
        </w:rPr>
        <w:t xml:space="preserve">Which of the following string cites </w:t>
      </w:r>
      <w:proofErr w:type="gramStart"/>
      <w:r w:rsidRPr="00BC04DF">
        <w:rPr>
          <w:rFonts w:ascii="Times New Roman" w:hAnsi="Times New Roman"/>
          <w:sz w:val="24"/>
          <w:szCs w:val="24"/>
        </w:rPr>
        <w:t>is in compliance with</w:t>
      </w:r>
      <w:proofErr w:type="gramEnd"/>
      <w:r w:rsidRPr="00BC04DF">
        <w:rPr>
          <w:rFonts w:ascii="Times New Roman" w:hAnsi="Times New Roman"/>
          <w:sz w:val="24"/>
          <w:szCs w:val="24"/>
        </w:rPr>
        <w:t xml:space="preserve"> the Bluebook?</w:t>
      </w:r>
      <w:r w:rsidR="000023FD" w:rsidRPr="00BC04DF">
        <w:rPr>
          <w:rFonts w:ascii="Times New Roman" w:hAnsi="Times New Roman"/>
          <w:sz w:val="24"/>
          <w:szCs w:val="24"/>
        </w:rPr>
        <w:t xml:space="preserve">  Assume the citations appear in a </w:t>
      </w:r>
      <w:r w:rsidR="00513883">
        <w:rPr>
          <w:rFonts w:ascii="Times New Roman" w:hAnsi="Times New Roman"/>
          <w:sz w:val="24"/>
          <w:szCs w:val="24"/>
        </w:rPr>
        <w:t>court d</w:t>
      </w:r>
      <w:r w:rsidR="000023FD" w:rsidRPr="00BC04DF">
        <w:rPr>
          <w:rFonts w:ascii="Times New Roman" w:hAnsi="Times New Roman"/>
          <w:sz w:val="24"/>
          <w:szCs w:val="24"/>
        </w:rPr>
        <w:t>ocument.</w:t>
      </w:r>
    </w:p>
    <w:p w14:paraId="21F9CC3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 xml:space="preserve">See </w:t>
      </w:r>
      <w:r w:rsidRPr="00BC04DF">
        <w:rPr>
          <w:rFonts w:ascii="Times New Roman" w:hAnsi="Times New Roman"/>
          <w:szCs w:val="24"/>
        </w:rPr>
        <w:t xml:space="preserve">House of Good Samaritan, 320 N.L.R.B. 421 (1995); </w:t>
      </w:r>
      <w:r w:rsidRPr="00BC04DF">
        <w:rPr>
          <w:rFonts w:ascii="Times New Roman" w:hAnsi="Times New Roman"/>
          <w:i/>
          <w:szCs w:val="24"/>
        </w:rPr>
        <w:t xml:space="preserve">Baylor Univ. Med. Ctr. v. </w:t>
      </w:r>
      <w:r w:rsidR="00162D71">
        <w:rPr>
          <w:rFonts w:ascii="Times New Roman" w:hAnsi="Times New Roman"/>
          <w:i/>
          <w:szCs w:val="24"/>
        </w:rPr>
        <w:t>NLRB</w:t>
      </w:r>
      <w:r w:rsidRPr="00BC04DF">
        <w:rPr>
          <w:rFonts w:ascii="Times New Roman" w:hAnsi="Times New Roman"/>
          <w:szCs w:val="24"/>
        </w:rPr>
        <w:t xml:space="preserve">, 662 F.2d 56 (D.C. Cir. 1981); </w:t>
      </w:r>
      <w:r w:rsidRPr="00BC04DF">
        <w:rPr>
          <w:rFonts w:ascii="Times New Roman" w:hAnsi="Times New Roman"/>
          <w:i/>
          <w:szCs w:val="24"/>
        </w:rPr>
        <w:t xml:space="preserve">Brockton Hosp. v. </w:t>
      </w:r>
      <w:r w:rsidR="00162D71">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Pr="00BC04DF">
        <w:rPr>
          <w:rFonts w:ascii="Times New Roman" w:hAnsi="Times New Roman"/>
          <w:szCs w:val="24"/>
        </w:rPr>
        <w:t>4th 1094 (Cal. 2007); 29 U.S.C. §</w:t>
      </w:r>
      <w:r w:rsidR="00152BFA">
        <w:rPr>
          <w:rFonts w:ascii="Times New Roman" w:hAnsi="Times New Roman"/>
          <w:szCs w:val="24"/>
        </w:rPr>
        <w:t> </w:t>
      </w:r>
      <w:r w:rsidRPr="00BC04DF">
        <w:rPr>
          <w:rFonts w:ascii="Times New Roman" w:hAnsi="Times New Roman"/>
          <w:szCs w:val="24"/>
        </w:rPr>
        <w:t>158 (2012).</w:t>
      </w:r>
    </w:p>
    <w:p w14:paraId="071C97DA" w14:textId="77777777" w:rsidR="00034964" w:rsidRPr="00BC04DF" w:rsidRDefault="00034964"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 xml:space="preserve">Brockton Hosp. v. </w:t>
      </w:r>
      <w:r w:rsidR="00902AEE">
        <w:rPr>
          <w:rFonts w:ascii="Times New Roman" w:hAnsi="Times New Roman"/>
          <w:i/>
          <w:szCs w:val="24"/>
        </w:rPr>
        <w:t>NLRB</w:t>
      </w:r>
      <w:r w:rsidRPr="00BC04DF">
        <w:rPr>
          <w:rFonts w:ascii="Times New Roman" w:hAnsi="Times New Roman"/>
          <w:szCs w:val="24"/>
        </w:rPr>
        <w:t xml:space="preserve">, 294 F.3d 100 (D.C. Cir. 2002); </w:t>
      </w:r>
      <w:r w:rsidRPr="00BC04DF">
        <w:rPr>
          <w:rFonts w:ascii="Times New Roman" w:hAnsi="Times New Roman"/>
          <w:i/>
          <w:szCs w:val="24"/>
        </w:rPr>
        <w:t xml:space="preserve">Baylor Univ. Med. Ctr. v. </w:t>
      </w:r>
      <w:r w:rsidR="00902AEE">
        <w:rPr>
          <w:rFonts w:ascii="Times New Roman" w:hAnsi="Times New Roman"/>
          <w:i/>
          <w:szCs w:val="24"/>
        </w:rPr>
        <w:t>NLRB</w:t>
      </w:r>
      <w:r w:rsidRPr="00BC04DF">
        <w:rPr>
          <w:rFonts w:ascii="Times New Roman" w:hAnsi="Times New Roman"/>
          <w:szCs w:val="24"/>
        </w:rPr>
        <w:t xml:space="preserve">, 662 F.2d 56 (D.C. Cir. 1981); </w:t>
      </w:r>
      <w:r w:rsidR="006C3233" w:rsidRPr="00BC04DF">
        <w:rPr>
          <w:rFonts w:ascii="Times New Roman" w:hAnsi="Times New Roman"/>
          <w:szCs w:val="24"/>
        </w:rPr>
        <w:t>House of Good Samaritan, 320 N.L.R.B. 421 (1995)</w:t>
      </w:r>
      <w:r w:rsidR="006C3233">
        <w:rPr>
          <w:rFonts w:ascii="Times New Roman" w:hAnsi="Times New Roman"/>
          <w:szCs w:val="24"/>
        </w:rPr>
        <w:t xml:space="preserve">;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52BFA">
        <w:rPr>
          <w:rFonts w:ascii="Times New Roman" w:hAnsi="Times New Roman"/>
          <w:szCs w:val="24"/>
        </w:rPr>
        <w:t>4th</w:t>
      </w:r>
      <w:r w:rsidRPr="00BC04DF">
        <w:rPr>
          <w:rFonts w:ascii="Times New Roman" w:hAnsi="Times New Roman"/>
          <w:szCs w:val="24"/>
        </w:rPr>
        <w:t xml:space="preserve"> 1094 (Cal. 2007); </w:t>
      </w:r>
      <w:r w:rsidRPr="00BC04DF">
        <w:rPr>
          <w:rFonts w:ascii="Times New Roman" w:hAnsi="Times New Roman"/>
          <w:i/>
          <w:szCs w:val="24"/>
        </w:rPr>
        <w:t>State v. Guzman</w:t>
      </w:r>
      <w:r w:rsidRPr="00BC04DF">
        <w:rPr>
          <w:rFonts w:ascii="Times New Roman" w:hAnsi="Times New Roman"/>
          <w:szCs w:val="24"/>
        </w:rPr>
        <w:t>, 968</w:t>
      </w:r>
      <w:r w:rsidR="006C3233">
        <w:rPr>
          <w:rFonts w:ascii="Times New Roman" w:hAnsi="Times New Roman"/>
          <w:szCs w:val="24"/>
        </w:rPr>
        <w:t xml:space="preserve"> P.2d 194 (Haw. Ct. App. 1998).</w:t>
      </w:r>
    </w:p>
    <w:p w14:paraId="6EFA444F"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6F29FC">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Baylor Univ. Med. Ctr. v. N.L.R.B</w:t>
      </w:r>
      <w:r w:rsidRPr="00BC04DF">
        <w:rPr>
          <w:rFonts w:ascii="Times New Roman" w:hAnsi="Times New Roman"/>
          <w:szCs w:val="24"/>
        </w:rPr>
        <w:t xml:space="preserve">., 662 F.2d 56 (D.C. Cir. 1981);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177E2E">
        <w:rPr>
          <w:rFonts w:ascii="Times New Roman" w:hAnsi="Times New Roman"/>
          <w:szCs w:val="24"/>
        </w:rPr>
        <w:t>4th</w:t>
      </w:r>
      <w:r w:rsidR="00177E2E" w:rsidRPr="00BC04DF">
        <w:rPr>
          <w:rFonts w:ascii="Times New Roman" w:hAnsi="Times New Roman"/>
          <w:szCs w:val="24"/>
        </w:rPr>
        <w:t xml:space="preserve"> </w:t>
      </w:r>
      <w:r w:rsidRPr="00BC04DF">
        <w:rPr>
          <w:rFonts w:ascii="Times New Roman" w:hAnsi="Times New Roman"/>
          <w:szCs w:val="24"/>
        </w:rPr>
        <w:t>1094 (Cal. 2007); House of Good Samaritan, 320 N.L.R.B. 421 (1995).</w:t>
      </w:r>
    </w:p>
    <w:p w14:paraId="121B7ACC" w14:textId="77777777" w:rsidR="005C4182" w:rsidRPr="00BC04DF" w:rsidRDefault="005C4182" w:rsidP="00BC04DF">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3E1A20">
        <w:rPr>
          <w:rFonts w:ascii="Times New Roman" w:hAnsi="Times New Roman"/>
          <w:szCs w:val="24"/>
        </w:rPr>
        <w:t xml:space="preserve"> </w:t>
      </w:r>
      <w:r w:rsidR="00323A02">
        <w:rPr>
          <w:rFonts w:ascii="Times New Roman" w:hAnsi="Times New Roman"/>
          <w:szCs w:val="24"/>
        </w:rPr>
        <w:t>4th</w:t>
      </w:r>
      <w:r w:rsidR="00323A02"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Brockton Hosp. v. N.L.R.B</w:t>
      </w:r>
      <w:r w:rsidRPr="00BC04DF">
        <w:rPr>
          <w:rFonts w:ascii="Times New Roman" w:hAnsi="Times New Roman"/>
          <w:szCs w:val="24"/>
        </w:rPr>
        <w:t xml:space="preserve">., 294 F.3d 100 (D.C. Cir. 2002);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Baylor Univ. Med. Ctr. v. N.L.R.B</w:t>
      </w:r>
      <w:r w:rsidRPr="00BC04DF">
        <w:rPr>
          <w:rFonts w:ascii="Times New Roman" w:hAnsi="Times New Roman"/>
          <w:szCs w:val="24"/>
        </w:rPr>
        <w:t>., 662 F.2d 56 (D.C. Cir. 1981); House of Good Samaritan, 320 N.L.R.B. 421 (1995).</w:t>
      </w:r>
    </w:p>
    <w:p w14:paraId="43428D65" w14:textId="77777777" w:rsidR="00272F01" w:rsidRPr="0001191E" w:rsidRDefault="00272F01" w:rsidP="0001191E">
      <w:pPr>
        <w:numPr>
          <w:ilvl w:val="1"/>
          <w:numId w:val="4"/>
        </w:numPr>
        <w:spacing w:after="120" w:line="240" w:lineRule="auto"/>
        <w:rPr>
          <w:rFonts w:ascii="Times New Roman" w:hAnsi="Times New Roman"/>
          <w:szCs w:val="24"/>
        </w:rPr>
      </w:pPr>
      <w:r w:rsidRPr="00BC04DF">
        <w:rPr>
          <w:rFonts w:ascii="Times New Roman" w:hAnsi="Times New Roman"/>
          <w:i/>
          <w:szCs w:val="24"/>
        </w:rPr>
        <w:t>See</w:t>
      </w:r>
      <w:r w:rsidRPr="00BC04DF">
        <w:rPr>
          <w:rFonts w:ascii="Times New Roman" w:hAnsi="Times New Roman"/>
          <w:szCs w:val="24"/>
        </w:rPr>
        <w:t xml:space="preserve"> 29 U.S.C. §</w:t>
      </w:r>
      <w:r w:rsidR="00B1412E">
        <w:rPr>
          <w:rFonts w:ascii="Times New Roman" w:hAnsi="Times New Roman"/>
          <w:szCs w:val="24"/>
        </w:rPr>
        <w:t> </w:t>
      </w:r>
      <w:r w:rsidRPr="00BC04DF">
        <w:rPr>
          <w:rFonts w:ascii="Times New Roman" w:hAnsi="Times New Roman"/>
          <w:szCs w:val="24"/>
        </w:rPr>
        <w:t xml:space="preserve">158 (2012); </w:t>
      </w:r>
      <w:r w:rsidRPr="00BC04DF">
        <w:rPr>
          <w:rFonts w:ascii="Times New Roman" w:hAnsi="Times New Roman"/>
          <w:i/>
          <w:szCs w:val="24"/>
        </w:rPr>
        <w:t>Murphy v. Kenneth Cole Prods., Inc</w:t>
      </w:r>
      <w:r w:rsidRPr="00BC04DF">
        <w:rPr>
          <w:rFonts w:ascii="Times New Roman" w:hAnsi="Times New Roman"/>
          <w:szCs w:val="24"/>
        </w:rPr>
        <w:t>., 40 Cal.</w:t>
      </w:r>
      <w:r w:rsidR="00891889">
        <w:rPr>
          <w:rFonts w:ascii="Times New Roman" w:hAnsi="Times New Roman"/>
          <w:szCs w:val="24"/>
        </w:rPr>
        <w:t xml:space="preserve"> </w:t>
      </w:r>
      <w:r w:rsidR="00373FE4">
        <w:rPr>
          <w:rFonts w:ascii="Times New Roman" w:hAnsi="Times New Roman"/>
          <w:szCs w:val="24"/>
        </w:rPr>
        <w:t>4th</w:t>
      </w:r>
      <w:r w:rsidR="00373FE4" w:rsidRPr="00BC04DF">
        <w:rPr>
          <w:rFonts w:ascii="Times New Roman" w:hAnsi="Times New Roman"/>
          <w:szCs w:val="24"/>
        </w:rPr>
        <w:t xml:space="preserve"> </w:t>
      </w:r>
      <w:r w:rsidRPr="00BC04DF">
        <w:rPr>
          <w:rFonts w:ascii="Times New Roman" w:hAnsi="Times New Roman"/>
          <w:szCs w:val="24"/>
        </w:rPr>
        <w:t xml:space="preserve">1094 (Cal. 2007); </w:t>
      </w:r>
      <w:r w:rsidRPr="00BC04DF">
        <w:rPr>
          <w:rFonts w:ascii="Times New Roman" w:hAnsi="Times New Roman"/>
          <w:i/>
          <w:szCs w:val="24"/>
        </w:rPr>
        <w:t xml:space="preserve">Brockton Hosp. v. </w:t>
      </w:r>
      <w:r w:rsidR="000640A4">
        <w:rPr>
          <w:rFonts w:ascii="Times New Roman" w:hAnsi="Times New Roman"/>
          <w:i/>
          <w:szCs w:val="24"/>
        </w:rPr>
        <w:t>NLRB</w:t>
      </w:r>
      <w:r w:rsidRPr="00BC04DF">
        <w:rPr>
          <w:rFonts w:ascii="Times New Roman" w:hAnsi="Times New Roman"/>
          <w:szCs w:val="24"/>
        </w:rPr>
        <w:t xml:space="preserve">, 294 F.3d 100 (D.C. Cir. 2002); House of Good Samaritan, 320 N.L.R.B. 421 (1995); </w:t>
      </w:r>
      <w:r w:rsidRPr="00BC04DF">
        <w:rPr>
          <w:rFonts w:ascii="Times New Roman" w:hAnsi="Times New Roman"/>
          <w:i/>
          <w:szCs w:val="24"/>
        </w:rPr>
        <w:t>State v. Guzman</w:t>
      </w:r>
      <w:r w:rsidRPr="00BC04DF">
        <w:rPr>
          <w:rFonts w:ascii="Times New Roman" w:hAnsi="Times New Roman"/>
          <w:szCs w:val="24"/>
        </w:rPr>
        <w:t xml:space="preserve">, 968 P.2d 194 (Haw. Ct. App. 1998); </w:t>
      </w:r>
      <w:r w:rsidRPr="00BC04DF">
        <w:rPr>
          <w:rFonts w:ascii="Times New Roman" w:hAnsi="Times New Roman"/>
          <w:i/>
          <w:szCs w:val="24"/>
        </w:rPr>
        <w:t xml:space="preserve">Baylor Univ. Med. Ctr. v. </w:t>
      </w:r>
      <w:r w:rsidR="000640A4">
        <w:rPr>
          <w:rFonts w:ascii="Times New Roman" w:hAnsi="Times New Roman"/>
          <w:i/>
          <w:szCs w:val="24"/>
        </w:rPr>
        <w:t>NLRB</w:t>
      </w:r>
      <w:r w:rsidRPr="00BC04DF">
        <w:rPr>
          <w:rFonts w:ascii="Times New Roman" w:hAnsi="Times New Roman"/>
          <w:szCs w:val="24"/>
        </w:rPr>
        <w:t>, 662 F.2d 56 (D.C. Cir. 1981).</w:t>
      </w:r>
    </w:p>
    <w:p w14:paraId="6B3738C0" w14:textId="77777777" w:rsidR="00F16B02" w:rsidRPr="002F2306" w:rsidRDefault="007C566B" w:rsidP="002F2306">
      <w:pPr>
        <w:numPr>
          <w:ilvl w:val="0"/>
          <w:numId w:val="4"/>
        </w:numPr>
        <w:spacing w:after="120" w:line="240" w:lineRule="auto"/>
        <w:rPr>
          <w:rFonts w:ascii="Times New Roman" w:hAnsi="Times New Roman"/>
          <w:sz w:val="24"/>
          <w:szCs w:val="24"/>
        </w:rPr>
      </w:pPr>
      <w:r w:rsidRPr="002F2306">
        <w:rPr>
          <w:rFonts w:ascii="Times New Roman" w:hAnsi="Times New Roman"/>
          <w:sz w:val="24"/>
          <w:szCs w:val="24"/>
        </w:rPr>
        <w:lastRenderedPageBreak/>
        <w:t>Defendant filed a Motion for an Amended Complaint. In response, Plaintiffs filed a Motion to Dismiss.  After amending the complaint, Defendant filed a Motion for Summary Judgment. Now, Defendant wants to file a Motion to Supplement the Record. How should an attorney cite these court documents to be in accordance with the Bluebook? The documents will be listed in the order in which they appear in this problem.</w:t>
      </w:r>
    </w:p>
    <w:p w14:paraId="40890E84" w14:textId="77777777" w:rsidR="005F770F"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Comp;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64FEC607"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CFFDFD9"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1F3B517D" w14:textId="77777777" w:rsidR="0070672B" w:rsidRPr="002F2306" w:rsidRDefault="0070672B" w:rsidP="002F2306">
      <w:pPr>
        <w:numPr>
          <w:ilvl w:val="1"/>
          <w:numId w:val="4"/>
        </w:numPr>
        <w:spacing w:after="120" w:line="240" w:lineRule="auto"/>
        <w:rPr>
          <w:rFonts w:ascii="Times New Roman" w:hAnsi="Times New Roman"/>
          <w:sz w:val="24"/>
          <w:szCs w:val="24"/>
        </w:rPr>
      </w:pPr>
      <w:proofErr w:type="spellStart"/>
      <w:r w:rsidRPr="002F2306">
        <w:rPr>
          <w:rFonts w:ascii="Times New Roman" w:hAnsi="Times New Roman"/>
        </w:rPr>
        <w:t>Def.’s</w:t>
      </w:r>
      <w:proofErr w:type="spellEnd"/>
      <w:r w:rsidRPr="002F2306">
        <w:rPr>
          <w:rFonts w:ascii="Times New Roman" w:hAnsi="Times New Roman"/>
        </w:rPr>
        <w:t xml:space="preserve"> Mot. Am. </w:t>
      </w:r>
      <w:proofErr w:type="spellStart"/>
      <w:r w:rsidRPr="002F2306">
        <w:rPr>
          <w:rFonts w:ascii="Times New Roman" w:hAnsi="Times New Roman"/>
        </w:rPr>
        <w:t>Compl</w:t>
      </w:r>
      <w:proofErr w:type="spellEnd"/>
      <w:r w:rsidRPr="002F2306">
        <w:rPr>
          <w:rFonts w:ascii="Times New Roman" w:hAnsi="Times New Roman"/>
        </w:rPr>
        <w:t xml:space="preserve">.; Pls.’ Mot. Dismiss; </w:t>
      </w:r>
      <w:proofErr w:type="spellStart"/>
      <w:r w:rsidRPr="002F2306">
        <w:rPr>
          <w:rFonts w:ascii="Times New Roman" w:hAnsi="Times New Roman"/>
        </w:rPr>
        <w:t>Def.’s</w:t>
      </w:r>
      <w:proofErr w:type="spellEnd"/>
      <w:r w:rsidRPr="002F2306">
        <w:rPr>
          <w:rFonts w:ascii="Times New Roman" w:hAnsi="Times New Roman"/>
        </w:rPr>
        <w:t xml:space="preserve"> Mot. </w:t>
      </w:r>
      <w:proofErr w:type="spellStart"/>
      <w:r w:rsidRPr="002F2306">
        <w:rPr>
          <w:rFonts w:ascii="Times New Roman" w:hAnsi="Times New Roman"/>
        </w:rPr>
        <w:t>Summ</w:t>
      </w:r>
      <w:proofErr w:type="spellEnd"/>
      <w:r w:rsidRPr="002F2306">
        <w:rPr>
          <w:rFonts w:ascii="Times New Roman" w:hAnsi="Times New Roman"/>
        </w:rPr>
        <w:t xml:space="preserve">. Judg.; </w:t>
      </w:r>
      <w:proofErr w:type="spellStart"/>
      <w:r w:rsidRPr="002F2306">
        <w:rPr>
          <w:rFonts w:ascii="Times New Roman" w:hAnsi="Times New Roman"/>
        </w:rPr>
        <w:t>Def.’s</w:t>
      </w:r>
      <w:proofErr w:type="spellEnd"/>
      <w:r w:rsidRPr="002F2306">
        <w:rPr>
          <w:rFonts w:ascii="Times New Roman" w:hAnsi="Times New Roman"/>
        </w:rPr>
        <w:t xml:space="preserve"> Mot. Suppl. R.</w:t>
      </w:r>
    </w:p>
    <w:p w14:paraId="41B1F117" w14:textId="77777777" w:rsidR="00C1471A" w:rsidRPr="00F2667A" w:rsidRDefault="00211988" w:rsidP="002F2306">
      <w:pPr>
        <w:numPr>
          <w:ilvl w:val="1"/>
          <w:numId w:val="4"/>
        </w:numPr>
        <w:spacing w:after="120" w:line="240" w:lineRule="auto"/>
        <w:rPr>
          <w:rFonts w:ascii="Times New Roman" w:hAnsi="Times New Roman"/>
          <w:sz w:val="24"/>
          <w:szCs w:val="24"/>
        </w:rPr>
      </w:pPr>
      <w:r>
        <w:rPr>
          <w:rFonts w:ascii="Times New Roman" w:hAnsi="Times New Roman"/>
        </w:rPr>
        <w:t>D</w:t>
      </w:r>
      <w:r w:rsidR="00C1471A" w:rsidRPr="002F2306">
        <w:rPr>
          <w:rFonts w:ascii="Times New Roman" w:hAnsi="Times New Roman"/>
        </w:rPr>
        <w:t xml:space="preserve">.’s Mot. Am. </w:t>
      </w:r>
      <w:proofErr w:type="spellStart"/>
      <w:r w:rsidR="00C1471A" w:rsidRPr="002F2306">
        <w:rPr>
          <w:rFonts w:ascii="Times New Roman" w:hAnsi="Times New Roman"/>
        </w:rPr>
        <w:t>Compl</w:t>
      </w:r>
      <w:proofErr w:type="spellEnd"/>
      <w:r w:rsidR="00C1471A" w:rsidRPr="002F2306">
        <w:rPr>
          <w:rFonts w:ascii="Times New Roman" w:hAnsi="Times New Roman"/>
        </w:rPr>
        <w:t xml:space="preserve">.; Pls.’ Mot. Dismiss; D.’s Mot. </w:t>
      </w:r>
      <w:proofErr w:type="spellStart"/>
      <w:r w:rsidR="00C1471A" w:rsidRPr="002F2306">
        <w:rPr>
          <w:rFonts w:ascii="Times New Roman" w:hAnsi="Times New Roman"/>
        </w:rPr>
        <w:t>Summ</w:t>
      </w:r>
      <w:proofErr w:type="spellEnd"/>
      <w:r w:rsidR="00C1471A" w:rsidRPr="002F2306">
        <w:rPr>
          <w:rFonts w:ascii="Times New Roman" w:hAnsi="Times New Roman"/>
        </w:rPr>
        <w:t>. J.; D.’s Mot. Suppl. R.</w:t>
      </w:r>
    </w:p>
    <w:p w14:paraId="627AE089" w14:textId="77777777" w:rsidR="00F2667A" w:rsidRPr="00F2667A" w:rsidRDefault="00F2667A" w:rsidP="00F2667A">
      <w:pPr>
        <w:numPr>
          <w:ilvl w:val="1"/>
          <w:numId w:val="4"/>
        </w:numPr>
        <w:spacing w:after="120" w:line="240" w:lineRule="auto"/>
        <w:rPr>
          <w:rFonts w:ascii="Times New Roman" w:hAnsi="Times New Roman"/>
          <w:sz w:val="24"/>
          <w:szCs w:val="24"/>
        </w:rPr>
      </w:pPr>
      <w:r>
        <w:rPr>
          <w:rFonts w:ascii="Times New Roman" w:hAnsi="Times New Roman"/>
        </w:rPr>
        <w:t xml:space="preserve">D.’s Mot. Am. </w:t>
      </w:r>
      <w:proofErr w:type="spellStart"/>
      <w:r>
        <w:rPr>
          <w:rFonts w:ascii="Times New Roman" w:hAnsi="Times New Roman"/>
        </w:rPr>
        <w:t>Compl</w:t>
      </w:r>
      <w:proofErr w:type="spellEnd"/>
      <w:r>
        <w:rPr>
          <w:rFonts w:ascii="Times New Roman" w:hAnsi="Times New Roman"/>
        </w:rPr>
        <w:t>.; P</w:t>
      </w:r>
      <w:r w:rsidRPr="002F2306">
        <w:rPr>
          <w:rFonts w:ascii="Times New Roman" w:hAnsi="Times New Roman"/>
        </w:rPr>
        <w:t xml:space="preserve">s.’ Mot. Dismiss; D.’s Mot. </w:t>
      </w:r>
      <w:proofErr w:type="spellStart"/>
      <w:r w:rsidRPr="002F2306">
        <w:rPr>
          <w:rFonts w:ascii="Times New Roman" w:hAnsi="Times New Roman"/>
        </w:rPr>
        <w:t>Summ</w:t>
      </w:r>
      <w:proofErr w:type="spellEnd"/>
      <w:r w:rsidRPr="002F2306">
        <w:rPr>
          <w:rFonts w:ascii="Times New Roman" w:hAnsi="Times New Roman"/>
        </w:rPr>
        <w:t>. J.; D.’s Mot. Suppl. R.</w:t>
      </w:r>
    </w:p>
    <w:p w14:paraId="1F04D82A" w14:textId="77777777" w:rsidR="00972867" w:rsidRPr="003E2ED0" w:rsidRDefault="00972867" w:rsidP="00972867">
      <w:pPr>
        <w:spacing w:after="120" w:line="240" w:lineRule="auto"/>
        <w:rPr>
          <w:rFonts w:ascii="Times New Roman" w:hAnsi="Times New Roman"/>
          <w:sz w:val="24"/>
          <w:szCs w:val="24"/>
        </w:rPr>
      </w:pPr>
    </w:p>
    <w:p w14:paraId="17E5886B" w14:textId="77777777" w:rsidR="00CE1DDF" w:rsidRPr="003E2ED0" w:rsidRDefault="00097CE9" w:rsidP="00CE1DDF">
      <w:pPr>
        <w:numPr>
          <w:ilvl w:val="0"/>
          <w:numId w:val="4"/>
        </w:numPr>
        <w:spacing w:after="120" w:line="240" w:lineRule="auto"/>
        <w:rPr>
          <w:rFonts w:ascii="Times New Roman" w:hAnsi="Times New Roman"/>
          <w:sz w:val="24"/>
          <w:szCs w:val="24"/>
        </w:rPr>
      </w:pPr>
      <w:r w:rsidRPr="003E2ED0">
        <w:rPr>
          <w:rFonts w:ascii="Times New Roman" w:hAnsi="Times New Roman"/>
          <w:sz w:val="24"/>
          <w:szCs w:val="24"/>
        </w:rPr>
        <w:t>Kim need</w:t>
      </w:r>
      <w:r w:rsidR="009C6342" w:rsidRPr="003E2ED0">
        <w:rPr>
          <w:rFonts w:ascii="Times New Roman" w:hAnsi="Times New Roman"/>
          <w:sz w:val="24"/>
          <w:szCs w:val="24"/>
        </w:rPr>
        <w:t>s to cite a newspaper in her Motion to Dismiss</w:t>
      </w:r>
      <w:r w:rsidRPr="003E2ED0">
        <w:rPr>
          <w:rFonts w:ascii="Times New Roman" w:hAnsi="Times New Roman"/>
          <w:sz w:val="24"/>
          <w:szCs w:val="24"/>
        </w:rPr>
        <w:t xml:space="preserve">. Which of the following citations </w:t>
      </w:r>
      <w:r w:rsidR="006F5E18" w:rsidRPr="003E2ED0">
        <w:rPr>
          <w:rFonts w:ascii="Times New Roman" w:hAnsi="Times New Roman"/>
          <w:sz w:val="24"/>
          <w:szCs w:val="24"/>
        </w:rPr>
        <w:t>is correct</w:t>
      </w:r>
      <w:r w:rsidRPr="003E2ED0">
        <w:rPr>
          <w:rFonts w:ascii="Times New Roman" w:hAnsi="Times New Roman"/>
          <w:sz w:val="24"/>
          <w:szCs w:val="24"/>
        </w:rPr>
        <w:t>?</w:t>
      </w:r>
    </w:p>
    <w:p w14:paraId="5BAF3D72" w14:textId="77777777" w:rsidR="00EB54B9"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Inquirer, October 12, 2014, at D3.</w:t>
      </w:r>
    </w:p>
    <w:p w14:paraId="6CD530AD"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w:t>
      </w:r>
      <w:r w:rsidRPr="003E2ED0">
        <w:rPr>
          <w:rFonts w:ascii="Times New Roman" w:hAnsi="Times New Roman"/>
        </w:rPr>
        <w:t xml:space="preserve"> Inquirer, Oct. 12, 2014 at D3.</w:t>
      </w:r>
    </w:p>
    <w:p w14:paraId="49B95D20"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for the Next Year</w:t>
      </w:r>
      <w:r w:rsidR="008E7FD2">
        <w:rPr>
          <w:rFonts w:ascii="Times New Roman" w:hAnsi="Times New Roman"/>
        </w:rPr>
        <w:t xml:space="preserve">, </w:t>
      </w:r>
      <w:proofErr w:type="spellStart"/>
      <w:r w:rsidR="008E7FD2">
        <w:rPr>
          <w:rFonts w:ascii="Times New Roman" w:hAnsi="Times New Roman"/>
        </w:rPr>
        <w:t>Phila</w:t>
      </w:r>
      <w:proofErr w:type="spellEnd"/>
      <w:r w:rsidR="008E7FD2">
        <w:rPr>
          <w:rFonts w:ascii="Times New Roman" w:hAnsi="Times New Roman"/>
        </w:rPr>
        <w:t xml:space="preserve">. </w:t>
      </w:r>
      <w:r w:rsidRPr="003E2ED0">
        <w:rPr>
          <w:rFonts w:ascii="Times New Roman" w:hAnsi="Times New Roman"/>
        </w:rPr>
        <w:t>Inquirer, Oct. 12, 2014, at D3.</w:t>
      </w:r>
    </w:p>
    <w:p w14:paraId="67366D43" w14:textId="77777777" w:rsidR="00C621D7" w:rsidRPr="003E2ED0" w:rsidRDefault="00C621D7"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r w:rsidRPr="003E2ED0">
        <w:rPr>
          <w:rFonts w:ascii="Times New Roman" w:hAnsi="Times New Roman"/>
          <w:smallCaps/>
        </w:rPr>
        <w:t>Philadelphia Inquirer</w:t>
      </w:r>
      <w:r w:rsidRPr="003E2ED0">
        <w:rPr>
          <w:rFonts w:ascii="Times New Roman" w:hAnsi="Times New Roman"/>
        </w:rPr>
        <w:t>, Oct. 12, 2014, at D3.</w:t>
      </w:r>
    </w:p>
    <w:p w14:paraId="2E0A9EF9" w14:textId="77777777" w:rsidR="00A618AB" w:rsidRPr="006251DD" w:rsidRDefault="00A618AB" w:rsidP="00EB54B9">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Philadelphia Inq., Oct. 12, 2014, at D3.</w:t>
      </w:r>
    </w:p>
    <w:p w14:paraId="6881850E" w14:textId="77777777" w:rsidR="006251DD" w:rsidRPr="006251DD" w:rsidRDefault="006251DD" w:rsidP="006251DD">
      <w:pPr>
        <w:numPr>
          <w:ilvl w:val="1"/>
          <w:numId w:val="4"/>
        </w:numPr>
        <w:spacing w:after="120" w:line="240" w:lineRule="auto"/>
        <w:rPr>
          <w:rFonts w:ascii="Times New Roman" w:hAnsi="Times New Roman"/>
          <w:sz w:val="24"/>
          <w:szCs w:val="24"/>
        </w:rPr>
      </w:pPr>
      <w:r w:rsidRPr="003E2ED0">
        <w:rPr>
          <w:rFonts w:ascii="Times New Roman" w:hAnsi="Times New Roman"/>
        </w:rPr>
        <w:t xml:space="preserve">Patricia </w:t>
      </w:r>
      <w:proofErr w:type="spellStart"/>
      <w:r w:rsidRPr="003E2ED0">
        <w:rPr>
          <w:rFonts w:ascii="Times New Roman" w:hAnsi="Times New Roman"/>
        </w:rPr>
        <w:t>Highhorse</w:t>
      </w:r>
      <w:proofErr w:type="spellEnd"/>
      <w:r w:rsidRPr="003E2ED0">
        <w:rPr>
          <w:rFonts w:ascii="Times New Roman" w:hAnsi="Times New Roman"/>
        </w:rPr>
        <w:t xml:space="preserve">, </w:t>
      </w:r>
      <w:r w:rsidRPr="003E2ED0">
        <w:rPr>
          <w:rFonts w:ascii="Times New Roman" w:hAnsi="Times New Roman"/>
          <w:i/>
        </w:rPr>
        <w:t xml:space="preserve">Fans Wait Patiently </w:t>
      </w:r>
      <w:proofErr w:type="gramStart"/>
      <w:r w:rsidRPr="003E2ED0">
        <w:rPr>
          <w:rFonts w:ascii="Times New Roman" w:hAnsi="Times New Roman"/>
          <w:i/>
        </w:rPr>
        <w:t>As</w:t>
      </w:r>
      <w:proofErr w:type="gramEnd"/>
      <w:r w:rsidRPr="003E2ED0">
        <w:rPr>
          <w:rFonts w:ascii="Times New Roman" w:hAnsi="Times New Roman"/>
          <w:i/>
        </w:rPr>
        <w:t xml:space="preserve"> Teams Rebuild </w:t>
      </w:r>
      <w:r w:rsidR="00D3336E" w:rsidRPr="003E2ED0">
        <w:rPr>
          <w:rFonts w:ascii="Times New Roman" w:hAnsi="Times New Roman"/>
          <w:i/>
        </w:rPr>
        <w:t xml:space="preserve">for the </w:t>
      </w:r>
      <w:r w:rsidRPr="003E2ED0">
        <w:rPr>
          <w:rFonts w:ascii="Times New Roman" w:hAnsi="Times New Roman"/>
          <w:i/>
        </w:rPr>
        <w:t>Next Year</w:t>
      </w:r>
      <w:r w:rsidRPr="003E2ED0">
        <w:rPr>
          <w:rFonts w:ascii="Times New Roman" w:hAnsi="Times New Roman"/>
        </w:rPr>
        <w:t xml:space="preserve">, </w:t>
      </w:r>
      <w:proofErr w:type="spellStart"/>
      <w:r w:rsidR="008E7FD2">
        <w:rPr>
          <w:rFonts w:ascii="Times New Roman" w:hAnsi="Times New Roman"/>
          <w:smallCaps/>
        </w:rPr>
        <w:t>Phila</w:t>
      </w:r>
      <w:proofErr w:type="spellEnd"/>
      <w:r w:rsidR="008E7FD2">
        <w:rPr>
          <w:rFonts w:ascii="Times New Roman" w:hAnsi="Times New Roman"/>
          <w:smallCaps/>
        </w:rPr>
        <w:t>.</w:t>
      </w:r>
      <w:r w:rsidRPr="006251DD">
        <w:rPr>
          <w:rFonts w:ascii="Times New Roman" w:hAnsi="Times New Roman"/>
          <w:smallCaps/>
        </w:rPr>
        <w:t xml:space="preserve"> Inq.</w:t>
      </w:r>
      <w:r w:rsidRPr="003E2ED0">
        <w:rPr>
          <w:rFonts w:ascii="Times New Roman" w:hAnsi="Times New Roman"/>
        </w:rPr>
        <w:t>, Oct. 12, 2014, at D3.</w:t>
      </w:r>
    </w:p>
    <w:p w14:paraId="4BDA58AE" w14:textId="77777777" w:rsidR="0004141A" w:rsidRPr="003E2ED0" w:rsidRDefault="0004141A" w:rsidP="0004141A">
      <w:pPr>
        <w:spacing w:after="120" w:line="240" w:lineRule="auto"/>
        <w:rPr>
          <w:rFonts w:ascii="Times New Roman" w:hAnsi="Times New Roman"/>
          <w:sz w:val="24"/>
          <w:szCs w:val="24"/>
        </w:rPr>
      </w:pPr>
    </w:p>
    <w:p w14:paraId="1288E8F3" w14:textId="77777777" w:rsidR="00EB54B9" w:rsidRPr="0004141A" w:rsidRDefault="00F447E5" w:rsidP="0004141A">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You </w:t>
      </w:r>
      <w:r w:rsidRPr="0004141A">
        <w:rPr>
          <w:rFonts w:ascii="Times New Roman" w:hAnsi="Times New Roman"/>
          <w:sz w:val="24"/>
          <w:szCs w:val="24"/>
        </w:rPr>
        <w:t>are trying to cite a treatise in a draft of an article, which you are co-authoring with a professor.  The professor will seek publication in a Law Review.  Which is the best citation?</w:t>
      </w:r>
    </w:p>
    <w:p w14:paraId="295D6EAC" w14:textId="77777777" w:rsidR="00555CA7" w:rsidRPr="0004141A" w:rsidRDefault="00555CA7"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1 Richard J. Pierce, J</w:t>
      </w:r>
      <w:r w:rsidR="003D38DC" w:rsidRPr="0004141A">
        <w:rPr>
          <w:rFonts w:ascii="Times New Roman" w:hAnsi="Times New Roman"/>
          <w:sz w:val="22"/>
          <w:szCs w:val="22"/>
        </w:rPr>
        <w:t xml:space="preserve">r., </w:t>
      </w:r>
      <w:r w:rsidR="003D38DC" w:rsidRPr="0004141A">
        <w:rPr>
          <w:rFonts w:ascii="Times New Roman" w:hAnsi="Times New Roman"/>
          <w:i/>
          <w:sz w:val="22"/>
          <w:szCs w:val="22"/>
        </w:rPr>
        <w:t>A</w:t>
      </w:r>
      <w:r w:rsidRPr="0004141A">
        <w:rPr>
          <w:rFonts w:ascii="Times New Roman" w:hAnsi="Times New Roman"/>
          <w:i/>
          <w:sz w:val="22"/>
          <w:szCs w:val="22"/>
        </w:rPr>
        <w:t xml:space="preserve">dministrative </w:t>
      </w:r>
      <w:r w:rsidR="003D38DC" w:rsidRPr="0004141A">
        <w:rPr>
          <w:rFonts w:ascii="Times New Roman" w:hAnsi="Times New Roman"/>
          <w:i/>
          <w:sz w:val="22"/>
          <w:szCs w:val="22"/>
        </w:rPr>
        <w:t>Law T</w:t>
      </w:r>
      <w:r w:rsidRPr="0004141A">
        <w:rPr>
          <w:rFonts w:ascii="Times New Roman" w:hAnsi="Times New Roman"/>
          <w:i/>
          <w:sz w:val="22"/>
          <w:szCs w:val="22"/>
        </w:rPr>
        <w:t>reatise</w:t>
      </w:r>
      <w:r w:rsidRPr="0004141A">
        <w:rPr>
          <w:rFonts w:ascii="Times New Roman" w:hAnsi="Times New Roman"/>
          <w:sz w:val="22"/>
          <w:szCs w:val="22"/>
        </w:rPr>
        <w:t xml:space="preserve"> 401–700 (5th ed. 2010).</w:t>
      </w:r>
    </w:p>
    <w:p w14:paraId="006B7F66" w14:textId="77777777" w:rsidR="003D38DC" w:rsidRPr="0004141A" w:rsidRDefault="003D38DC"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i/>
          <w:sz w:val="22"/>
          <w:szCs w:val="22"/>
        </w:rPr>
        <w:t>Administrative Law Treatise</w:t>
      </w:r>
      <w:r w:rsidR="0004141A" w:rsidRPr="0004141A">
        <w:rPr>
          <w:rFonts w:ascii="Times New Roman" w:hAnsi="Times New Roman"/>
          <w:sz w:val="22"/>
          <w:szCs w:val="22"/>
        </w:rPr>
        <w:t>,</w:t>
      </w:r>
      <w:r w:rsidRPr="0004141A">
        <w:rPr>
          <w:rFonts w:ascii="Times New Roman" w:hAnsi="Times New Roman"/>
          <w:sz w:val="22"/>
          <w:szCs w:val="22"/>
        </w:rPr>
        <w:t xml:space="preserve"> 401–700 (5th ed. 2010).</w:t>
      </w:r>
    </w:p>
    <w:p w14:paraId="37032766"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0F0B4881" w14:textId="77777777" w:rsidR="0004141A" w:rsidRP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Richard J. Pierce, Jr.,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3EE930A4" w14:textId="77777777" w:rsidR="0004141A" w:rsidRDefault="0004141A" w:rsidP="0004141A">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(5th ed. 2010).</w:t>
      </w:r>
    </w:p>
    <w:p w14:paraId="12FBCAC3" w14:textId="77777777" w:rsidR="00643B77" w:rsidRPr="00643B77" w:rsidRDefault="00643B77" w:rsidP="00643B77">
      <w:pPr>
        <w:pStyle w:val="NormalWeb"/>
        <w:numPr>
          <w:ilvl w:val="1"/>
          <w:numId w:val="4"/>
        </w:numPr>
        <w:spacing w:before="0" w:beforeAutospacing="0" w:after="120" w:afterAutospacing="0"/>
        <w:rPr>
          <w:rFonts w:ascii="Times New Roman" w:hAnsi="Times New Roman"/>
          <w:sz w:val="22"/>
          <w:szCs w:val="22"/>
        </w:rPr>
      </w:pPr>
      <w:r w:rsidRPr="0004141A">
        <w:rPr>
          <w:rFonts w:ascii="Times New Roman" w:hAnsi="Times New Roman"/>
          <w:sz w:val="22"/>
          <w:szCs w:val="22"/>
        </w:rPr>
        <w:t xml:space="preserve">1 </w:t>
      </w:r>
      <w:r w:rsidRPr="0004141A">
        <w:rPr>
          <w:rFonts w:ascii="Times New Roman" w:hAnsi="Times New Roman"/>
          <w:smallCaps/>
          <w:sz w:val="22"/>
          <w:szCs w:val="22"/>
        </w:rPr>
        <w:t>Richard J. Pierce, Jr.,</w:t>
      </w:r>
      <w:r w:rsidRPr="0004141A">
        <w:rPr>
          <w:rFonts w:ascii="Times New Roman" w:hAnsi="Times New Roman"/>
          <w:sz w:val="22"/>
          <w:szCs w:val="22"/>
        </w:rPr>
        <w:t xml:space="preserve"> </w:t>
      </w:r>
      <w:r w:rsidRPr="0004141A">
        <w:rPr>
          <w:rFonts w:ascii="Times New Roman" w:hAnsi="Times New Roman"/>
          <w:smallCaps/>
          <w:sz w:val="22"/>
          <w:szCs w:val="22"/>
        </w:rPr>
        <w:t>Administrative Law Treatise</w:t>
      </w:r>
      <w:r w:rsidRPr="0004141A">
        <w:rPr>
          <w:rFonts w:ascii="Times New Roman" w:hAnsi="Times New Roman"/>
          <w:sz w:val="22"/>
          <w:szCs w:val="22"/>
        </w:rPr>
        <w:t xml:space="preserve"> 401–700 (</w:t>
      </w:r>
      <w:r w:rsidRPr="00643B77">
        <w:rPr>
          <w:rFonts w:ascii="Times New Roman" w:hAnsi="Times New Roman"/>
          <w:smallCaps/>
          <w:sz w:val="22"/>
          <w:szCs w:val="22"/>
        </w:rPr>
        <w:t>5th ed.</w:t>
      </w:r>
      <w:r w:rsidRPr="0004141A">
        <w:rPr>
          <w:rFonts w:ascii="Times New Roman" w:hAnsi="Times New Roman"/>
          <w:sz w:val="22"/>
          <w:szCs w:val="22"/>
        </w:rPr>
        <w:t xml:space="preserve"> 2010).</w:t>
      </w:r>
    </w:p>
    <w:p w14:paraId="609E63BE" w14:textId="77777777" w:rsidR="0004141A" w:rsidRPr="00DE2B86" w:rsidRDefault="009249AB" w:rsidP="0004141A">
      <w:pPr>
        <w:pStyle w:val="NormalWeb"/>
        <w:spacing w:before="0" w:beforeAutospacing="0" w:after="120" w:afterAutospacing="0"/>
        <w:rPr>
          <w:rFonts w:ascii="Times New Roman" w:hAnsi="Times New Roman"/>
          <w:sz w:val="24"/>
          <w:szCs w:val="24"/>
        </w:rPr>
      </w:pPr>
      <w:r>
        <w:rPr>
          <w:rFonts w:ascii="Times New Roman" w:hAnsi="Times New Roman"/>
          <w:sz w:val="22"/>
          <w:szCs w:val="22"/>
        </w:rPr>
        <w:br w:type="page"/>
      </w:r>
      <w:r w:rsidR="008947EF" w:rsidRPr="00DE2B86">
        <w:rPr>
          <w:rFonts w:ascii="Times New Roman" w:hAnsi="Times New Roman"/>
          <w:sz w:val="24"/>
          <w:szCs w:val="24"/>
        </w:rPr>
        <w:lastRenderedPageBreak/>
        <w:t xml:space="preserve">Questions 8, </w:t>
      </w:r>
      <w:r w:rsidRPr="00DE2B86">
        <w:rPr>
          <w:rFonts w:ascii="Times New Roman" w:hAnsi="Times New Roman"/>
          <w:sz w:val="24"/>
          <w:szCs w:val="24"/>
        </w:rPr>
        <w:t>9</w:t>
      </w:r>
      <w:r w:rsidR="008947EF" w:rsidRPr="00DE2B86">
        <w:rPr>
          <w:rFonts w:ascii="Times New Roman" w:hAnsi="Times New Roman"/>
          <w:sz w:val="24"/>
          <w:szCs w:val="24"/>
        </w:rPr>
        <w:t>, and 10</w:t>
      </w:r>
      <w:r w:rsidRPr="00DE2B86">
        <w:rPr>
          <w:rFonts w:ascii="Times New Roman" w:hAnsi="Times New Roman"/>
          <w:sz w:val="24"/>
          <w:szCs w:val="24"/>
        </w:rPr>
        <w:t xml:space="preserve"> reference the text below.</w:t>
      </w:r>
      <w:r w:rsidR="006445C9" w:rsidRPr="00DE2B86">
        <w:rPr>
          <w:rFonts w:ascii="Times New Roman" w:hAnsi="Times New Roman"/>
          <w:sz w:val="24"/>
          <w:szCs w:val="24"/>
        </w:rPr>
        <w:t xml:space="preserve">  Assume that this material appears in</w:t>
      </w:r>
      <w:r w:rsidR="00513883">
        <w:rPr>
          <w:rFonts w:ascii="Times New Roman" w:hAnsi="Times New Roman"/>
          <w:sz w:val="24"/>
          <w:szCs w:val="24"/>
        </w:rPr>
        <w:t xml:space="preserve"> a c</w:t>
      </w:r>
      <w:r w:rsidR="00085CB3" w:rsidRPr="00DE2B86">
        <w:rPr>
          <w:rFonts w:ascii="Times New Roman" w:hAnsi="Times New Roman"/>
          <w:sz w:val="24"/>
          <w:szCs w:val="24"/>
        </w:rPr>
        <w:t>ourt document.</w:t>
      </w:r>
    </w:p>
    <w:p w14:paraId="3765661C" w14:textId="77777777" w:rsidR="00863D23" w:rsidRPr="00E514FE" w:rsidRDefault="006445C9" w:rsidP="00E514FE">
      <w:pPr>
        <w:pStyle w:val="NormalWeb"/>
        <w:spacing w:after="120"/>
        <w:ind w:firstLine="720"/>
        <w:rPr>
          <w:rFonts w:ascii="Times New Roman" w:hAnsi="Times New Roman"/>
          <w:sz w:val="24"/>
          <w:szCs w:val="24"/>
        </w:rPr>
      </w:pPr>
      <w:r w:rsidRPr="006445C9">
        <w:rPr>
          <w:rFonts w:ascii="Times New Roman" w:hAnsi="Times New Roman"/>
          <w:sz w:val="24"/>
          <w:szCs w:val="24"/>
        </w:rPr>
        <w:t xml:space="preserve">To satisfy the second element of a prima facie case of employment discrimination, Plaintiff must demonstrate that he was qualified for his position.  </w:t>
      </w:r>
      <w:r w:rsidRPr="006445C9">
        <w:rPr>
          <w:rFonts w:ascii="Times New Roman" w:hAnsi="Times New Roman"/>
          <w:i/>
          <w:sz w:val="24"/>
          <w:szCs w:val="24"/>
        </w:rPr>
        <w:t>See</w:t>
      </w:r>
      <w:r w:rsidRPr="006445C9">
        <w:rPr>
          <w:rFonts w:ascii="Times New Roman" w:hAnsi="Times New Roman"/>
          <w:sz w:val="24"/>
          <w:szCs w:val="24"/>
        </w:rPr>
        <w:t xml:space="preserve">, </w:t>
      </w:r>
      <w:proofErr w:type="spellStart"/>
      <w:r w:rsidRPr="006445C9">
        <w:rPr>
          <w:rFonts w:ascii="Times New Roman" w:hAnsi="Times New Roman"/>
          <w:i/>
          <w:sz w:val="24"/>
          <w:szCs w:val="24"/>
        </w:rPr>
        <w:t>Flemming</w:t>
      </w:r>
      <w:proofErr w:type="spellEnd"/>
      <w:r w:rsidRPr="006445C9">
        <w:rPr>
          <w:rFonts w:ascii="Times New Roman" w:hAnsi="Times New Roman"/>
          <w:i/>
          <w:sz w:val="24"/>
          <w:szCs w:val="24"/>
        </w:rPr>
        <w:t xml:space="preserve"> v. N.Y.</w:t>
      </w:r>
      <w:r w:rsidRPr="00103A5B">
        <w:rPr>
          <w:rFonts w:ascii="Times New Roman" w:hAnsi="Times New Roman"/>
          <w:sz w:val="24"/>
          <w:szCs w:val="24"/>
        </w:rPr>
        <w:t>,</w:t>
      </w:r>
      <w:r w:rsidRPr="006445C9">
        <w:rPr>
          <w:rFonts w:ascii="Times New Roman" w:hAnsi="Times New Roman"/>
          <w:i/>
          <w:sz w:val="24"/>
          <w:szCs w:val="24"/>
        </w:rPr>
        <w:t xml:space="preserve"> </w:t>
      </w:r>
      <w:r w:rsidR="00E514FE">
        <w:rPr>
          <w:rFonts w:ascii="Times New Roman" w:hAnsi="Times New Roman"/>
          <w:sz w:val="24"/>
          <w:szCs w:val="24"/>
        </w:rPr>
        <w:t>248 F.</w:t>
      </w:r>
      <w:r w:rsidR="00845F6D">
        <w:rPr>
          <w:rFonts w:ascii="Times New Roman" w:hAnsi="Times New Roman"/>
          <w:sz w:val="24"/>
          <w:szCs w:val="24"/>
        </w:rPr>
        <w:t xml:space="preserve"> Supp.</w:t>
      </w:r>
      <w:r w:rsidRPr="006445C9">
        <w:rPr>
          <w:rFonts w:ascii="Times New Roman" w:hAnsi="Times New Roman"/>
          <w:sz w:val="24"/>
          <w:szCs w:val="24"/>
        </w:rPr>
        <w:t xml:space="preserve"> </w:t>
      </w:r>
      <w:r w:rsidR="000C5A5D">
        <w:rPr>
          <w:rFonts w:ascii="Times New Roman" w:hAnsi="Times New Roman"/>
          <w:sz w:val="24"/>
          <w:szCs w:val="24"/>
        </w:rPr>
        <w:t xml:space="preserve">2d </w:t>
      </w:r>
      <w:r w:rsidRPr="006445C9">
        <w:rPr>
          <w:rFonts w:ascii="Times New Roman" w:hAnsi="Times New Roman"/>
          <w:sz w:val="24"/>
          <w:szCs w:val="24"/>
        </w:rPr>
        <w:t>88, at</w:t>
      </w:r>
      <w:r w:rsidR="00163F79">
        <w:rPr>
          <w:rFonts w:ascii="Times New Roman" w:hAnsi="Times New Roman"/>
          <w:sz w:val="24"/>
          <w:szCs w:val="24"/>
        </w:rPr>
        <w:t xml:space="preserve"> </w:t>
      </w:r>
      <w:r w:rsidRPr="006445C9">
        <w:rPr>
          <w:rFonts w:ascii="Times New Roman" w:hAnsi="Times New Roman"/>
          <w:sz w:val="24"/>
          <w:szCs w:val="24"/>
        </w:rPr>
        <w:t>91</w:t>
      </w:r>
      <w:r w:rsidR="003F53B7">
        <w:rPr>
          <w:rFonts w:ascii="Times New Roman" w:hAnsi="Times New Roman"/>
          <w:sz w:val="24"/>
          <w:szCs w:val="24"/>
        </w:rPr>
        <w:t>-</w:t>
      </w:r>
      <w:r w:rsidRPr="006445C9">
        <w:rPr>
          <w:rFonts w:ascii="Times New Roman" w:hAnsi="Times New Roman"/>
          <w:sz w:val="24"/>
          <w:szCs w:val="24"/>
        </w:rPr>
        <w:t>2 (</w:t>
      </w:r>
      <w:r w:rsidR="00237C84">
        <w:rPr>
          <w:rFonts w:ascii="Times New Roman" w:hAnsi="Times New Roman"/>
          <w:sz w:val="24"/>
          <w:szCs w:val="24"/>
        </w:rPr>
        <w:t>N</w:t>
      </w:r>
      <w:r w:rsidR="00E5400F">
        <w:rPr>
          <w:rFonts w:ascii="Times New Roman" w:hAnsi="Times New Roman"/>
          <w:sz w:val="24"/>
          <w:szCs w:val="24"/>
        </w:rPr>
        <w:t>.D.</w:t>
      </w:r>
      <w:r w:rsidRPr="006445C9">
        <w:rPr>
          <w:rFonts w:ascii="Times New Roman" w:hAnsi="Times New Roman"/>
          <w:sz w:val="24"/>
          <w:szCs w:val="24"/>
        </w:rPr>
        <w:t xml:space="preserve">N.Y. Jul. 2003).  </w:t>
      </w:r>
      <w:r w:rsidR="00FE706A">
        <w:rPr>
          <w:rFonts w:ascii="Times New Roman" w:hAnsi="Times New Roman"/>
          <w:b/>
          <w:sz w:val="24"/>
          <w:szCs w:val="24"/>
        </w:rPr>
        <w:t xml:space="preserve">[Citation 1.] </w:t>
      </w:r>
      <w:r w:rsidR="00826FA3">
        <w:rPr>
          <w:rFonts w:ascii="Times New Roman" w:hAnsi="Times New Roman"/>
          <w:b/>
          <w:sz w:val="24"/>
          <w:szCs w:val="24"/>
        </w:rPr>
        <w:t xml:space="preserve"> </w:t>
      </w:r>
      <w:r w:rsidRPr="006445C9">
        <w:rPr>
          <w:rFonts w:ascii="Times New Roman" w:hAnsi="Times New Roman"/>
          <w:sz w:val="24"/>
          <w:szCs w:val="24"/>
        </w:rPr>
        <w:t xml:space="preserve">While the language of this element has alternately been set out as “qualified for the position” and “satisfactory job performance,” the substantive requirement for satisfying either variant is identical: Plaintiff need only show that he had the qualifications necessary for his job.  </w:t>
      </w:r>
      <w:r w:rsidRPr="006445C9">
        <w:rPr>
          <w:rFonts w:ascii="Times New Roman" w:hAnsi="Times New Roman"/>
          <w:i/>
          <w:sz w:val="24"/>
          <w:szCs w:val="24"/>
        </w:rPr>
        <w:t>See id.</w:t>
      </w:r>
      <w:r w:rsidRPr="006445C9">
        <w:rPr>
          <w:rFonts w:ascii="Times New Roman" w:hAnsi="Times New Roman"/>
          <w:sz w:val="24"/>
          <w:szCs w:val="24"/>
        </w:rPr>
        <w:t xml:space="preserve"> at 9</w:t>
      </w:r>
      <w:r w:rsidR="008318F3">
        <w:rPr>
          <w:rFonts w:ascii="Times New Roman" w:hAnsi="Times New Roman"/>
          <w:sz w:val="24"/>
          <w:szCs w:val="24"/>
        </w:rPr>
        <w:t>1-</w:t>
      </w:r>
      <w:r w:rsidRPr="006445C9">
        <w:rPr>
          <w:rFonts w:ascii="Times New Roman" w:hAnsi="Times New Roman"/>
          <w:sz w:val="24"/>
          <w:szCs w:val="24"/>
        </w:rPr>
        <w:t>2 (Jul. 2003) (“a mere distinction in phrases between ‘qualified for the position’ and ‘performing satisfactorily’ is not significant”).</w:t>
      </w:r>
      <w:r w:rsidR="00845F6D">
        <w:rPr>
          <w:rFonts w:ascii="Times New Roman" w:hAnsi="Times New Roman"/>
          <w:sz w:val="24"/>
          <w:szCs w:val="24"/>
        </w:rPr>
        <w:t xml:space="preserve"> </w:t>
      </w:r>
      <w:r w:rsidR="00FE706A">
        <w:rPr>
          <w:rFonts w:ascii="Times New Roman" w:hAnsi="Times New Roman"/>
          <w:sz w:val="24"/>
          <w:szCs w:val="24"/>
        </w:rPr>
        <w:t xml:space="preserve"> </w:t>
      </w:r>
      <w:r w:rsidR="00FE706A">
        <w:rPr>
          <w:rFonts w:ascii="Times New Roman" w:hAnsi="Times New Roman"/>
          <w:b/>
          <w:sz w:val="24"/>
          <w:szCs w:val="24"/>
        </w:rPr>
        <w:t>[Citation 2.]</w:t>
      </w:r>
    </w:p>
    <w:p w14:paraId="480B2433" w14:textId="77777777" w:rsidR="00F447E5" w:rsidRDefault="00FE0544" w:rsidP="00EB54B9">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D87FB3">
        <w:rPr>
          <w:rFonts w:ascii="Times New Roman" w:hAnsi="Times New Roman"/>
          <w:sz w:val="24"/>
          <w:szCs w:val="24"/>
        </w:rPr>
        <w:t>is</w:t>
      </w:r>
      <w:r w:rsidR="004A4FAD">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u w:val="single"/>
        </w:rPr>
        <w:t>correct</w:t>
      </w:r>
      <w:r>
        <w:rPr>
          <w:rFonts w:ascii="Times New Roman" w:hAnsi="Times New Roman"/>
          <w:sz w:val="24"/>
          <w:szCs w:val="24"/>
        </w:rPr>
        <w:t>?</w:t>
      </w:r>
    </w:p>
    <w:p w14:paraId="6E78A52C" w14:textId="77777777" w:rsidR="0085425B" w:rsidRPr="005A5AD3" w:rsidRDefault="00E9184E"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u</w:t>
      </w:r>
      <w:r w:rsidR="005C6058" w:rsidRPr="005A5AD3">
        <w:rPr>
          <w:rFonts w:ascii="Times New Roman" w:hAnsi="Times New Roman"/>
          <w:szCs w:val="24"/>
        </w:rPr>
        <w:t xml:space="preserve">se of </w:t>
      </w:r>
      <w:r w:rsidR="00F42B50" w:rsidRPr="005A5AD3">
        <w:rPr>
          <w:rFonts w:ascii="Times New Roman" w:hAnsi="Times New Roman"/>
          <w:szCs w:val="24"/>
        </w:rPr>
        <w:t>“see” as a signal</w:t>
      </w:r>
    </w:p>
    <w:p w14:paraId="2565715D" w14:textId="77777777" w:rsidR="00103A5B" w:rsidRPr="005A5AD3" w:rsidRDefault="00D87FB3" w:rsidP="0085425B">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sidR="003A236B">
        <w:rPr>
          <w:rFonts w:ascii="Times New Roman" w:hAnsi="Times New Roman"/>
          <w:szCs w:val="24"/>
        </w:rPr>
        <w:t xml:space="preserve"> in the case name</w:t>
      </w:r>
    </w:p>
    <w:p w14:paraId="3FBAB14F" w14:textId="77777777" w:rsidR="00BA154E" w:rsidRPr="005A5AD3" w:rsidRDefault="00252604" w:rsidP="0085425B">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volume, </w:t>
      </w:r>
      <w:r w:rsidR="00CE6485" w:rsidRPr="005A5AD3">
        <w:rPr>
          <w:rFonts w:ascii="Times New Roman" w:hAnsi="Times New Roman"/>
          <w:szCs w:val="24"/>
        </w:rPr>
        <w:t xml:space="preserve">first </w:t>
      </w:r>
      <w:r w:rsidRPr="005A5AD3">
        <w:rPr>
          <w:rFonts w:ascii="Times New Roman" w:hAnsi="Times New Roman"/>
          <w:szCs w:val="24"/>
        </w:rPr>
        <w:t>page, and reporter information</w:t>
      </w:r>
    </w:p>
    <w:p w14:paraId="78310A33" w14:textId="77777777" w:rsidR="00FE48D0" w:rsidRDefault="00FE48D0" w:rsidP="00FE48D0">
      <w:pPr>
        <w:numPr>
          <w:ilvl w:val="1"/>
          <w:numId w:val="4"/>
        </w:numPr>
        <w:spacing w:after="120" w:line="240" w:lineRule="auto"/>
        <w:rPr>
          <w:rFonts w:ascii="Times New Roman" w:hAnsi="Times New Roman"/>
          <w:szCs w:val="24"/>
        </w:rPr>
      </w:pPr>
      <w:r w:rsidRPr="005A5AD3">
        <w:rPr>
          <w:rFonts w:ascii="Times New Roman" w:hAnsi="Times New Roman"/>
          <w:szCs w:val="24"/>
        </w:rPr>
        <w:t xml:space="preserve">The </w:t>
      </w:r>
      <w:r>
        <w:rPr>
          <w:rFonts w:ascii="Times New Roman" w:hAnsi="Times New Roman"/>
          <w:szCs w:val="24"/>
        </w:rPr>
        <w:t>inclusion of a “Jul.”</w:t>
      </w:r>
      <w:r w:rsidRPr="005A5AD3">
        <w:rPr>
          <w:rFonts w:ascii="Times New Roman" w:hAnsi="Times New Roman"/>
          <w:szCs w:val="24"/>
        </w:rPr>
        <w:t xml:space="preserve"> </w:t>
      </w:r>
      <w:r>
        <w:rPr>
          <w:rFonts w:ascii="Times New Roman" w:hAnsi="Times New Roman"/>
          <w:szCs w:val="24"/>
        </w:rPr>
        <w:t>in the date information</w:t>
      </w:r>
    </w:p>
    <w:p w14:paraId="0C6132F4" w14:textId="77777777" w:rsidR="009B4EB4" w:rsidRDefault="008F660D" w:rsidP="0085425B">
      <w:pPr>
        <w:numPr>
          <w:ilvl w:val="1"/>
          <w:numId w:val="4"/>
        </w:numPr>
        <w:spacing w:after="120" w:line="240" w:lineRule="auto"/>
        <w:rPr>
          <w:rFonts w:ascii="Times New Roman" w:hAnsi="Times New Roman"/>
          <w:szCs w:val="24"/>
        </w:rPr>
      </w:pPr>
      <w:r>
        <w:rPr>
          <w:rFonts w:ascii="Times New Roman" w:hAnsi="Times New Roman"/>
          <w:szCs w:val="24"/>
        </w:rPr>
        <w:t>B and C are correct</w:t>
      </w:r>
    </w:p>
    <w:p w14:paraId="07EC67D3" w14:textId="77777777" w:rsidR="00BA7585" w:rsidRDefault="00BA7585" w:rsidP="0085425B">
      <w:pPr>
        <w:numPr>
          <w:ilvl w:val="1"/>
          <w:numId w:val="4"/>
        </w:numPr>
        <w:spacing w:after="120" w:line="240" w:lineRule="auto"/>
        <w:rPr>
          <w:rFonts w:ascii="Times New Roman" w:hAnsi="Times New Roman"/>
          <w:szCs w:val="24"/>
        </w:rPr>
      </w:pPr>
      <w:r>
        <w:rPr>
          <w:rFonts w:ascii="Times New Roman" w:hAnsi="Times New Roman"/>
          <w:szCs w:val="24"/>
        </w:rPr>
        <w:t>B, C, and D are correct</w:t>
      </w:r>
    </w:p>
    <w:p w14:paraId="1357D170" w14:textId="77777777" w:rsidR="0034596B" w:rsidRPr="00D76016" w:rsidRDefault="0034596B" w:rsidP="0034596B">
      <w:pPr>
        <w:spacing w:after="120" w:line="240" w:lineRule="auto"/>
        <w:ind w:left="720"/>
        <w:rPr>
          <w:rFonts w:ascii="Times New Roman" w:hAnsi="Times New Roman"/>
          <w:sz w:val="14"/>
          <w:szCs w:val="24"/>
        </w:rPr>
      </w:pPr>
    </w:p>
    <w:p w14:paraId="2B0A699D" w14:textId="77777777" w:rsidR="008F660D" w:rsidRPr="001D2FCF" w:rsidRDefault="00FE0544" w:rsidP="001D2FCF">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elements of Citation 1 </w:t>
      </w:r>
      <w:r w:rsidR="004A4FAD">
        <w:rPr>
          <w:rFonts w:ascii="Times New Roman" w:hAnsi="Times New Roman"/>
          <w:sz w:val="24"/>
          <w:szCs w:val="24"/>
        </w:rPr>
        <w:t>is/are</w:t>
      </w:r>
      <w:r>
        <w:rPr>
          <w:rFonts w:ascii="Times New Roman" w:hAnsi="Times New Roman"/>
          <w:sz w:val="24"/>
          <w:szCs w:val="24"/>
        </w:rPr>
        <w:t xml:space="preserve"> </w:t>
      </w:r>
      <w:r w:rsidRPr="007A4D60">
        <w:rPr>
          <w:rFonts w:ascii="Times New Roman" w:hAnsi="Times New Roman"/>
          <w:sz w:val="24"/>
          <w:szCs w:val="24"/>
          <w:u w:val="single"/>
        </w:rPr>
        <w:t>in</w:t>
      </w:r>
      <w:r>
        <w:rPr>
          <w:rFonts w:ascii="Times New Roman" w:hAnsi="Times New Roman"/>
          <w:sz w:val="24"/>
          <w:szCs w:val="24"/>
          <w:u w:val="single"/>
        </w:rPr>
        <w:t>correct</w:t>
      </w:r>
      <w:r>
        <w:rPr>
          <w:rFonts w:ascii="Times New Roman" w:hAnsi="Times New Roman"/>
          <w:sz w:val="24"/>
          <w:szCs w:val="24"/>
        </w:rPr>
        <w:t>?</w:t>
      </w:r>
    </w:p>
    <w:p w14:paraId="49828127" w14:textId="77777777" w:rsidR="00C12399" w:rsidRDefault="00C12399"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proofErr w:type="spellStart"/>
      <w:r>
        <w:rPr>
          <w:rFonts w:ascii="Times New Roman" w:hAnsi="Times New Roman"/>
          <w:szCs w:val="24"/>
        </w:rPr>
        <w:t>pincite</w:t>
      </w:r>
      <w:proofErr w:type="spellEnd"/>
      <w:r>
        <w:rPr>
          <w:rFonts w:ascii="Times New Roman" w:hAnsi="Times New Roman"/>
          <w:szCs w:val="24"/>
        </w:rPr>
        <w:t xml:space="preserve"> to “91-2”</w:t>
      </w:r>
    </w:p>
    <w:p w14:paraId="2EA19C32" w14:textId="77777777" w:rsidR="001D2FCF" w:rsidRPr="005A5AD3" w:rsidRDefault="001D2FCF" w:rsidP="008F660D">
      <w:pPr>
        <w:numPr>
          <w:ilvl w:val="1"/>
          <w:numId w:val="4"/>
        </w:numPr>
        <w:spacing w:after="120" w:line="240" w:lineRule="auto"/>
        <w:rPr>
          <w:rFonts w:ascii="Times New Roman" w:hAnsi="Times New Roman"/>
          <w:szCs w:val="24"/>
        </w:rPr>
      </w:pPr>
      <w:r>
        <w:rPr>
          <w:rFonts w:ascii="Times New Roman" w:hAnsi="Times New Roman"/>
          <w:szCs w:val="24"/>
        </w:rPr>
        <w:t xml:space="preserve">The </w:t>
      </w:r>
      <w:r w:rsidR="00BE183B">
        <w:rPr>
          <w:rFonts w:ascii="Times New Roman" w:hAnsi="Times New Roman"/>
          <w:szCs w:val="24"/>
        </w:rPr>
        <w:t xml:space="preserve">non-italicized </w:t>
      </w:r>
      <w:r>
        <w:rPr>
          <w:rFonts w:ascii="Times New Roman" w:hAnsi="Times New Roman"/>
          <w:szCs w:val="24"/>
        </w:rPr>
        <w:t>comma following the</w:t>
      </w:r>
      <w:r w:rsidR="00BE183B">
        <w:rPr>
          <w:rFonts w:ascii="Times New Roman" w:hAnsi="Times New Roman"/>
          <w:szCs w:val="24"/>
        </w:rPr>
        <w:t xml:space="preserve"> case name</w:t>
      </w:r>
    </w:p>
    <w:p w14:paraId="08F1FAA4" w14:textId="77777777" w:rsidR="0088597F" w:rsidRPr="005A5AD3" w:rsidRDefault="0088597F" w:rsidP="0088597F">
      <w:pPr>
        <w:numPr>
          <w:ilvl w:val="1"/>
          <w:numId w:val="4"/>
        </w:numPr>
        <w:spacing w:after="120" w:line="240" w:lineRule="auto"/>
        <w:rPr>
          <w:rFonts w:ascii="Times New Roman" w:hAnsi="Times New Roman"/>
          <w:szCs w:val="24"/>
        </w:rPr>
      </w:pPr>
      <w:r w:rsidRPr="005A5AD3">
        <w:rPr>
          <w:rFonts w:ascii="Times New Roman" w:hAnsi="Times New Roman"/>
          <w:szCs w:val="24"/>
        </w:rPr>
        <w:t>The abbreviation of New York to “N.Y.”</w:t>
      </w:r>
      <w:r>
        <w:rPr>
          <w:rFonts w:ascii="Times New Roman" w:hAnsi="Times New Roman"/>
          <w:szCs w:val="24"/>
        </w:rPr>
        <w:t xml:space="preserve"> in the case name</w:t>
      </w:r>
    </w:p>
    <w:p w14:paraId="46291C33" w14:textId="77777777" w:rsidR="00EC3643" w:rsidRPr="005A5AD3" w:rsidRDefault="000C6F3E" w:rsidP="008F660D">
      <w:pPr>
        <w:numPr>
          <w:ilvl w:val="1"/>
          <w:numId w:val="4"/>
        </w:numPr>
        <w:spacing w:after="120" w:line="240" w:lineRule="auto"/>
        <w:rPr>
          <w:rFonts w:ascii="Times New Roman" w:hAnsi="Times New Roman"/>
          <w:szCs w:val="24"/>
        </w:rPr>
      </w:pPr>
      <w:r>
        <w:rPr>
          <w:rFonts w:ascii="Times New Roman" w:hAnsi="Times New Roman"/>
          <w:szCs w:val="24"/>
        </w:rPr>
        <w:t>The jurisdiction information (N.D.N.Y.).</w:t>
      </w:r>
    </w:p>
    <w:p w14:paraId="322BBA54" w14:textId="77777777" w:rsidR="008F660D" w:rsidRDefault="00C27F23" w:rsidP="008F660D">
      <w:pPr>
        <w:numPr>
          <w:ilvl w:val="1"/>
          <w:numId w:val="4"/>
        </w:numPr>
        <w:spacing w:after="120" w:line="240" w:lineRule="auto"/>
        <w:rPr>
          <w:rFonts w:ascii="Times New Roman" w:hAnsi="Times New Roman"/>
          <w:szCs w:val="24"/>
        </w:rPr>
      </w:pPr>
      <w:r>
        <w:rPr>
          <w:rFonts w:ascii="Times New Roman" w:hAnsi="Times New Roman"/>
          <w:szCs w:val="24"/>
        </w:rPr>
        <w:t>A</w:t>
      </w:r>
      <w:r w:rsidR="008F660D" w:rsidRPr="005A5AD3">
        <w:rPr>
          <w:rFonts w:ascii="Times New Roman" w:hAnsi="Times New Roman"/>
          <w:szCs w:val="24"/>
        </w:rPr>
        <w:t xml:space="preserve"> and C are </w:t>
      </w:r>
      <w:r w:rsidR="000B3891">
        <w:rPr>
          <w:rFonts w:ascii="Times New Roman" w:hAnsi="Times New Roman"/>
          <w:szCs w:val="24"/>
        </w:rPr>
        <w:t>in</w:t>
      </w:r>
      <w:r w:rsidR="00EC3643">
        <w:rPr>
          <w:rFonts w:ascii="Times New Roman" w:hAnsi="Times New Roman"/>
          <w:szCs w:val="24"/>
        </w:rPr>
        <w:t>correct</w:t>
      </w:r>
    </w:p>
    <w:p w14:paraId="5297EE46" w14:textId="77777777" w:rsidR="008475A6" w:rsidRDefault="008475A6" w:rsidP="008F660D">
      <w:pPr>
        <w:numPr>
          <w:ilvl w:val="1"/>
          <w:numId w:val="4"/>
        </w:numPr>
        <w:spacing w:after="120" w:line="240" w:lineRule="auto"/>
        <w:rPr>
          <w:rFonts w:ascii="Times New Roman" w:hAnsi="Times New Roman"/>
          <w:szCs w:val="24"/>
        </w:rPr>
      </w:pPr>
      <w:r>
        <w:rPr>
          <w:rFonts w:ascii="Times New Roman" w:hAnsi="Times New Roman"/>
          <w:szCs w:val="24"/>
        </w:rPr>
        <w:t>A, C, and D are incorrect</w:t>
      </w:r>
    </w:p>
    <w:p w14:paraId="299CD164" w14:textId="77777777" w:rsidR="0034596B" w:rsidRPr="00D76016" w:rsidRDefault="0034596B" w:rsidP="0034596B">
      <w:pPr>
        <w:spacing w:after="120" w:line="240" w:lineRule="auto"/>
        <w:ind w:left="720"/>
        <w:rPr>
          <w:rFonts w:ascii="Times New Roman" w:hAnsi="Times New Roman"/>
          <w:sz w:val="14"/>
          <w:szCs w:val="24"/>
        </w:rPr>
      </w:pPr>
    </w:p>
    <w:p w14:paraId="0019BAA1" w14:textId="77777777" w:rsidR="00FE0544" w:rsidRDefault="00561D7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Which of the following </w:t>
      </w:r>
      <w:r w:rsidR="00525D56">
        <w:rPr>
          <w:rFonts w:ascii="Times New Roman" w:hAnsi="Times New Roman"/>
          <w:sz w:val="24"/>
          <w:szCs w:val="24"/>
        </w:rPr>
        <w:t>changes should be made to</w:t>
      </w:r>
      <w:r>
        <w:rPr>
          <w:rFonts w:ascii="Times New Roman" w:hAnsi="Times New Roman"/>
          <w:sz w:val="24"/>
          <w:szCs w:val="24"/>
        </w:rPr>
        <w:t xml:space="preserve"> Citation 2?</w:t>
      </w:r>
    </w:p>
    <w:p w14:paraId="76196908" w14:textId="77777777" w:rsidR="00415095" w:rsidRPr="00AC137C" w:rsidRDefault="00415095" w:rsidP="009A0E38">
      <w:pPr>
        <w:numPr>
          <w:ilvl w:val="1"/>
          <w:numId w:val="4"/>
        </w:numPr>
        <w:spacing w:after="120" w:line="240" w:lineRule="auto"/>
        <w:rPr>
          <w:rFonts w:ascii="Times New Roman" w:hAnsi="Times New Roman"/>
        </w:rPr>
      </w:pPr>
      <w:r w:rsidRPr="00AC137C">
        <w:rPr>
          <w:rFonts w:ascii="Times New Roman" w:hAnsi="Times New Roman"/>
        </w:rPr>
        <w:t xml:space="preserve">The </w:t>
      </w:r>
      <w:proofErr w:type="spellStart"/>
      <w:r w:rsidRPr="00AC137C">
        <w:rPr>
          <w:rFonts w:ascii="Times New Roman" w:hAnsi="Times New Roman"/>
        </w:rPr>
        <w:t>pincite</w:t>
      </w:r>
      <w:proofErr w:type="spellEnd"/>
      <w:r w:rsidRPr="00AC137C">
        <w:rPr>
          <w:rFonts w:ascii="Times New Roman" w:hAnsi="Times New Roman"/>
        </w:rPr>
        <w:t xml:space="preserve"> </w:t>
      </w:r>
      <w:r w:rsidR="009A0E38" w:rsidRPr="00AC137C">
        <w:rPr>
          <w:rFonts w:ascii="Times New Roman" w:hAnsi="Times New Roman"/>
        </w:rPr>
        <w:t>should be removed</w:t>
      </w:r>
    </w:p>
    <w:p w14:paraId="47DF611A" w14:textId="77777777" w:rsidR="009A0E38" w:rsidRPr="00AC137C" w:rsidRDefault="009A0E38" w:rsidP="00415095">
      <w:pPr>
        <w:numPr>
          <w:ilvl w:val="1"/>
          <w:numId w:val="4"/>
        </w:numPr>
        <w:spacing w:after="120" w:line="240" w:lineRule="auto"/>
        <w:rPr>
          <w:rFonts w:ascii="Times New Roman" w:hAnsi="Times New Roman"/>
        </w:rPr>
      </w:pPr>
      <w:r w:rsidRPr="00AC137C">
        <w:rPr>
          <w:rFonts w:ascii="Times New Roman" w:hAnsi="Times New Roman"/>
        </w:rPr>
        <w:t>A</w:t>
      </w:r>
      <w:r w:rsidR="00081549" w:rsidRPr="00AC137C">
        <w:rPr>
          <w:rFonts w:ascii="Times New Roman" w:hAnsi="Times New Roman"/>
        </w:rPr>
        <w:t>n unitalicized</w:t>
      </w:r>
      <w:r w:rsidRPr="00AC137C">
        <w:rPr>
          <w:rFonts w:ascii="Times New Roman" w:hAnsi="Times New Roman"/>
        </w:rPr>
        <w:t xml:space="preserve"> comma should follow “see”</w:t>
      </w:r>
    </w:p>
    <w:p w14:paraId="5F9CFA09" w14:textId="77777777" w:rsidR="008318F3" w:rsidRPr="00AC137C" w:rsidRDefault="008318F3" w:rsidP="00415095">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be edited to capitalize the first </w:t>
      </w:r>
      <w:r w:rsidR="00C908D1" w:rsidRPr="00AC137C">
        <w:rPr>
          <w:rFonts w:ascii="Times New Roman" w:hAnsi="Times New Roman"/>
        </w:rPr>
        <w:t>letter of the quote</w:t>
      </w:r>
    </w:p>
    <w:p w14:paraId="24311213" w14:textId="77777777" w:rsidR="00081549" w:rsidRPr="00AC137C" w:rsidRDefault="008318F3" w:rsidP="008318F3">
      <w:pPr>
        <w:spacing w:after="120" w:line="240" w:lineRule="auto"/>
        <w:ind w:left="720"/>
        <w:rPr>
          <w:rFonts w:ascii="Times New Roman" w:hAnsi="Times New Roman"/>
        </w:rPr>
      </w:pPr>
      <w:r w:rsidRPr="00AC137C">
        <w:rPr>
          <w:rFonts w:ascii="Times New Roman" w:hAnsi="Times New Roman"/>
        </w:rPr>
        <w:t xml:space="preserve">(“[A] </w:t>
      </w:r>
      <w:r w:rsidR="00A97023" w:rsidRPr="00AC137C">
        <w:rPr>
          <w:rFonts w:ascii="Times New Roman" w:hAnsi="Times New Roman"/>
        </w:rPr>
        <w:t>mere distinction in phrases between ‘qualified for the position’ and ‘performing satisfactorily’ is not significant</w:t>
      </w:r>
      <w:r w:rsidRPr="00AC137C">
        <w:rPr>
          <w:rFonts w:ascii="Times New Roman" w:hAnsi="Times New Roman"/>
        </w:rPr>
        <w:t>”).</w:t>
      </w:r>
    </w:p>
    <w:p w14:paraId="098F1E79" w14:textId="77777777" w:rsidR="00964B79" w:rsidRPr="00AC137C" w:rsidRDefault="00964B79" w:rsidP="00964B79">
      <w:pPr>
        <w:numPr>
          <w:ilvl w:val="1"/>
          <w:numId w:val="4"/>
        </w:numPr>
        <w:spacing w:after="120" w:line="240" w:lineRule="auto"/>
        <w:rPr>
          <w:rFonts w:ascii="Times New Roman" w:hAnsi="Times New Roman"/>
        </w:rPr>
      </w:pPr>
      <w:r w:rsidRPr="00AC137C">
        <w:rPr>
          <w:rFonts w:ascii="Times New Roman" w:hAnsi="Times New Roman"/>
        </w:rPr>
        <w:t xml:space="preserve">The quotation in the parenthetical should </w:t>
      </w:r>
      <w:r w:rsidR="00337A2D" w:rsidRPr="00AC137C">
        <w:rPr>
          <w:rFonts w:ascii="Times New Roman" w:hAnsi="Times New Roman"/>
        </w:rPr>
        <w:t>include a period at its conclusion</w:t>
      </w:r>
      <w:r w:rsidRPr="00AC137C">
        <w:rPr>
          <w:rFonts w:ascii="Times New Roman" w:hAnsi="Times New Roman"/>
        </w:rPr>
        <w:t xml:space="preserve"> </w:t>
      </w:r>
    </w:p>
    <w:p w14:paraId="5290CAF1" w14:textId="77777777" w:rsidR="00964B79" w:rsidRPr="00AC137C" w:rsidRDefault="00A97023" w:rsidP="00964B79">
      <w:pPr>
        <w:spacing w:after="120" w:line="240" w:lineRule="auto"/>
        <w:ind w:left="720"/>
        <w:rPr>
          <w:rFonts w:ascii="Times New Roman" w:hAnsi="Times New Roman"/>
        </w:rPr>
      </w:pPr>
      <w:r w:rsidRPr="00AC137C">
        <w:rPr>
          <w:rFonts w:ascii="Times New Roman" w:hAnsi="Times New Roman"/>
        </w:rPr>
        <w:t>(“a mere distinction in phrases between ‘qualified for the position’ and ‘performing satisfactorily’ is not significant</w:t>
      </w:r>
      <w:r w:rsidR="00C30E30" w:rsidRPr="00AC137C">
        <w:rPr>
          <w:rFonts w:ascii="Times New Roman" w:hAnsi="Times New Roman"/>
        </w:rPr>
        <w:t>.</w:t>
      </w:r>
      <w:r w:rsidR="00964B79" w:rsidRPr="00AC137C">
        <w:rPr>
          <w:rFonts w:ascii="Times New Roman" w:hAnsi="Times New Roman"/>
        </w:rPr>
        <w:t>”).</w:t>
      </w:r>
    </w:p>
    <w:p w14:paraId="17C6683A" w14:textId="77777777" w:rsidR="00EF5938" w:rsidRPr="00AC137C" w:rsidRDefault="00EF5938" w:rsidP="00415095">
      <w:pPr>
        <w:numPr>
          <w:ilvl w:val="1"/>
          <w:numId w:val="4"/>
        </w:numPr>
        <w:spacing w:after="120" w:line="240" w:lineRule="auto"/>
        <w:rPr>
          <w:rFonts w:ascii="Times New Roman" w:hAnsi="Times New Roman"/>
        </w:rPr>
      </w:pPr>
      <w:r w:rsidRPr="00AC137C">
        <w:rPr>
          <w:rFonts w:ascii="Times New Roman" w:hAnsi="Times New Roman"/>
        </w:rPr>
        <w:t xml:space="preserve">A and D </w:t>
      </w:r>
    </w:p>
    <w:p w14:paraId="31994965" w14:textId="77777777" w:rsidR="00415095" w:rsidRPr="00AC137C" w:rsidRDefault="00BA0FDE" w:rsidP="00415095">
      <w:pPr>
        <w:numPr>
          <w:ilvl w:val="1"/>
          <w:numId w:val="4"/>
        </w:numPr>
        <w:spacing w:after="120" w:line="240" w:lineRule="auto"/>
        <w:rPr>
          <w:rFonts w:ascii="Times New Roman" w:hAnsi="Times New Roman"/>
        </w:rPr>
      </w:pPr>
      <w:r w:rsidRPr="00AC137C">
        <w:rPr>
          <w:rFonts w:ascii="Times New Roman" w:hAnsi="Times New Roman"/>
        </w:rPr>
        <w:t>A,</w:t>
      </w:r>
      <w:r w:rsidR="00415095" w:rsidRPr="00AC137C">
        <w:rPr>
          <w:rFonts w:ascii="Times New Roman" w:hAnsi="Times New Roman"/>
        </w:rPr>
        <w:t xml:space="preserve"> </w:t>
      </w:r>
      <w:r w:rsidR="00C908D1" w:rsidRPr="00AC137C">
        <w:rPr>
          <w:rFonts w:ascii="Times New Roman" w:hAnsi="Times New Roman"/>
        </w:rPr>
        <w:t>C</w:t>
      </w:r>
      <w:r w:rsidRPr="00AC137C">
        <w:rPr>
          <w:rFonts w:ascii="Times New Roman" w:hAnsi="Times New Roman"/>
        </w:rPr>
        <w:t>,</w:t>
      </w:r>
      <w:r w:rsidR="00415095" w:rsidRPr="00AC137C">
        <w:rPr>
          <w:rFonts w:ascii="Times New Roman" w:hAnsi="Times New Roman"/>
        </w:rPr>
        <w:t xml:space="preserve"> and </w:t>
      </w:r>
      <w:r w:rsidR="00C908D1" w:rsidRPr="00AC137C">
        <w:rPr>
          <w:rFonts w:ascii="Times New Roman" w:hAnsi="Times New Roman"/>
        </w:rPr>
        <w:t>D</w:t>
      </w:r>
      <w:r w:rsidR="00415095" w:rsidRPr="00AC137C">
        <w:rPr>
          <w:rFonts w:ascii="Times New Roman" w:hAnsi="Times New Roman"/>
        </w:rPr>
        <w:t xml:space="preserve"> </w:t>
      </w:r>
      <w:r w:rsidR="00C908D1" w:rsidRPr="00AC137C">
        <w:rPr>
          <w:rFonts w:ascii="Times New Roman" w:hAnsi="Times New Roman"/>
        </w:rPr>
        <w:t xml:space="preserve">should be </w:t>
      </w:r>
      <w:r w:rsidR="00434390" w:rsidRPr="00AC137C">
        <w:rPr>
          <w:rFonts w:ascii="Times New Roman" w:hAnsi="Times New Roman"/>
        </w:rPr>
        <w:t>implemented</w:t>
      </w:r>
    </w:p>
    <w:p w14:paraId="60A176BD" w14:textId="77777777" w:rsidR="00415549" w:rsidRPr="00BA0CB4" w:rsidRDefault="00415095" w:rsidP="00415549">
      <w:pPr>
        <w:spacing w:after="120" w:line="240" w:lineRule="auto"/>
        <w:rPr>
          <w:rFonts w:ascii="Times New Roman" w:hAnsi="Times New Roman"/>
          <w:sz w:val="24"/>
          <w:szCs w:val="24"/>
        </w:rPr>
      </w:pPr>
      <w:r>
        <w:rPr>
          <w:rFonts w:ascii="Times New Roman" w:hAnsi="Times New Roman"/>
          <w:szCs w:val="24"/>
        </w:rPr>
        <w:br w:type="page"/>
      </w:r>
      <w:r w:rsidR="00415549" w:rsidRPr="00BA0CB4">
        <w:rPr>
          <w:rFonts w:ascii="Times New Roman" w:hAnsi="Times New Roman"/>
          <w:sz w:val="24"/>
          <w:szCs w:val="24"/>
        </w:rPr>
        <w:lastRenderedPageBreak/>
        <w:t>Question 1</w:t>
      </w:r>
      <w:r w:rsidR="00415549">
        <w:rPr>
          <w:rFonts w:ascii="Times New Roman" w:hAnsi="Times New Roman"/>
          <w:sz w:val="24"/>
          <w:szCs w:val="24"/>
        </w:rPr>
        <w:t>1</w:t>
      </w:r>
      <w:r w:rsidR="00415549" w:rsidRPr="00BA0CB4">
        <w:rPr>
          <w:rFonts w:ascii="Times New Roman" w:hAnsi="Times New Roman"/>
          <w:sz w:val="24"/>
          <w:szCs w:val="24"/>
        </w:rPr>
        <w:t xml:space="preserve"> references the text below.</w:t>
      </w:r>
      <w:r w:rsidR="00415549">
        <w:rPr>
          <w:rFonts w:ascii="Times New Roman" w:hAnsi="Times New Roman"/>
          <w:sz w:val="24"/>
          <w:szCs w:val="24"/>
        </w:rPr>
        <w:t xml:space="preserve">  Assume the text appears in a court d</w:t>
      </w:r>
      <w:r w:rsidR="00415549" w:rsidRPr="00BA0CB4">
        <w:rPr>
          <w:rFonts w:ascii="Times New Roman" w:hAnsi="Times New Roman"/>
          <w:sz w:val="24"/>
          <w:szCs w:val="24"/>
        </w:rPr>
        <w:t>ocument.</w:t>
      </w:r>
    </w:p>
    <w:p w14:paraId="2D5522B4" w14:textId="77777777" w:rsidR="00415549" w:rsidRPr="00BA0CB4" w:rsidRDefault="00415549" w:rsidP="00415549">
      <w:pPr>
        <w:spacing w:after="120" w:line="240" w:lineRule="auto"/>
        <w:ind w:firstLine="720"/>
        <w:rPr>
          <w:rFonts w:ascii="Times New Roman" w:hAnsi="Times New Roman"/>
          <w:sz w:val="24"/>
          <w:szCs w:val="24"/>
        </w:rPr>
      </w:pPr>
      <w:r w:rsidRPr="00BA0CB4">
        <w:rPr>
          <w:rFonts w:ascii="Times New Roman" w:hAnsi="Times New Roman"/>
          <w:sz w:val="24"/>
          <w:szCs w:val="24"/>
        </w:rPr>
        <w:t xml:space="preserve">A police officer can use force to effectuate an investigatory stop without transforming the stop into an arrest </w:t>
      </w:r>
      <w:proofErr w:type="gramStart"/>
      <w:r w:rsidRPr="00BA0CB4">
        <w:rPr>
          <w:rFonts w:ascii="Times New Roman" w:hAnsi="Times New Roman"/>
          <w:sz w:val="24"/>
          <w:szCs w:val="24"/>
        </w:rPr>
        <w:t>as long as</w:t>
      </w:r>
      <w:proofErr w:type="gramEnd"/>
      <w:r w:rsidRPr="00BA0CB4">
        <w:rPr>
          <w:rFonts w:ascii="Times New Roman" w:hAnsi="Times New Roman"/>
          <w:sz w:val="24"/>
          <w:szCs w:val="24"/>
        </w:rPr>
        <w:t xml:space="preserve"> the amount of force used was reasonable under the totality of the circumstances.  </w:t>
      </w:r>
      <w:r w:rsidRPr="00BA0CB4">
        <w:rPr>
          <w:rFonts w:ascii="Times New Roman" w:hAnsi="Times New Roman"/>
          <w:sz w:val="24"/>
          <w:szCs w:val="24"/>
          <w:u w:val="single"/>
        </w:rPr>
        <w:t>See e.g.</w:t>
      </w:r>
      <w:r w:rsidRPr="00BA0CB4">
        <w:rPr>
          <w:rFonts w:ascii="Times New Roman" w:hAnsi="Times New Roman"/>
          <w:sz w:val="24"/>
          <w:szCs w:val="24"/>
        </w:rPr>
        <w:t xml:space="preserve">, </w:t>
      </w:r>
      <w:r w:rsidRPr="00BA0CB4">
        <w:rPr>
          <w:rFonts w:ascii="Times New Roman" w:hAnsi="Times New Roman"/>
          <w:sz w:val="24"/>
          <w:szCs w:val="24"/>
          <w:u w:val="single"/>
        </w:rPr>
        <w:t>People v. Archuleta,</w:t>
      </w:r>
      <w:r w:rsidRPr="00BA0CB4">
        <w:rPr>
          <w:rFonts w:ascii="Times New Roman" w:hAnsi="Times New Roman"/>
          <w:sz w:val="24"/>
          <w:szCs w:val="24"/>
        </w:rPr>
        <w:t xml:space="preserve"> 980 P.2d 509, 513 (Colo. 1999).</w:t>
      </w:r>
    </w:p>
    <w:p w14:paraId="36211867" w14:textId="77777777" w:rsidR="00415549" w:rsidRPr="00BA0CB4" w:rsidRDefault="00415549" w:rsidP="00415549">
      <w:pPr>
        <w:numPr>
          <w:ilvl w:val="0"/>
          <w:numId w:val="4"/>
        </w:numPr>
        <w:spacing w:after="120"/>
        <w:rPr>
          <w:rFonts w:ascii="Times New Roman" w:hAnsi="Times New Roman"/>
          <w:sz w:val="24"/>
          <w:szCs w:val="24"/>
        </w:rPr>
      </w:pPr>
      <w:r w:rsidRPr="00BA0CB4">
        <w:rPr>
          <w:rFonts w:ascii="Times New Roman" w:hAnsi="Times New Roman"/>
          <w:sz w:val="24"/>
          <w:szCs w:val="24"/>
        </w:rPr>
        <w:t>What changes would you make to correct the citation above?</w:t>
      </w:r>
    </w:p>
    <w:p w14:paraId="2EB1E60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Add an underlined comma following “see.”</w:t>
      </w:r>
    </w:p>
    <w:p w14:paraId="79D3A197"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 xml:space="preserve">Underline the comma following “e.g.” </w:t>
      </w:r>
    </w:p>
    <w:p w14:paraId="46EB1D62"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Remove the underline fr</w:t>
      </w:r>
      <w:r>
        <w:rPr>
          <w:rFonts w:ascii="Times New Roman" w:hAnsi="Times New Roman"/>
          <w:sz w:val="22"/>
        </w:rPr>
        <w:t xml:space="preserve">om the comma following </w:t>
      </w:r>
      <w:proofErr w:type="spellStart"/>
      <w:r>
        <w:rPr>
          <w:rFonts w:ascii="Times New Roman" w:hAnsi="Times New Roman"/>
          <w:sz w:val="22"/>
        </w:rPr>
        <w:t>Archueta</w:t>
      </w:r>
      <w:proofErr w:type="spellEnd"/>
    </w:p>
    <w:p w14:paraId="44D3186F" w14:textId="77777777" w:rsidR="00415549" w:rsidRPr="004F0F8A" w:rsidRDefault="00415549" w:rsidP="00415549">
      <w:pPr>
        <w:pStyle w:val="ColorfulList-Accent11"/>
        <w:numPr>
          <w:ilvl w:val="0"/>
          <w:numId w:val="6"/>
        </w:numPr>
        <w:spacing w:after="120"/>
        <w:ind w:left="734" w:hanging="374"/>
        <w:contextualSpacing w:val="0"/>
        <w:rPr>
          <w:rFonts w:ascii="Times New Roman" w:hAnsi="Times New Roman"/>
          <w:sz w:val="22"/>
        </w:rPr>
      </w:pPr>
      <w:r w:rsidRPr="004F0F8A">
        <w:rPr>
          <w:rFonts w:ascii="Times New Roman" w:hAnsi="Times New Roman"/>
          <w:sz w:val="22"/>
        </w:rPr>
        <w:t>A and B</w:t>
      </w:r>
    </w:p>
    <w:p w14:paraId="715D4060" w14:textId="77777777" w:rsidR="00415549"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and C</w:t>
      </w:r>
    </w:p>
    <w:p w14:paraId="217B8BDA" w14:textId="77777777" w:rsidR="00415549" w:rsidRPr="00E3190B" w:rsidRDefault="00415549" w:rsidP="00415549">
      <w:pPr>
        <w:pStyle w:val="ColorfulList-Accent11"/>
        <w:numPr>
          <w:ilvl w:val="0"/>
          <w:numId w:val="6"/>
        </w:numPr>
        <w:spacing w:after="120"/>
        <w:ind w:left="734" w:hanging="374"/>
        <w:contextualSpacing w:val="0"/>
        <w:rPr>
          <w:rFonts w:ascii="Times New Roman" w:hAnsi="Times New Roman"/>
          <w:sz w:val="22"/>
        </w:rPr>
      </w:pPr>
      <w:r>
        <w:rPr>
          <w:rFonts w:ascii="Times New Roman" w:hAnsi="Times New Roman"/>
          <w:sz w:val="22"/>
        </w:rPr>
        <w:t>A, B, and C</w:t>
      </w:r>
    </w:p>
    <w:p w14:paraId="1BB0F01B" w14:textId="77777777" w:rsidR="00C27BEC" w:rsidRPr="00BC6530" w:rsidRDefault="00C27BEC" w:rsidP="00415549">
      <w:pPr>
        <w:spacing w:after="120" w:line="240" w:lineRule="auto"/>
        <w:rPr>
          <w:rFonts w:ascii="Times New Roman" w:hAnsi="Times New Roman"/>
          <w:szCs w:val="24"/>
        </w:rPr>
      </w:pPr>
    </w:p>
    <w:p w14:paraId="6DF80157" w14:textId="77777777" w:rsidR="00415095" w:rsidRDefault="00F078BE" w:rsidP="00561D7E">
      <w:pPr>
        <w:numPr>
          <w:ilvl w:val="0"/>
          <w:numId w:val="4"/>
        </w:numPr>
        <w:spacing w:after="120" w:line="240" w:lineRule="auto"/>
        <w:rPr>
          <w:rFonts w:ascii="Times New Roman" w:hAnsi="Times New Roman"/>
          <w:sz w:val="24"/>
          <w:szCs w:val="24"/>
        </w:rPr>
      </w:pPr>
      <w:r>
        <w:rPr>
          <w:rFonts w:ascii="Times New Roman" w:hAnsi="Times New Roman"/>
          <w:sz w:val="24"/>
          <w:szCs w:val="24"/>
        </w:rPr>
        <w:t xml:space="preserve">Following </w:t>
      </w:r>
      <w:r w:rsidR="00062394">
        <w:rPr>
          <w:rFonts w:ascii="Times New Roman" w:hAnsi="Times New Roman"/>
          <w:sz w:val="24"/>
          <w:szCs w:val="24"/>
        </w:rPr>
        <w:t>correctly full-</w:t>
      </w:r>
      <w:r w:rsidR="004B2174">
        <w:rPr>
          <w:rFonts w:ascii="Times New Roman" w:hAnsi="Times New Roman"/>
          <w:sz w:val="24"/>
          <w:szCs w:val="24"/>
        </w:rPr>
        <w:t xml:space="preserve">citing </w:t>
      </w:r>
      <w:r w:rsidR="00814886">
        <w:rPr>
          <w:rFonts w:ascii="Times New Roman" w:hAnsi="Times New Roman"/>
          <w:sz w:val="24"/>
          <w:szCs w:val="24"/>
        </w:rPr>
        <w:t>Professor</w:t>
      </w:r>
      <w:r w:rsidR="004B2174">
        <w:rPr>
          <w:rFonts w:ascii="Times New Roman" w:hAnsi="Times New Roman"/>
          <w:sz w:val="24"/>
          <w:szCs w:val="24"/>
        </w:rPr>
        <w:t xml:space="preserve"> Turley</w:t>
      </w:r>
      <w:r w:rsidR="00814886">
        <w:rPr>
          <w:rFonts w:ascii="Times New Roman" w:hAnsi="Times New Roman"/>
          <w:sz w:val="24"/>
          <w:szCs w:val="24"/>
        </w:rPr>
        <w:t>’s</w:t>
      </w:r>
      <w:r w:rsidR="004B2174">
        <w:rPr>
          <w:rFonts w:ascii="Times New Roman" w:hAnsi="Times New Roman"/>
          <w:sz w:val="24"/>
          <w:szCs w:val="24"/>
        </w:rPr>
        <w:t xml:space="preserve"> piece referenced </w:t>
      </w:r>
      <w:r>
        <w:rPr>
          <w:rFonts w:ascii="Times New Roman" w:hAnsi="Times New Roman"/>
          <w:sz w:val="24"/>
          <w:szCs w:val="24"/>
        </w:rPr>
        <w:t xml:space="preserve">above, you </w:t>
      </w:r>
      <w:r w:rsidR="00231B3D">
        <w:rPr>
          <w:rFonts w:ascii="Times New Roman" w:hAnsi="Times New Roman"/>
          <w:sz w:val="24"/>
          <w:szCs w:val="24"/>
        </w:rPr>
        <w:t>now wish to short-</w:t>
      </w:r>
      <w:r w:rsidR="000161BB">
        <w:rPr>
          <w:rFonts w:ascii="Times New Roman" w:hAnsi="Times New Roman"/>
          <w:sz w:val="24"/>
          <w:szCs w:val="24"/>
        </w:rPr>
        <w:t>cite the</w:t>
      </w:r>
      <w:r>
        <w:rPr>
          <w:rFonts w:ascii="Times New Roman" w:hAnsi="Times New Roman"/>
          <w:sz w:val="24"/>
          <w:szCs w:val="24"/>
        </w:rPr>
        <w:t xml:space="preserve"> </w:t>
      </w:r>
      <w:r w:rsidR="000161BB">
        <w:rPr>
          <w:rFonts w:ascii="Times New Roman" w:hAnsi="Times New Roman"/>
          <w:sz w:val="24"/>
          <w:szCs w:val="24"/>
        </w:rPr>
        <w:t xml:space="preserve">same article two footnotes later.  </w:t>
      </w:r>
      <w:r w:rsidR="00754B6E">
        <w:rPr>
          <w:rFonts w:ascii="Times New Roman" w:hAnsi="Times New Roman"/>
          <w:sz w:val="24"/>
          <w:szCs w:val="24"/>
        </w:rPr>
        <w:t xml:space="preserve">That </w:t>
      </w:r>
      <w:r w:rsidR="001F3555">
        <w:rPr>
          <w:rFonts w:ascii="Times New Roman" w:hAnsi="Times New Roman"/>
          <w:sz w:val="24"/>
          <w:szCs w:val="24"/>
        </w:rPr>
        <w:t xml:space="preserve">piece was originally referenced in footnote 80.  </w:t>
      </w:r>
      <w:r w:rsidR="0066016C">
        <w:rPr>
          <w:rFonts w:ascii="Times New Roman" w:hAnsi="Times New Roman"/>
          <w:sz w:val="24"/>
          <w:szCs w:val="24"/>
        </w:rPr>
        <w:t>You are now referencing page</w:t>
      </w:r>
      <w:r w:rsidR="00187664">
        <w:rPr>
          <w:rFonts w:ascii="Times New Roman" w:hAnsi="Times New Roman"/>
          <w:sz w:val="24"/>
          <w:szCs w:val="24"/>
        </w:rPr>
        <w:t>s</w:t>
      </w:r>
      <w:r w:rsidR="0066016C">
        <w:rPr>
          <w:rFonts w:ascii="Times New Roman" w:hAnsi="Times New Roman"/>
          <w:sz w:val="24"/>
          <w:szCs w:val="24"/>
        </w:rPr>
        <w:t xml:space="preserve"> 310</w:t>
      </w:r>
      <w:r w:rsidR="00187664">
        <w:rPr>
          <w:rFonts w:ascii="Times New Roman" w:hAnsi="Times New Roman"/>
          <w:sz w:val="24"/>
          <w:szCs w:val="24"/>
        </w:rPr>
        <w:t xml:space="preserve"> and 311</w:t>
      </w:r>
      <w:r w:rsidR="0066016C">
        <w:rPr>
          <w:rFonts w:ascii="Times New Roman" w:hAnsi="Times New Roman"/>
          <w:sz w:val="24"/>
          <w:szCs w:val="24"/>
        </w:rPr>
        <w:t xml:space="preserve">.  </w:t>
      </w:r>
      <w:r w:rsidR="000161BB">
        <w:rPr>
          <w:rFonts w:ascii="Times New Roman" w:hAnsi="Times New Roman"/>
          <w:sz w:val="24"/>
          <w:szCs w:val="24"/>
        </w:rPr>
        <w:t>Which is the best citation</w:t>
      </w:r>
      <w:r w:rsidR="009D4AD3">
        <w:rPr>
          <w:rFonts w:ascii="Times New Roman" w:hAnsi="Times New Roman"/>
          <w:sz w:val="24"/>
          <w:szCs w:val="24"/>
        </w:rPr>
        <w:t xml:space="preserve"> for footnote 82</w:t>
      </w:r>
      <w:r w:rsidR="000161BB">
        <w:rPr>
          <w:rFonts w:ascii="Times New Roman" w:hAnsi="Times New Roman"/>
          <w:sz w:val="24"/>
          <w:szCs w:val="24"/>
        </w:rPr>
        <w:t>?</w:t>
      </w:r>
    </w:p>
    <w:p w14:paraId="5E585606" w14:textId="77777777" w:rsidR="006F3268" w:rsidRPr="00C27BEC" w:rsidRDefault="006F3268" w:rsidP="006F3268">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Pr="00C27BEC">
        <w:rPr>
          <w:rFonts w:ascii="Times New Roman" w:hAnsi="Times New Roman"/>
          <w:smallCaps/>
        </w:rPr>
        <w:t xml:space="preserve"> </w:t>
      </w:r>
      <w:r w:rsidRPr="00C27BEC">
        <w:rPr>
          <w:rFonts w:ascii="Times New Roman" w:hAnsi="Times New Roman"/>
        </w:rPr>
        <w:t>supra note 80, at</w:t>
      </w:r>
      <w:r w:rsidRPr="00C27BEC">
        <w:rPr>
          <w:rFonts w:ascii="Times New Roman" w:hAnsi="Times New Roman"/>
          <w:smallCaps/>
        </w:rPr>
        <w:t xml:space="preserve"> 310-311.</w:t>
      </w:r>
    </w:p>
    <w:p w14:paraId="7DE901E9" w14:textId="77777777" w:rsidR="00625FEA" w:rsidRPr="00C27BEC" w:rsidRDefault="00B00061" w:rsidP="00625FEA">
      <w:pPr>
        <w:numPr>
          <w:ilvl w:val="1"/>
          <w:numId w:val="4"/>
        </w:numPr>
        <w:spacing w:after="120" w:line="240" w:lineRule="auto"/>
        <w:rPr>
          <w:rFonts w:ascii="Times New Roman" w:hAnsi="Times New Roman"/>
        </w:rPr>
      </w:pPr>
      <w:r w:rsidRPr="00C27BEC">
        <w:rPr>
          <w:rFonts w:ascii="Times New Roman" w:hAnsi="Times New Roman"/>
          <w:smallCaps/>
        </w:rPr>
        <w:t>Turley</w:t>
      </w:r>
      <w:r w:rsidRPr="00C27BEC">
        <w:rPr>
          <w:rFonts w:ascii="Times New Roman" w:hAnsi="Times New Roman"/>
        </w:rPr>
        <w:t>,</w:t>
      </w:r>
      <w:r w:rsidR="00690AAD" w:rsidRPr="00C27BEC">
        <w:rPr>
          <w:rFonts w:ascii="Times New Roman" w:hAnsi="Times New Roman"/>
          <w:smallCaps/>
        </w:rPr>
        <w:t xml:space="preserve"> </w:t>
      </w:r>
      <w:r w:rsidR="00690AAD" w:rsidRPr="00C27BEC">
        <w:rPr>
          <w:rFonts w:ascii="Times New Roman" w:hAnsi="Times New Roman"/>
          <w:i/>
        </w:rPr>
        <w:t xml:space="preserve">supra </w:t>
      </w:r>
      <w:r w:rsidR="00690AAD" w:rsidRPr="00C27BEC">
        <w:rPr>
          <w:rFonts w:ascii="Times New Roman" w:hAnsi="Times New Roman"/>
        </w:rPr>
        <w:t>note 80, at</w:t>
      </w:r>
      <w:r w:rsidR="00690AAD" w:rsidRPr="00C27BEC">
        <w:rPr>
          <w:rFonts w:ascii="Times New Roman" w:hAnsi="Times New Roman"/>
          <w:smallCaps/>
        </w:rPr>
        <w:t xml:space="preserve"> 310</w:t>
      </w:r>
      <w:r w:rsidR="00B1032E" w:rsidRPr="00C27BEC">
        <w:rPr>
          <w:rFonts w:ascii="Times New Roman" w:hAnsi="Times New Roman"/>
          <w:smallCaps/>
        </w:rPr>
        <w:t>-11</w:t>
      </w:r>
      <w:r w:rsidR="00690AAD" w:rsidRPr="00C27BEC">
        <w:rPr>
          <w:rFonts w:ascii="Times New Roman" w:hAnsi="Times New Roman"/>
          <w:smallCaps/>
        </w:rPr>
        <w:t>.</w:t>
      </w:r>
    </w:p>
    <w:p w14:paraId="6EFB50C3" w14:textId="77777777" w:rsidR="009B5EAA" w:rsidRPr="00C27BEC" w:rsidRDefault="009B5EAA" w:rsidP="00625FEA">
      <w:pPr>
        <w:numPr>
          <w:ilvl w:val="1"/>
          <w:numId w:val="4"/>
        </w:numPr>
        <w:spacing w:after="120" w:line="240" w:lineRule="auto"/>
        <w:rPr>
          <w:rFonts w:ascii="Times New Roman" w:hAnsi="Times New Roman"/>
        </w:rPr>
      </w:pPr>
      <w:r w:rsidRPr="00C27BEC">
        <w:rPr>
          <w:rFonts w:ascii="Times New Roman" w:hAnsi="Times New Roman"/>
        </w:rPr>
        <w:t>Turley, supra note 80, at 310</w:t>
      </w:r>
      <w:r w:rsidR="00567063" w:rsidRPr="00C27BEC">
        <w:rPr>
          <w:rFonts w:ascii="Times New Roman" w:hAnsi="Times New Roman"/>
        </w:rPr>
        <w:t>-311</w:t>
      </w:r>
      <w:r w:rsidRPr="00C27BEC">
        <w:rPr>
          <w:rFonts w:ascii="Times New Roman" w:hAnsi="Times New Roman"/>
        </w:rPr>
        <w:t>.</w:t>
      </w:r>
    </w:p>
    <w:p w14:paraId="3A563244" w14:textId="77777777" w:rsidR="00567063" w:rsidRDefault="00567063" w:rsidP="00567063">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310-311.</w:t>
      </w:r>
    </w:p>
    <w:p w14:paraId="17D32410" w14:textId="77777777" w:rsidR="006F3268" w:rsidRPr="006F3268" w:rsidRDefault="006F3268" w:rsidP="006F3268">
      <w:pPr>
        <w:numPr>
          <w:ilvl w:val="1"/>
          <w:numId w:val="4"/>
        </w:numPr>
        <w:spacing w:after="120" w:line="240" w:lineRule="auto"/>
        <w:rPr>
          <w:rFonts w:ascii="Times New Roman" w:hAnsi="Times New Roman"/>
        </w:rPr>
      </w:pPr>
      <w:r w:rsidRPr="00C27BEC">
        <w:rPr>
          <w:rFonts w:ascii="Times New Roman" w:hAnsi="Times New Roman"/>
        </w:rPr>
        <w:t xml:space="preserve">Turley, </w:t>
      </w:r>
      <w:r w:rsidRPr="00C27BEC">
        <w:rPr>
          <w:rFonts w:ascii="Times New Roman" w:hAnsi="Times New Roman"/>
          <w:i/>
        </w:rPr>
        <w:t>supra</w:t>
      </w:r>
      <w:r w:rsidRPr="00C27BEC">
        <w:rPr>
          <w:rFonts w:ascii="Times New Roman" w:hAnsi="Times New Roman"/>
        </w:rPr>
        <w:t xml:space="preserve"> note 80, at 310</w:t>
      </w:r>
      <w:r>
        <w:rPr>
          <w:rFonts w:ascii="Times New Roman" w:hAnsi="Times New Roman"/>
        </w:rPr>
        <w:t>-</w:t>
      </w:r>
      <w:r w:rsidRPr="00C27BEC">
        <w:rPr>
          <w:rFonts w:ascii="Times New Roman" w:hAnsi="Times New Roman"/>
        </w:rPr>
        <w:t>11.</w:t>
      </w:r>
    </w:p>
    <w:p w14:paraId="1A1B269F" w14:textId="77777777" w:rsidR="00C27BEC" w:rsidRDefault="00C27BEC" w:rsidP="00C27BEC">
      <w:pPr>
        <w:spacing w:after="120" w:line="240" w:lineRule="auto"/>
        <w:rPr>
          <w:rFonts w:ascii="Times New Roman" w:hAnsi="Times New Roman"/>
        </w:rPr>
      </w:pPr>
    </w:p>
    <w:p w14:paraId="1EA56D11" w14:textId="77777777" w:rsidR="00C27BEC" w:rsidRDefault="00433844" w:rsidP="00C27BEC">
      <w:pPr>
        <w:numPr>
          <w:ilvl w:val="0"/>
          <w:numId w:val="4"/>
        </w:numPr>
        <w:spacing w:after="120" w:line="240" w:lineRule="auto"/>
        <w:rPr>
          <w:rFonts w:ascii="Times New Roman" w:hAnsi="Times New Roman"/>
        </w:rPr>
      </w:pPr>
      <w:r>
        <w:rPr>
          <w:rFonts w:ascii="Times New Roman" w:hAnsi="Times New Roman"/>
        </w:rPr>
        <w:t>You are</w:t>
      </w:r>
      <w:r w:rsidR="00C27EDD">
        <w:rPr>
          <w:rFonts w:ascii="Times New Roman" w:hAnsi="Times New Roman"/>
        </w:rPr>
        <w:t xml:space="preserve"> referencing page 21 of Professor Eskridge’s article in the Harvard Journal of Law and Public Policy, which also starts on page 21.  </w:t>
      </w:r>
      <w:r w:rsidR="006A7D34">
        <w:rPr>
          <w:rFonts w:ascii="Times New Roman" w:hAnsi="Times New Roman"/>
        </w:rPr>
        <w:t xml:space="preserve">You have not yet cited this source.  </w:t>
      </w:r>
      <w:r w:rsidR="00C27EDD">
        <w:rPr>
          <w:rFonts w:ascii="Times New Roman" w:hAnsi="Times New Roman"/>
        </w:rPr>
        <w:t>Which of the fo</w:t>
      </w:r>
      <w:r w:rsidR="00A63C13">
        <w:rPr>
          <w:rFonts w:ascii="Times New Roman" w:hAnsi="Times New Roman"/>
        </w:rPr>
        <w:t xml:space="preserve">llowing is the </w:t>
      </w:r>
      <w:r w:rsidR="00D105AB">
        <w:rPr>
          <w:rFonts w:ascii="Times New Roman" w:hAnsi="Times New Roman"/>
        </w:rPr>
        <w:t>best</w:t>
      </w:r>
      <w:r w:rsidR="00A63C13">
        <w:rPr>
          <w:rFonts w:ascii="Times New Roman" w:hAnsi="Times New Roman"/>
        </w:rPr>
        <w:t xml:space="preserve"> citation if you are citing </w:t>
      </w:r>
      <w:r w:rsidR="0085329E">
        <w:rPr>
          <w:rFonts w:ascii="Times New Roman" w:hAnsi="Times New Roman"/>
        </w:rPr>
        <w:t>it</w:t>
      </w:r>
      <w:r w:rsidR="00A63C13">
        <w:rPr>
          <w:rFonts w:ascii="Times New Roman" w:hAnsi="Times New Roman"/>
        </w:rPr>
        <w:t xml:space="preserve"> in a Law Review article?</w:t>
      </w:r>
    </w:p>
    <w:p w14:paraId="4B55EDB5"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3A8D0C00" w14:textId="77777777" w:rsidR="006F3268" w:rsidRPr="00AE0387" w:rsidRDefault="006F3268" w:rsidP="006F3268">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 of 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50122E45" w14:textId="77777777" w:rsidR="00433844" w:rsidRPr="00AE0387" w:rsidRDefault="00433844"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00C27EDD" w:rsidRPr="00AE0387">
        <w:rPr>
          <w:rFonts w:ascii="Times New Roman" w:hAnsi="Times New Roman"/>
          <w:i/>
          <w:iCs/>
          <w:sz w:val="22"/>
          <w:szCs w:val="22"/>
        </w:rPr>
        <w:t>Re</w:t>
      </w:r>
      <w:r w:rsidRPr="00AE0387">
        <w:rPr>
          <w:rFonts w:ascii="Times New Roman" w:hAnsi="Times New Roman"/>
          <w:i/>
          <w:iCs/>
          <w:sz w:val="22"/>
          <w:szCs w:val="22"/>
        </w:rPr>
        <w:t>lationships Between Formalism and Functionalism in Separation of Powers Cases</w:t>
      </w:r>
      <w:r w:rsidRPr="00AE0387">
        <w:rPr>
          <w:rFonts w:ascii="Times New Roman" w:hAnsi="Times New Roman"/>
          <w:sz w:val="22"/>
          <w:szCs w:val="22"/>
        </w:rPr>
        <w:t xml:space="preserve">, 22 </w:t>
      </w:r>
      <w:r w:rsidR="00D4168D" w:rsidRPr="00AE0387">
        <w:rPr>
          <w:rFonts w:ascii="Times New Roman" w:hAnsi="Times New Roman"/>
          <w:smallCaps/>
          <w:sz w:val="22"/>
          <w:szCs w:val="22"/>
        </w:rPr>
        <w:t>Harv</w:t>
      </w:r>
      <w:r w:rsidR="004F14D7" w:rsidRPr="00AE0387">
        <w:rPr>
          <w:rFonts w:ascii="Times New Roman" w:hAnsi="Times New Roman"/>
          <w:smallCaps/>
          <w:sz w:val="22"/>
          <w:szCs w:val="22"/>
        </w:rPr>
        <w:t>ard</w:t>
      </w:r>
      <w:r w:rsidRPr="00AE0387">
        <w:rPr>
          <w:rFonts w:ascii="Times New Roman" w:hAnsi="Times New Roman"/>
          <w:smallCaps/>
          <w:sz w:val="22"/>
          <w:szCs w:val="22"/>
        </w:rPr>
        <w:t xml:space="preserve"> J.L. &amp; </w:t>
      </w:r>
      <w:r w:rsidR="00D4168D" w:rsidRPr="00AE0387">
        <w:rPr>
          <w:rFonts w:ascii="Times New Roman" w:hAnsi="Times New Roman"/>
          <w:smallCaps/>
          <w:sz w:val="22"/>
          <w:szCs w:val="22"/>
        </w:rPr>
        <w:t>Pub</w:t>
      </w:r>
      <w:r w:rsidRPr="00AE0387">
        <w:rPr>
          <w:rFonts w:ascii="Times New Roman" w:hAnsi="Times New Roman"/>
          <w:smallCaps/>
          <w:sz w:val="22"/>
          <w:szCs w:val="22"/>
        </w:rPr>
        <w:t xml:space="preserve">. </w:t>
      </w:r>
      <w:proofErr w:type="spellStart"/>
      <w:r w:rsidR="00D4168D" w:rsidRPr="00AE0387">
        <w:rPr>
          <w:rFonts w:ascii="Times New Roman" w:hAnsi="Times New Roman"/>
          <w:smallCaps/>
          <w:sz w:val="22"/>
          <w:szCs w:val="22"/>
        </w:rPr>
        <w:t>Pol’y</w:t>
      </w:r>
      <w:proofErr w:type="spellEnd"/>
      <w:r w:rsidRPr="00AE0387">
        <w:rPr>
          <w:rFonts w:ascii="Times New Roman" w:hAnsi="Times New Roman"/>
          <w:sz w:val="22"/>
          <w:szCs w:val="22"/>
        </w:rPr>
        <w:t xml:space="preserve"> </w:t>
      </w:r>
      <w:r w:rsidR="000C1B75" w:rsidRPr="00AE0387">
        <w:rPr>
          <w:rFonts w:ascii="Times New Roman" w:hAnsi="Times New Roman"/>
          <w:sz w:val="22"/>
          <w:szCs w:val="22"/>
        </w:rPr>
        <w:t>21, 21 (1998).</w:t>
      </w:r>
    </w:p>
    <w:p w14:paraId="6485F7D6"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(1998).</w:t>
      </w:r>
    </w:p>
    <w:p w14:paraId="0281C6BB" w14:textId="77777777" w:rsidR="000C1B75" w:rsidRPr="00AE0387" w:rsidRDefault="000C1B75" w:rsidP="00AE0387">
      <w:pPr>
        <w:pStyle w:val="NormalWeb"/>
        <w:numPr>
          <w:ilvl w:val="1"/>
          <w:numId w:val="4"/>
        </w:numPr>
        <w:spacing w:before="0" w:beforeAutospacing="0" w:after="120" w:afterAutospacing="0"/>
        <w:rPr>
          <w:rFonts w:ascii="Times New Roman" w:hAnsi="Times New Roman"/>
          <w:sz w:val="22"/>
          <w:szCs w:val="22"/>
        </w:rPr>
      </w:pPr>
      <w:r w:rsidRPr="00AE0387">
        <w:rPr>
          <w:rFonts w:ascii="Times New Roman" w:hAnsi="Times New Roman"/>
          <w:sz w:val="22"/>
          <w:szCs w:val="22"/>
        </w:rPr>
        <w:t xml:space="preserve">William N. Eskridge, Jr., </w:t>
      </w:r>
      <w:r w:rsidRPr="00AE0387">
        <w:rPr>
          <w:rFonts w:ascii="Times New Roman" w:hAnsi="Times New Roman"/>
          <w:i/>
          <w:iCs/>
          <w:sz w:val="22"/>
          <w:szCs w:val="22"/>
        </w:rPr>
        <w:t>Relationships Between Formalism and Functionalism in Separation of Powers Cases</w:t>
      </w:r>
      <w:r w:rsidRPr="00AE0387">
        <w:rPr>
          <w:rFonts w:ascii="Times New Roman" w:hAnsi="Times New Roman"/>
          <w:sz w:val="22"/>
          <w:szCs w:val="22"/>
        </w:rPr>
        <w:t xml:space="preserve">, 22 </w:t>
      </w:r>
      <w:proofErr w:type="spellStart"/>
      <w:r w:rsidRPr="00AE0387">
        <w:rPr>
          <w:rFonts w:ascii="Times New Roman" w:hAnsi="Times New Roman"/>
          <w:smallCaps/>
          <w:sz w:val="22"/>
          <w:szCs w:val="22"/>
        </w:rPr>
        <w:t>Harv</w:t>
      </w:r>
      <w:proofErr w:type="spellEnd"/>
      <w:r w:rsidRPr="00AE0387">
        <w:rPr>
          <w:rFonts w:ascii="Times New Roman" w:hAnsi="Times New Roman"/>
          <w:smallCaps/>
          <w:sz w:val="22"/>
          <w:szCs w:val="22"/>
        </w:rPr>
        <w:t xml:space="preserve">. J.L. &amp; Pub. </w:t>
      </w:r>
      <w:proofErr w:type="spellStart"/>
      <w:r w:rsidRPr="00AE0387">
        <w:rPr>
          <w:rFonts w:ascii="Times New Roman" w:hAnsi="Times New Roman"/>
          <w:smallCaps/>
          <w:sz w:val="22"/>
          <w:szCs w:val="22"/>
        </w:rPr>
        <w:t>Pol’y</w:t>
      </w:r>
      <w:proofErr w:type="spellEnd"/>
      <w:r w:rsidRPr="00AE0387">
        <w:rPr>
          <w:rFonts w:ascii="Times New Roman" w:hAnsi="Times New Roman"/>
          <w:sz w:val="22"/>
          <w:szCs w:val="22"/>
        </w:rPr>
        <w:t xml:space="preserve"> 21, 21 (1998).</w:t>
      </w:r>
    </w:p>
    <w:p w14:paraId="47B19C52" w14:textId="77777777" w:rsidR="005322D5" w:rsidRPr="00BA0CB4" w:rsidRDefault="005322D5" w:rsidP="005322D5">
      <w:pPr>
        <w:pStyle w:val="NormalWeb"/>
        <w:spacing w:before="0" w:beforeAutospacing="0" w:after="120" w:afterAutospacing="0"/>
        <w:rPr>
          <w:rFonts w:ascii="Times New Roman" w:hAnsi="Times New Roman"/>
          <w:sz w:val="24"/>
          <w:szCs w:val="24"/>
        </w:rPr>
      </w:pPr>
      <w:r>
        <w:rPr>
          <w:rFonts w:ascii="Times New Roman" w:hAnsi="Times New Roman"/>
        </w:rPr>
        <w:br w:type="page"/>
      </w:r>
      <w:r w:rsidRPr="00BA0CB4">
        <w:rPr>
          <w:rFonts w:ascii="Times New Roman" w:hAnsi="Times New Roman"/>
          <w:sz w:val="24"/>
          <w:szCs w:val="24"/>
        </w:rPr>
        <w:lastRenderedPageBreak/>
        <w:t xml:space="preserve">Questions 14, 15, and 16 reference the text below.  Assume that this material appears in a </w:t>
      </w:r>
      <w:r w:rsidR="00513883">
        <w:rPr>
          <w:rFonts w:ascii="Times New Roman" w:hAnsi="Times New Roman"/>
          <w:sz w:val="24"/>
          <w:szCs w:val="24"/>
        </w:rPr>
        <w:t>c</w:t>
      </w:r>
      <w:r w:rsidRPr="00BA0CB4">
        <w:rPr>
          <w:rFonts w:ascii="Times New Roman" w:hAnsi="Times New Roman"/>
          <w:sz w:val="24"/>
          <w:szCs w:val="24"/>
        </w:rPr>
        <w:t>ourt document.</w:t>
      </w:r>
    </w:p>
    <w:p w14:paraId="03C6CBF7" w14:textId="77777777" w:rsidR="005322D5" w:rsidRPr="00BA0CB4" w:rsidRDefault="005322D5" w:rsidP="00B94841">
      <w:pPr>
        <w:spacing w:after="120" w:line="240" w:lineRule="auto"/>
        <w:ind w:firstLine="360"/>
        <w:rPr>
          <w:rFonts w:ascii="Times New Roman" w:hAnsi="Times New Roman"/>
        </w:rPr>
      </w:pPr>
      <w:r w:rsidRPr="00BA0CB4">
        <w:rPr>
          <w:rFonts w:ascii="Times New Roman" w:hAnsi="Times New Roman"/>
          <w:sz w:val="24"/>
          <w:szCs w:val="24"/>
        </w:rPr>
        <w:t xml:space="preserve">In support of this argument, Defendants cite </w:t>
      </w:r>
      <w:r w:rsidRPr="00BA0CB4">
        <w:rPr>
          <w:rFonts w:ascii="Times New Roman" w:hAnsi="Times New Roman"/>
          <w:i/>
          <w:sz w:val="24"/>
          <w:szCs w:val="24"/>
        </w:rPr>
        <w:t>King v. Maple</w:t>
      </w:r>
      <w:r w:rsidRPr="00BA0CB4">
        <w:rPr>
          <w:rFonts w:ascii="Times New Roman" w:hAnsi="Times New Roman"/>
          <w:sz w:val="24"/>
          <w:szCs w:val="24"/>
        </w:rPr>
        <w:t>, 11-CV-</w:t>
      </w:r>
      <w:r w:rsidR="00FA6867" w:rsidRPr="00BA0CB4">
        <w:rPr>
          <w:rFonts w:ascii="Times New Roman" w:hAnsi="Times New Roman"/>
          <w:sz w:val="24"/>
          <w:szCs w:val="24"/>
        </w:rPr>
        <w:t xml:space="preserve">937 (RMB), </w:t>
      </w:r>
      <w:r w:rsidR="00790419" w:rsidRPr="00BA0CB4">
        <w:rPr>
          <w:rFonts w:ascii="Times New Roman" w:hAnsi="Times New Roman"/>
          <w:sz w:val="24"/>
          <w:szCs w:val="24"/>
        </w:rPr>
        <w:t>1996</w:t>
      </w:r>
      <w:r w:rsidR="00FA6867" w:rsidRPr="00BA0CB4">
        <w:rPr>
          <w:rFonts w:ascii="Times New Roman" w:hAnsi="Times New Roman"/>
          <w:sz w:val="24"/>
          <w:szCs w:val="24"/>
        </w:rPr>
        <w:t xml:space="preserve"> WL 1318750, at </w:t>
      </w:r>
      <w:r w:rsidR="00D6090A" w:rsidRPr="00BA0CB4">
        <w:rPr>
          <w:rFonts w:ascii="Times New Roman" w:hAnsi="Times New Roman"/>
          <w:sz w:val="24"/>
          <w:szCs w:val="24"/>
        </w:rPr>
        <w:t>3 (S.D.N.</w:t>
      </w:r>
      <w:r w:rsidRPr="00BA0CB4">
        <w:rPr>
          <w:rFonts w:ascii="Times New Roman" w:hAnsi="Times New Roman"/>
          <w:sz w:val="24"/>
          <w:szCs w:val="24"/>
        </w:rPr>
        <w:t>Y. Apr</w:t>
      </w:r>
      <w:r w:rsidR="00D6090A" w:rsidRPr="00BA0CB4">
        <w:rPr>
          <w:rFonts w:ascii="Times New Roman" w:hAnsi="Times New Roman"/>
          <w:sz w:val="24"/>
          <w:szCs w:val="24"/>
        </w:rPr>
        <w:t>.</w:t>
      </w:r>
      <w:r w:rsidRPr="00BA0CB4">
        <w:rPr>
          <w:rFonts w:ascii="Times New Roman" w:hAnsi="Times New Roman"/>
          <w:sz w:val="24"/>
          <w:szCs w:val="24"/>
        </w:rPr>
        <w:t xml:space="preserve"> 16, </w:t>
      </w:r>
      <w:r w:rsidR="00D90D16" w:rsidRPr="00BA0CB4">
        <w:rPr>
          <w:rFonts w:ascii="Times New Roman" w:hAnsi="Times New Roman"/>
          <w:sz w:val="24"/>
          <w:szCs w:val="24"/>
        </w:rPr>
        <w:t>1996</w:t>
      </w:r>
      <w:r w:rsidRPr="00BA0CB4">
        <w:rPr>
          <w:rFonts w:ascii="Times New Roman" w:hAnsi="Times New Roman"/>
          <w:sz w:val="24"/>
          <w:szCs w:val="24"/>
        </w:rPr>
        <w:t>)</w:t>
      </w:r>
      <w:r w:rsidR="00D90D16" w:rsidRPr="00BA0CB4">
        <w:rPr>
          <w:rFonts w:ascii="Times New Roman" w:hAnsi="Times New Roman"/>
          <w:sz w:val="24"/>
          <w:szCs w:val="24"/>
        </w:rPr>
        <w:t xml:space="preserve">.  </w:t>
      </w:r>
      <w:r w:rsidR="00DE10AB" w:rsidRPr="00BA0CB4">
        <w:rPr>
          <w:rFonts w:ascii="Times New Roman" w:hAnsi="Times New Roman"/>
          <w:b/>
          <w:sz w:val="24"/>
          <w:szCs w:val="24"/>
        </w:rPr>
        <w:t xml:space="preserve">[Citation 1.]  </w:t>
      </w:r>
      <w:r w:rsidR="00D90D16" w:rsidRPr="00BA0CB4">
        <w:rPr>
          <w:rFonts w:ascii="Times New Roman" w:hAnsi="Times New Roman"/>
          <w:sz w:val="24"/>
          <w:szCs w:val="24"/>
        </w:rPr>
        <w:t>But the</w:t>
      </w:r>
      <w:r w:rsidR="007A0485" w:rsidRPr="00BA0CB4">
        <w:rPr>
          <w:rFonts w:ascii="Times New Roman" w:hAnsi="Times New Roman"/>
          <w:sz w:val="24"/>
          <w:szCs w:val="24"/>
        </w:rPr>
        <w:t xml:space="preserve"> Defendants fail to consider this Court’s more recent decision on employment discrimination. </w:t>
      </w:r>
      <w:r w:rsidR="00D90D16" w:rsidRPr="00BA0CB4">
        <w:rPr>
          <w:rFonts w:ascii="Times New Roman" w:hAnsi="Times New Roman"/>
          <w:sz w:val="24"/>
          <w:szCs w:val="24"/>
        </w:rPr>
        <w:t xml:space="preserve"> </w:t>
      </w:r>
      <w:r w:rsidRPr="00BA0CB4">
        <w:rPr>
          <w:rFonts w:ascii="Times New Roman" w:hAnsi="Times New Roman"/>
          <w:sz w:val="24"/>
          <w:szCs w:val="24"/>
          <w:u w:val="single"/>
        </w:rPr>
        <w:t>McCray</w:t>
      </w:r>
      <w:r w:rsidR="004E2514" w:rsidRPr="00BA0CB4">
        <w:rPr>
          <w:rFonts w:ascii="Times New Roman" w:hAnsi="Times New Roman"/>
          <w:sz w:val="24"/>
          <w:szCs w:val="24"/>
          <w:u w:val="single"/>
        </w:rPr>
        <w:t xml:space="preserve"> Administrator</w:t>
      </w:r>
      <w:r w:rsidRPr="00BA0CB4">
        <w:rPr>
          <w:rFonts w:ascii="Times New Roman" w:hAnsi="Times New Roman"/>
          <w:sz w:val="24"/>
          <w:szCs w:val="24"/>
          <w:u w:val="single"/>
        </w:rPr>
        <w:t xml:space="preserve"> v. N.Y.C. Police Dept.</w:t>
      </w:r>
      <w:r w:rsidRPr="00BA0CB4">
        <w:rPr>
          <w:rFonts w:ascii="Times New Roman" w:hAnsi="Times New Roman"/>
          <w:sz w:val="24"/>
          <w:szCs w:val="24"/>
        </w:rPr>
        <w:t>, CV-99-</w:t>
      </w:r>
      <w:r w:rsidR="0021712E" w:rsidRPr="00BA0CB4">
        <w:rPr>
          <w:rFonts w:ascii="Times New Roman" w:hAnsi="Times New Roman"/>
          <w:sz w:val="24"/>
          <w:szCs w:val="24"/>
        </w:rPr>
        <w:t xml:space="preserve">9035 (CBA), 2008 WL 209845, at </w:t>
      </w:r>
      <w:r w:rsidRPr="00BA0CB4">
        <w:rPr>
          <w:rFonts w:ascii="Times New Roman" w:hAnsi="Times New Roman"/>
          <w:sz w:val="24"/>
          <w:szCs w:val="24"/>
        </w:rPr>
        <w:t>2 (</w:t>
      </w:r>
      <w:r w:rsidR="00683AA9" w:rsidRPr="00BA0CB4">
        <w:rPr>
          <w:rFonts w:ascii="Times New Roman" w:hAnsi="Times New Roman"/>
          <w:sz w:val="24"/>
          <w:szCs w:val="24"/>
        </w:rPr>
        <w:t>S.D.N.</w:t>
      </w:r>
      <w:r w:rsidRPr="00BA0CB4">
        <w:rPr>
          <w:rFonts w:ascii="Times New Roman" w:hAnsi="Times New Roman"/>
          <w:sz w:val="24"/>
          <w:szCs w:val="24"/>
        </w:rPr>
        <w:t xml:space="preserve">Y. Jan. 18, 2008) (holding that a police officer who tested positive for cocaine after having been reported for domestic violence could not demonstrate satisfactory job performance and was therefore unable to establish a prima facie case.)  </w:t>
      </w:r>
      <w:r w:rsidR="00DE10AB" w:rsidRPr="00BA0CB4">
        <w:rPr>
          <w:rFonts w:ascii="Times New Roman" w:hAnsi="Times New Roman"/>
          <w:b/>
          <w:sz w:val="24"/>
          <w:szCs w:val="24"/>
        </w:rPr>
        <w:t xml:space="preserve">[Citation 2.]  </w:t>
      </w:r>
      <w:r w:rsidR="000C5A98" w:rsidRPr="00BA0CB4">
        <w:rPr>
          <w:rFonts w:ascii="Times New Roman" w:hAnsi="Times New Roman"/>
          <w:sz w:val="24"/>
          <w:szCs w:val="24"/>
        </w:rPr>
        <w:t>Moreover</w:t>
      </w:r>
      <w:r w:rsidRPr="00BA0CB4">
        <w:rPr>
          <w:rFonts w:ascii="Times New Roman" w:hAnsi="Times New Roman"/>
          <w:sz w:val="24"/>
          <w:szCs w:val="24"/>
        </w:rPr>
        <w:t xml:space="preserve">, as the Second Circuit has stated, </w:t>
      </w:r>
      <w:r w:rsidRPr="00BA0CB4">
        <w:rPr>
          <w:rFonts w:ascii="Times New Roman" w:eastAsia="Times New Roman" w:hAnsi="Times New Roman"/>
          <w:sz w:val="24"/>
          <w:szCs w:val="24"/>
        </w:rPr>
        <w:t>“the [</w:t>
      </w:r>
      <w:r w:rsidR="0021712E" w:rsidRPr="00BA0CB4">
        <w:rPr>
          <w:rFonts w:ascii="Times New Roman" w:eastAsia="Times New Roman" w:hAnsi="Times New Roman"/>
          <w:sz w:val="24"/>
          <w:szCs w:val="24"/>
        </w:rPr>
        <w:t>Act</w:t>
      </w:r>
      <w:r w:rsidRPr="00BA0CB4">
        <w:rPr>
          <w:rFonts w:ascii="Times New Roman" w:eastAsia="Times New Roman" w:hAnsi="Times New Roman"/>
          <w:sz w:val="24"/>
          <w:szCs w:val="24"/>
        </w:rPr>
        <w:t xml:space="preserve">] may not be read in such a way as to shift into the plaintiff’s </w:t>
      </w:r>
      <w:r w:rsidRPr="00BA0CB4">
        <w:rPr>
          <w:rFonts w:ascii="Times New Roman" w:eastAsia="Times New Roman" w:hAnsi="Times New Roman"/>
          <w:iCs/>
          <w:sz w:val="24"/>
          <w:szCs w:val="24"/>
        </w:rPr>
        <w:t>prima facie</w:t>
      </w:r>
      <w:r w:rsidRPr="00BA0CB4">
        <w:rPr>
          <w:rFonts w:ascii="Times New Roman" w:eastAsia="Times New Roman" w:hAnsi="Times New Roman"/>
          <w:sz w:val="24"/>
          <w:szCs w:val="24"/>
        </w:rPr>
        <w:t xml:space="preserve"> case an obligation to anticipate and disprove the employer’s proffer of a legitimate, non-retal</w:t>
      </w:r>
      <w:r w:rsidR="00B72480" w:rsidRPr="00BA0CB4">
        <w:rPr>
          <w:rFonts w:ascii="Times New Roman" w:eastAsia="Times New Roman" w:hAnsi="Times New Roman"/>
          <w:sz w:val="24"/>
          <w:szCs w:val="24"/>
        </w:rPr>
        <w:t xml:space="preserve">iatory basis for its decision. </w:t>
      </w:r>
      <w:r w:rsidRPr="00BA0CB4">
        <w:rPr>
          <w:rFonts w:ascii="Times New Roman" w:eastAsia="Times New Roman" w:hAnsi="Times New Roman"/>
          <w:sz w:val="24"/>
          <w:szCs w:val="24"/>
        </w:rPr>
        <w:t xml:space="preserve"> It is </w:t>
      </w:r>
      <w:r w:rsidRPr="00BA0CB4">
        <w:rPr>
          <w:rFonts w:ascii="Times New Roman" w:eastAsia="Times New Roman" w:hAnsi="Times New Roman"/>
          <w:i/>
          <w:sz w:val="24"/>
          <w:szCs w:val="24"/>
        </w:rPr>
        <w:t>unusual</w:t>
      </w:r>
      <w:r w:rsidRPr="00BA0CB4">
        <w:rPr>
          <w:rFonts w:ascii="Times New Roman" w:eastAsia="Times New Roman" w:hAnsi="Times New Roman"/>
          <w:sz w:val="24"/>
          <w:szCs w:val="24"/>
        </w:rPr>
        <w:t xml:space="preserve"> for a plaintiff to fail to meet this standard.”  </w:t>
      </w:r>
      <w:r w:rsidRPr="00BA0CB4">
        <w:rPr>
          <w:rFonts w:ascii="Times New Roman" w:eastAsia="Times New Roman" w:hAnsi="Times New Roman"/>
          <w:i/>
          <w:sz w:val="24"/>
          <w:szCs w:val="24"/>
        </w:rPr>
        <w:t>Donnelly v. Raleigh Central School District Number 7</w:t>
      </w:r>
      <w:r w:rsidRPr="00BA0CB4">
        <w:rPr>
          <w:rFonts w:ascii="Times New Roman" w:eastAsia="Times New Roman" w:hAnsi="Times New Roman"/>
          <w:sz w:val="24"/>
          <w:szCs w:val="24"/>
        </w:rPr>
        <w:t>, 671 F.2d 134, 147 (2d. Cir. 2012) (citation omitted).</w:t>
      </w:r>
      <w:r w:rsidR="003D0D7A" w:rsidRPr="00BA0CB4">
        <w:rPr>
          <w:rFonts w:ascii="Times New Roman" w:eastAsia="Times New Roman" w:hAnsi="Times New Roman"/>
          <w:sz w:val="24"/>
          <w:szCs w:val="24"/>
        </w:rPr>
        <w:t xml:space="preserve">  </w:t>
      </w:r>
      <w:r w:rsidR="003D0D7A" w:rsidRPr="00BA0CB4">
        <w:rPr>
          <w:rFonts w:ascii="Times New Roman" w:hAnsi="Times New Roman"/>
          <w:b/>
          <w:sz w:val="24"/>
          <w:szCs w:val="24"/>
        </w:rPr>
        <w:t xml:space="preserve">[Citation </w:t>
      </w:r>
      <w:r w:rsidR="00984521" w:rsidRPr="00BA0CB4">
        <w:rPr>
          <w:rFonts w:ascii="Times New Roman" w:hAnsi="Times New Roman"/>
          <w:b/>
          <w:sz w:val="24"/>
          <w:szCs w:val="24"/>
        </w:rPr>
        <w:t>3</w:t>
      </w:r>
      <w:r w:rsidR="003D0D7A" w:rsidRPr="00BA0CB4">
        <w:rPr>
          <w:rFonts w:ascii="Times New Roman" w:hAnsi="Times New Roman"/>
          <w:b/>
          <w:sz w:val="24"/>
          <w:szCs w:val="24"/>
        </w:rPr>
        <w:t>.]</w:t>
      </w:r>
    </w:p>
    <w:p w14:paraId="7C8B627F" w14:textId="77777777" w:rsidR="00552AD9" w:rsidRPr="00BA0CB4" w:rsidRDefault="00C75DD8" w:rsidP="00552AD9">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1</w:t>
      </w:r>
      <w:r w:rsidR="00552AD9" w:rsidRPr="00BA0CB4">
        <w:rPr>
          <w:rFonts w:ascii="Times New Roman" w:hAnsi="Times New Roman"/>
          <w:sz w:val="24"/>
          <w:szCs w:val="24"/>
        </w:rPr>
        <w:t>?</w:t>
      </w:r>
    </w:p>
    <w:p w14:paraId="0A4EA2F1" w14:textId="77777777" w:rsidR="009913CD" w:rsidRPr="00FC1B4E" w:rsidRDefault="008C1AB8" w:rsidP="009913CD">
      <w:pPr>
        <w:numPr>
          <w:ilvl w:val="1"/>
          <w:numId w:val="4"/>
        </w:numPr>
        <w:spacing w:after="120" w:line="240" w:lineRule="auto"/>
        <w:rPr>
          <w:rFonts w:ascii="Times New Roman" w:hAnsi="Times New Roman"/>
        </w:rPr>
      </w:pPr>
      <w:r w:rsidRPr="00FC1B4E">
        <w:rPr>
          <w:rFonts w:ascii="Times New Roman" w:hAnsi="Times New Roman"/>
        </w:rPr>
        <w:t xml:space="preserve">The month and day of the decision should be removed </w:t>
      </w:r>
      <w:r w:rsidR="00397F5B" w:rsidRPr="00FC1B4E">
        <w:rPr>
          <w:rFonts w:ascii="Times New Roman" w:hAnsi="Times New Roman"/>
        </w:rPr>
        <w:t>and only the year should remain</w:t>
      </w:r>
    </w:p>
    <w:p w14:paraId="05CDB452" w14:textId="77777777" w:rsidR="00397F5B" w:rsidRPr="00FC1B4E" w:rsidRDefault="00C12D3F"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00B07CB1" w:rsidRPr="00FC1B4E">
        <w:rPr>
          <w:rFonts w:ascii="Times New Roman" w:hAnsi="Times New Roman"/>
        </w:rPr>
        <w:t>pincit</w:t>
      </w:r>
      <w:r w:rsidR="00554832" w:rsidRPr="00FC1B4E">
        <w:rPr>
          <w:rFonts w:ascii="Times New Roman" w:hAnsi="Times New Roman"/>
        </w:rPr>
        <w:t>e</w:t>
      </w:r>
      <w:proofErr w:type="spellEnd"/>
      <w:r w:rsidR="00554832" w:rsidRPr="00FC1B4E">
        <w:rPr>
          <w:rFonts w:ascii="Times New Roman" w:hAnsi="Times New Roman"/>
        </w:rPr>
        <w:t xml:space="preserve"> to page 3 should reference *3</w:t>
      </w:r>
    </w:p>
    <w:p w14:paraId="3F8B6D2E" w14:textId="77777777" w:rsidR="00554832" w:rsidRPr="00FC1B4E" w:rsidRDefault="00DC058A" w:rsidP="009913CD">
      <w:pPr>
        <w:numPr>
          <w:ilvl w:val="1"/>
          <w:numId w:val="4"/>
        </w:numPr>
        <w:spacing w:after="120" w:line="240" w:lineRule="auto"/>
        <w:rPr>
          <w:rFonts w:ascii="Times New Roman" w:hAnsi="Times New Roman"/>
        </w:rPr>
      </w:pPr>
      <w:r w:rsidRPr="00FC1B4E">
        <w:rPr>
          <w:rFonts w:ascii="Times New Roman" w:hAnsi="Times New Roman"/>
        </w:rPr>
        <w:t xml:space="preserve">The </w:t>
      </w:r>
      <w:proofErr w:type="spellStart"/>
      <w:r w:rsidRPr="00FC1B4E">
        <w:rPr>
          <w:rFonts w:ascii="Times New Roman" w:hAnsi="Times New Roman"/>
        </w:rPr>
        <w:t>pincite</w:t>
      </w:r>
      <w:proofErr w:type="spellEnd"/>
      <w:r w:rsidRPr="00FC1B4E">
        <w:rPr>
          <w:rFonts w:ascii="Times New Roman" w:hAnsi="Times New Roman"/>
        </w:rPr>
        <w:t xml:space="preserve"> to page 3 should not be preceded by the word “at”</w:t>
      </w:r>
    </w:p>
    <w:p w14:paraId="62E84ACF" w14:textId="77777777" w:rsidR="00253DB5" w:rsidRPr="00FC1B4E" w:rsidRDefault="009E22D2" w:rsidP="009913CD">
      <w:pPr>
        <w:numPr>
          <w:ilvl w:val="1"/>
          <w:numId w:val="4"/>
        </w:numPr>
        <w:spacing w:after="120" w:line="240" w:lineRule="auto"/>
        <w:rPr>
          <w:rFonts w:ascii="Times New Roman" w:hAnsi="Times New Roman"/>
        </w:rPr>
      </w:pPr>
      <w:r w:rsidRPr="00FC1B4E">
        <w:rPr>
          <w:rFonts w:ascii="Times New Roman" w:hAnsi="Times New Roman"/>
        </w:rPr>
        <w:t xml:space="preserve">The comma following </w:t>
      </w:r>
      <w:r w:rsidRPr="00FC1B4E">
        <w:rPr>
          <w:rFonts w:ascii="Times New Roman" w:hAnsi="Times New Roman"/>
          <w:i/>
        </w:rPr>
        <w:t>Maple</w:t>
      </w:r>
      <w:r w:rsidRPr="00FC1B4E">
        <w:rPr>
          <w:rFonts w:ascii="Times New Roman" w:hAnsi="Times New Roman"/>
        </w:rPr>
        <w:t xml:space="preserve"> should be italicized</w:t>
      </w:r>
    </w:p>
    <w:p w14:paraId="048AE3E2" w14:textId="77777777" w:rsidR="009E22D2" w:rsidRDefault="00DA4034" w:rsidP="009913CD">
      <w:pPr>
        <w:numPr>
          <w:ilvl w:val="1"/>
          <w:numId w:val="4"/>
        </w:numPr>
        <w:spacing w:after="120" w:line="240" w:lineRule="auto"/>
        <w:rPr>
          <w:rFonts w:ascii="Times New Roman" w:hAnsi="Times New Roman"/>
        </w:rPr>
      </w:pPr>
      <w:r w:rsidRPr="00FC1B4E">
        <w:rPr>
          <w:rFonts w:ascii="Times New Roman" w:hAnsi="Times New Roman"/>
        </w:rPr>
        <w:t>A, B, and C</w:t>
      </w:r>
    </w:p>
    <w:p w14:paraId="5F55122B" w14:textId="77777777" w:rsidR="00E178C6" w:rsidRPr="00FC1B4E" w:rsidRDefault="00E178C6" w:rsidP="009913CD">
      <w:pPr>
        <w:numPr>
          <w:ilvl w:val="1"/>
          <w:numId w:val="4"/>
        </w:numPr>
        <w:spacing w:after="120" w:line="240" w:lineRule="auto"/>
        <w:rPr>
          <w:rFonts w:ascii="Times New Roman" w:hAnsi="Times New Roman"/>
        </w:rPr>
      </w:pPr>
      <w:r>
        <w:rPr>
          <w:rFonts w:ascii="Times New Roman" w:hAnsi="Times New Roman"/>
        </w:rPr>
        <w:t>A and C</w:t>
      </w:r>
    </w:p>
    <w:p w14:paraId="5DA6D6E2" w14:textId="77777777" w:rsidR="00AE0387" w:rsidRPr="00BA0CB4" w:rsidRDefault="00947B06"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w:t>
      </w:r>
      <w:r w:rsidR="00AE0387" w:rsidRPr="00BA0CB4">
        <w:rPr>
          <w:rFonts w:ascii="Times New Roman" w:hAnsi="Times New Roman"/>
          <w:sz w:val="24"/>
          <w:szCs w:val="24"/>
        </w:rPr>
        <w:t xml:space="preserve"> Citation 2?</w:t>
      </w:r>
    </w:p>
    <w:p w14:paraId="648E7F14" w14:textId="77777777" w:rsidR="009913CD" w:rsidRPr="00706F43" w:rsidRDefault="003770FE" w:rsidP="000F1358">
      <w:pPr>
        <w:numPr>
          <w:ilvl w:val="1"/>
          <w:numId w:val="4"/>
        </w:numPr>
        <w:spacing w:after="120" w:line="240" w:lineRule="auto"/>
        <w:rPr>
          <w:rFonts w:ascii="Times New Roman" w:hAnsi="Times New Roman"/>
        </w:rPr>
      </w:pPr>
      <w:r w:rsidRPr="00706F43">
        <w:rPr>
          <w:rFonts w:ascii="Times New Roman" w:hAnsi="Times New Roman"/>
        </w:rPr>
        <w:t>The period within the explanatory parenthetical should be removed</w:t>
      </w:r>
    </w:p>
    <w:p w14:paraId="49AE2072" w14:textId="77777777" w:rsidR="00594994"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The </w:t>
      </w:r>
      <w:proofErr w:type="spellStart"/>
      <w:r w:rsidRPr="00706F43">
        <w:rPr>
          <w:rFonts w:ascii="Times New Roman" w:hAnsi="Times New Roman"/>
        </w:rPr>
        <w:t>pincite</w:t>
      </w:r>
      <w:proofErr w:type="spellEnd"/>
      <w:r w:rsidRPr="00706F43">
        <w:rPr>
          <w:rFonts w:ascii="Times New Roman" w:hAnsi="Times New Roman"/>
        </w:rPr>
        <w:t xml:space="preserve"> to page 2 should not be preceded by the word “at”</w:t>
      </w:r>
    </w:p>
    <w:p w14:paraId="381F8AC2" w14:textId="77777777" w:rsidR="003770FE" w:rsidRPr="00706F43" w:rsidRDefault="00594994" w:rsidP="000F1358">
      <w:pPr>
        <w:numPr>
          <w:ilvl w:val="1"/>
          <w:numId w:val="4"/>
        </w:numPr>
        <w:spacing w:after="120" w:line="240" w:lineRule="auto"/>
        <w:rPr>
          <w:rFonts w:ascii="Times New Roman" w:hAnsi="Times New Roman"/>
        </w:rPr>
      </w:pPr>
      <w:r w:rsidRPr="00706F43">
        <w:rPr>
          <w:rFonts w:ascii="Times New Roman" w:hAnsi="Times New Roman"/>
        </w:rPr>
        <w:t xml:space="preserve"> </w:t>
      </w:r>
      <w:r w:rsidR="00B17018" w:rsidRPr="00706F43">
        <w:rPr>
          <w:rFonts w:ascii="Times New Roman" w:hAnsi="Times New Roman"/>
        </w:rPr>
        <w:t>“Administrator</w:t>
      </w:r>
      <w:r w:rsidR="006F3268">
        <w:rPr>
          <w:rFonts w:ascii="Times New Roman" w:hAnsi="Times New Roman"/>
        </w:rPr>
        <w:t>” should be changed to “Admin.”</w:t>
      </w:r>
    </w:p>
    <w:p w14:paraId="2D1B0A0C" w14:textId="77777777" w:rsidR="00B17018" w:rsidRPr="00706F43" w:rsidRDefault="00B17018" w:rsidP="000F1358">
      <w:pPr>
        <w:numPr>
          <w:ilvl w:val="1"/>
          <w:numId w:val="4"/>
        </w:numPr>
        <w:spacing w:after="120" w:line="240" w:lineRule="auto"/>
        <w:rPr>
          <w:rFonts w:ascii="Times New Roman" w:hAnsi="Times New Roman"/>
        </w:rPr>
      </w:pPr>
      <w:r w:rsidRPr="00706F43">
        <w:rPr>
          <w:rFonts w:ascii="Times New Roman" w:hAnsi="Times New Roman"/>
        </w:rPr>
        <w:t>The case name should be italicized rather than underlined</w:t>
      </w:r>
    </w:p>
    <w:p w14:paraId="015D3279" w14:textId="77777777" w:rsidR="00B96D09" w:rsidRDefault="00B96D09" w:rsidP="000F1358">
      <w:pPr>
        <w:numPr>
          <w:ilvl w:val="1"/>
          <w:numId w:val="4"/>
        </w:numPr>
        <w:spacing w:after="120" w:line="240" w:lineRule="auto"/>
        <w:rPr>
          <w:rFonts w:ascii="Times New Roman" w:hAnsi="Times New Roman"/>
        </w:rPr>
      </w:pPr>
      <w:r>
        <w:rPr>
          <w:rFonts w:ascii="Times New Roman" w:hAnsi="Times New Roman"/>
        </w:rPr>
        <w:t>A, B, and D</w:t>
      </w:r>
    </w:p>
    <w:p w14:paraId="6F6603B3" w14:textId="77777777" w:rsidR="00594994" w:rsidRPr="00706F43" w:rsidRDefault="00DC14F4" w:rsidP="000F1358">
      <w:pPr>
        <w:numPr>
          <w:ilvl w:val="1"/>
          <w:numId w:val="4"/>
        </w:numPr>
        <w:spacing w:after="120" w:line="240" w:lineRule="auto"/>
        <w:rPr>
          <w:rFonts w:ascii="Times New Roman" w:hAnsi="Times New Roman"/>
        </w:rPr>
      </w:pPr>
      <w:r w:rsidRPr="00706F43">
        <w:rPr>
          <w:rFonts w:ascii="Times New Roman" w:hAnsi="Times New Roman"/>
        </w:rPr>
        <w:t xml:space="preserve">A </w:t>
      </w:r>
      <w:r w:rsidR="00594994" w:rsidRPr="00706F43">
        <w:rPr>
          <w:rFonts w:ascii="Times New Roman" w:hAnsi="Times New Roman"/>
        </w:rPr>
        <w:t>and D</w:t>
      </w:r>
    </w:p>
    <w:p w14:paraId="37A8EFA0" w14:textId="77777777" w:rsidR="00AE0387" w:rsidRPr="00BA0CB4" w:rsidRDefault="00B76EAF" w:rsidP="00AE0387">
      <w:pPr>
        <w:numPr>
          <w:ilvl w:val="0"/>
          <w:numId w:val="4"/>
        </w:numPr>
        <w:spacing w:after="120" w:line="240" w:lineRule="auto"/>
        <w:rPr>
          <w:rFonts w:ascii="Times New Roman" w:hAnsi="Times New Roman"/>
          <w:sz w:val="24"/>
          <w:szCs w:val="24"/>
        </w:rPr>
      </w:pPr>
      <w:r>
        <w:rPr>
          <w:rFonts w:ascii="Times New Roman" w:hAnsi="Times New Roman"/>
          <w:sz w:val="24"/>
          <w:szCs w:val="24"/>
        </w:rPr>
        <w:t>What changes should be made to Citation 3</w:t>
      </w:r>
      <w:r w:rsidR="00AE0387" w:rsidRPr="00BA0CB4">
        <w:rPr>
          <w:rFonts w:ascii="Times New Roman" w:hAnsi="Times New Roman"/>
          <w:sz w:val="24"/>
          <w:szCs w:val="24"/>
        </w:rPr>
        <w:t>?</w:t>
      </w:r>
    </w:p>
    <w:p w14:paraId="66FDAD68" w14:textId="77777777" w:rsidR="009913CD" w:rsidRPr="00D777F5" w:rsidRDefault="00CD052B" w:rsidP="009913CD">
      <w:pPr>
        <w:numPr>
          <w:ilvl w:val="1"/>
          <w:numId w:val="4"/>
        </w:numPr>
        <w:spacing w:after="120" w:line="240" w:lineRule="auto"/>
        <w:rPr>
          <w:rFonts w:ascii="Times New Roman" w:hAnsi="Times New Roman"/>
        </w:rPr>
      </w:pPr>
      <w:r w:rsidRPr="00D777F5">
        <w:rPr>
          <w:rFonts w:ascii="Times New Roman" w:hAnsi="Times New Roman"/>
        </w:rPr>
        <w:t>“Central” should be abbreviated to “Ctr</w:t>
      </w:r>
      <w:r w:rsidR="001D1836" w:rsidRPr="00D777F5">
        <w:rPr>
          <w:rFonts w:ascii="Times New Roman" w:hAnsi="Times New Roman"/>
        </w:rPr>
        <w:t>.</w:t>
      </w:r>
      <w:r w:rsidRPr="00D777F5">
        <w:rPr>
          <w:rFonts w:ascii="Times New Roman" w:hAnsi="Times New Roman"/>
        </w:rPr>
        <w:t>”</w:t>
      </w:r>
    </w:p>
    <w:p w14:paraId="2CF25848" w14:textId="77777777" w:rsidR="00035538" w:rsidRPr="00D777F5" w:rsidRDefault="00035538" w:rsidP="009913CD">
      <w:pPr>
        <w:numPr>
          <w:ilvl w:val="1"/>
          <w:numId w:val="4"/>
        </w:numPr>
        <w:spacing w:after="120" w:line="240" w:lineRule="auto"/>
        <w:rPr>
          <w:rFonts w:ascii="Times New Roman" w:hAnsi="Times New Roman"/>
        </w:rPr>
      </w:pPr>
      <w:r w:rsidRPr="00D777F5">
        <w:rPr>
          <w:rFonts w:ascii="Times New Roman" w:hAnsi="Times New Roman"/>
        </w:rPr>
        <w:t>“School” should be abbreviated to “Sch.”</w:t>
      </w:r>
    </w:p>
    <w:p w14:paraId="68319267" w14:textId="77777777" w:rsidR="000B2459" w:rsidRPr="00D777F5" w:rsidRDefault="000B2459" w:rsidP="009913CD">
      <w:pPr>
        <w:numPr>
          <w:ilvl w:val="1"/>
          <w:numId w:val="4"/>
        </w:numPr>
        <w:spacing w:after="120" w:line="240" w:lineRule="auto"/>
        <w:rPr>
          <w:rFonts w:ascii="Times New Roman" w:hAnsi="Times New Roman"/>
        </w:rPr>
      </w:pPr>
      <w:r w:rsidRPr="00D777F5">
        <w:rPr>
          <w:rFonts w:ascii="Times New Roman" w:hAnsi="Times New Roman"/>
        </w:rPr>
        <w:t>“District” should be abbreviated to “Dist.”</w:t>
      </w:r>
    </w:p>
    <w:p w14:paraId="50CA67DD" w14:textId="77777777" w:rsidR="00B70832" w:rsidRPr="00D777F5" w:rsidRDefault="00962A11" w:rsidP="009913CD">
      <w:pPr>
        <w:numPr>
          <w:ilvl w:val="1"/>
          <w:numId w:val="4"/>
        </w:numPr>
        <w:spacing w:after="120" w:line="240" w:lineRule="auto"/>
        <w:rPr>
          <w:rFonts w:ascii="Times New Roman" w:hAnsi="Times New Roman"/>
        </w:rPr>
      </w:pPr>
      <w:r w:rsidRPr="00D777F5">
        <w:rPr>
          <w:rFonts w:ascii="Times New Roman" w:hAnsi="Times New Roman"/>
        </w:rPr>
        <w:t>“Number” should be abbreviated to “No.”</w:t>
      </w:r>
    </w:p>
    <w:p w14:paraId="7FFF5915" w14:textId="77777777" w:rsidR="00B50431" w:rsidRPr="00D777F5" w:rsidRDefault="00B50431" w:rsidP="009913CD">
      <w:pPr>
        <w:numPr>
          <w:ilvl w:val="1"/>
          <w:numId w:val="4"/>
        </w:numPr>
        <w:spacing w:after="120" w:line="240" w:lineRule="auto"/>
        <w:rPr>
          <w:rFonts w:ascii="Times New Roman" w:hAnsi="Times New Roman"/>
        </w:rPr>
      </w:pPr>
      <w:r w:rsidRPr="00D777F5">
        <w:rPr>
          <w:rFonts w:ascii="Times New Roman" w:hAnsi="Times New Roman"/>
        </w:rPr>
        <w:t>B and D</w:t>
      </w:r>
    </w:p>
    <w:p w14:paraId="020965A1" w14:textId="77777777" w:rsidR="00D3518B" w:rsidRPr="00D777F5" w:rsidRDefault="00D3518B" w:rsidP="009913CD">
      <w:pPr>
        <w:numPr>
          <w:ilvl w:val="1"/>
          <w:numId w:val="4"/>
        </w:numPr>
        <w:spacing w:after="120" w:line="240" w:lineRule="auto"/>
        <w:rPr>
          <w:rFonts w:ascii="Times New Roman" w:hAnsi="Times New Roman"/>
        </w:rPr>
      </w:pPr>
      <w:r w:rsidRPr="00D777F5">
        <w:rPr>
          <w:rFonts w:ascii="Times New Roman" w:hAnsi="Times New Roman"/>
        </w:rPr>
        <w:t>B, C, and D</w:t>
      </w:r>
    </w:p>
    <w:p w14:paraId="3D8C93A7" w14:textId="77777777" w:rsidR="00415549" w:rsidRPr="001F5D70" w:rsidRDefault="0028129F" w:rsidP="00415549">
      <w:pPr>
        <w:numPr>
          <w:ilvl w:val="0"/>
          <w:numId w:val="4"/>
        </w:numPr>
        <w:spacing w:after="120" w:line="240" w:lineRule="auto"/>
        <w:rPr>
          <w:rFonts w:ascii="Times New Roman" w:hAnsi="Times New Roman"/>
          <w:szCs w:val="24"/>
        </w:rPr>
      </w:pPr>
      <w:r w:rsidRPr="00BA0CB4">
        <w:rPr>
          <w:rFonts w:ascii="Times New Roman" w:hAnsi="Times New Roman"/>
          <w:sz w:val="24"/>
          <w:szCs w:val="24"/>
        </w:rPr>
        <w:br w:type="page"/>
      </w:r>
      <w:r w:rsidR="00415549">
        <w:rPr>
          <w:rFonts w:ascii="Times New Roman" w:hAnsi="Times New Roman"/>
          <w:sz w:val="24"/>
          <w:szCs w:val="24"/>
        </w:rPr>
        <w:lastRenderedPageBreak/>
        <w:t xml:space="preserve">You are trying to cite a Law Review article in your Note, which you hope to publish in </w:t>
      </w:r>
      <w:r w:rsidR="00415549" w:rsidRPr="001E0BEF">
        <w:rPr>
          <w:rFonts w:ascii="Times New Roman" w:hAnsi="Times New Roman"/>
          <w:i/>
          <w:sz w:val="24"/>
          <w:szCs w:val="24"/>
        </w:rPr>
        <w:t>The</w:t>
      </w:r>
      <w:r w:rsidR="00415549">
        <w:rPr>
          <w:rFonts w:ascii="Times New Roman" w:hAnsi="Times New Roman"/>
          <w:sz w:val="24"/>
          <w:szCs w:val="24"/>
        </w:rPr>
        <w:t xml:space="preserve"> </w:t>
      </w:r>
      <w:r w:rsidR="00415549">
        <w:rPr>
          <w:rFonts w:ascii="Times New Roman" w:hAnsi="Times New Roman"/>
          <w:i/>
          <w:sz w:val="24"/>
          <w:szCs w:val="24"/>
        </w:rPr>
        <w:t>George Washington Law Review</w:t>
      </w:r>
      <w:r w:rsidR="00415549">
        <w:rPr>
          <w:rFonts w:ascii="Times New Roman" w:hAnsi="Times New Roman"/>
          <w:sz w:val="24"/>
          <w:szCs w:val="24"/>
        </w:rPr>
        <w:t xml:space="preserve"> next year.</w:t>
      </w:r>
      <w:r w:rsidR="00415549" w:rsidRPr="0004141A">
        <w:rPr>
          <w:rFonts w:ascii="Times New Roman" w:hAnsi="Times New Roman"/>
          <w:sz w:val="24"/>
          <w:szCs w:val="24"/>
        </w:rPr>
        <w:t xml:space="preserve"> </w:t>
      </w:r>
      <w:r w:rsidR="00415549">
        <w:rPr>
          <w:rFonts w:ascii="Times New Roman" w:hAnsi="Times New Roman"/>
          <w:sz w:val="24"/>
          <w:szCs w:val="24"/>
        </w:rPr>
        <w:t xml:space="preserve"> </w:t>
      </w:r>
      <w:r w:rsidR="00415549" w:rsidRPr="0004141A">
        <w:rPr>
          <w:rFonts w:ascii="Times New Roman" w:hAnsi="Times New Roman"/>
          <w:sz w:val="24"/>
          <w:szCs w:val="24"/>
        </w:rPr>
        <w:t>Which is the best citation</w:t>
      </w:r>
      <w:r w:rsidR="00415549">
        <w:rPr>
          <w:rFonts w:ascii="Times New Roman" w:hAnsi="Times New Roman"/>
          <w:sz w:val="24"/>
          <w:szCs w:val="24"/>
        </w:rPr>
        <w:t>?</w:t>
      </w:r>
    </w:p>
    <w:p w14:paraId="5509300E" w14:textId="77777777" w:rsidR="00415549" w:rsidRDefault="00415549" w:rsidP="00415549">
      <w:pPr>
        <w:numPr>
          <w:ilvl w:val="1"/>
          <w:numId w:val="4"/>
        </w:numPr>
        <w:spacing w:after="120" w:line="240" w:lineRule="auto"/>
        <w:rPr>
          <w:rFonts w:ascii="Times New Roman" w:hAnsi="Times New Roman"/>
          <w:szCs w:val="24"/>
        </w:rPr>
      </w:pPr>
      <w:r w:rsidRPr="008E0949">
        <w:rPr>
          <w:rFonts w:ascii="Times New Roman" w:hAnsi="Times New Roman"/>
          <w:smallCaps/>
        </w:rPr>
        <w:t xml:space="preserve">Jonathan Turley, </w:t>
      </w:r>
      <w:r w:rsidRPr="008E0949">
        <w:rPr>
          <w:rFonts w:ascii="Times New Roman" w:hAnsi="Times New Roman"/>
          <w:i/>
        </w:rPr>
        <w:t>Madisonian Tectonics: How Form Follows Function in Constitutional and Architectural Interpretation</w:t>
      </w:r>
      <w:r>
        <w:rPr>
          <w:rFonts w:ascii="Times New Roman" w:hAnsi="Times New Roman"/>
          <w:szCs w:val="24"/>
        </w:rPr>
        <w:t xml:space="preserve">, 83 </w:t>
      </w:r>
      <w:r w:rsidRPr="0013050D">
        <w:rPr>
          <w:rFonts w:ascii="Times New Roman" w:hAnsi="Times New Roman"/>
          <w:smallCaps/>
        </w:rPr>
        <w:t>Geo. Wash. L. Rev.</w:t>
      </w:r>
      <w:r>
        <w:rPr>
          <w:rFonts w:ascii="Times New Roman" w:hAnsi="Times New Roman"/>
          <w:szCs w:val="24"/>
        </w:rPr>
        <w:t xml:space="preserve"> 305, 308 (2015).</w:t>
      </w:r>
    </w:p>
    <w:p w14:paraId="5C857761"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0741AC78"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sidRPr="00D7311B">
        <w:rPr>
          <w:rFonts w:ascii="Times New Roman" w:hAnsi="Times New Roman"/>
          <w:smallCaps/>
        </w:rPr>
        <w:t>Geo. Wash. L. Rev.</w:t>
      </w:r>
      <w:r>
        <w:rPr>
          <w:rFonts w:ascii="Times New Roman" w:hAnsi="Times New Roman"/>
          <w:szCs w:val="24"/>
        </w:rPr>
        <w:t xml:space="preserve"> 305, 308 (2015).</w:t>
      </w:r>
    </w:p>
    <w:p w14:paraId="7D821E1A"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4548BA">
        <w:rPr>
          <w:rFonts w:ascii="Times New Roman" w:hAnsi="Times New Roman"/>
          <w:i/>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03C9D997" w14:textId="77777777" w:rsidR="00415549" w:rsidRDefault="00415549" w:rsidP="00415549">
      <w:pPr>
        <w:numPr>
          <w:ilvl w:val="1"/>
          <w:numId w:val="4"/>
        </w:numPr>
        <w:spacing w:after="120" w:line="240" w:lineRule="auto"/>
        <w:rPr>
          <w:rFonts w:ascii="Times New Roman" w:hAnsi="Times New Roman"/>
          <w:szCs w:val="24"/>
        </w:rPr>
      </w:pPr>
      <w:r>
        <w:rPr>
          <w:rFonts w:ascii="Times New Roman" w:hAnsi="Times New Roman"/>
          <w:szCs w:val="24"/>
        </w:rPr>
        <w:t xml:space="preserve">Jonathan Turley, </w:t>
      </w:r>
      <w:r w:rsidRPr="00BC6530">
        <w:rPr>
          <w:rFonts w:ascii="Times New Roman" w:hAnsi="Times New Roman"/>
          <w:szCs w:val="24"/>
        </w:rPr>
        <w:t>Madisonian Tectonics: How Form Follows Function in Constitutional and Architectural Interpretation</w:t>
      </w:r>
      <w:r>
        <w:rPr>
          <w:rFonts w:ascii="Times New Roman" w:hAnsi="Times New Roman"/>
          <w:szCs w:val="24"/>
        </w:rPr>
        <w:t xml:space="preserve">, 83 </w:t>
      </w:r>
      <w:r>
        <w:rPr>
          <w:rFonts w:ascii="Times New Roman" w:hAnsi="Times New Roman"/>
          <w:smallCaps/>
        </w:rPr>
        <w:t>G.</w:t>
      </w:r>
      <w:r w:rsidRPr="00D7311B">
        <w:rPr>
          <w:rFonts w:ascii="Times New Roman" w:hAnsi="Times New Roman"/>
          <w:smallCaps/>
        </w:rPr>
        <w:t>W. L. Rev.</w:t>
      </w:r>
      <w:r>
        <w:rPr>
          <w:rFonts w:ascii="Times New Roman" w:hAnsi="Times New Roman"/>
          <w:szCs w:val="24"/>
        </w:rPr>
        <w:t xml:space="preserve"> 305, 308 (2015).</w:t>
      </w:r>
    </w:p>
    <w:p w14:paraId="71AD18FE" w14:textId="77777777" w:rsidR="00415549" w:rsidRPr="00415549" w:rsidRDefault="00415549" w:rsidP="00415549">
      <w:pPr>
        <w:spacing w:after="120" w:line="240" w:lineRule="auto"/>
        <w:ind w:left="720"/>
        <w:rPr>
          <w:rFonts w:ascii="Times New Roman" w:hAnsi="Times New Roman"/>
          <w:szCs w:val="24"/>
        </w:rPr>
      </w:pPr>
    </w:p>
    <w:p w14:paraId="18A4CFBF" w14:textId="77777777" w:rsidR="002F39A8" w:rsidRPr="00BA0CB4" w:rsidRDefault="00C3111B" w:rsidP="00415549">
      <w:pPr>
        <w:numPr>
          <w:ilvl w:val="0"/>
          <w:numId w:val="4"/>
        </w:numPr>
        <w:spacing w:after="120" w:line="240" w:lineRule="auto"/>
        <w:rPr>
          <w:rFonts w:ascii="Times New Roman" w:hAnsi="Times New Roman"/>
          <w:sz w:val="24"/>
          <w:szCs w:val="24"/>
        </w:rPr>
      </w:pPr>
      <w:r w:rsidRPr="00BA0CB4">
        <w:rPr>
          <w:rFonts w:ascii="Times New Roman" w:hAnsi="Times New Roman"/>
          <w:sz w:val="24"/>
          <w:szCs w:val="24"/>
        </w:rPr>
        <w:t>Imagine that you are assigned to edit an article that your journal is publishing.</w:t>
      </w:r>
      <w:r w:rsidR="00873103" w:rsidRPr="00BA0CB4">
        <w:rPr>
          <w:rFonts w:ascii="Times New Roman" w:hAnsi="Times New Roman"/>
          <w:sz w:val="24"/>
          <w:szCs w:val="24"/>
        </w:rPr>
        <w:t xml:space="preserve">  Assume the </w:t>
      </w:r>
      <w:r w:rsidRPr="00BA0CB4">
        <w:rPr>
          <w:rFonts w:ascii="Times New Roman" w:hAnsi="Times New Roman"/>
          <w:sz w:val="24"/>
          <w:szCs w:val="24"/>
        </w:rPr>
        <w:t>citation sentence below</w:t>
      </w:r>
      <w:r w:rsidR="00873103" w:rsidRPr="00BA0CB4">
        <w:rPr>
          <w:rFonts w:ascii="Times New Roman" w:hAnsi="Times New Roman"/>
          <w:sz w:val="24"/>
          <w:szCs w:val="24"/>
        </w:rPr>
        <w:t xml:space="preserve"> appears in a </w:t>
      </w:r>
      <w:r w:rsidR="000462FC" w:rsidRPr="00BA0CB4">
        <w:rPr>
          <w:rFonts w:ascii="Times New Roman" w:hAnsi="Times New Roman"/>
          <w:sz w:val="24"/>
          <w:szCs w:val="24"/>
        </w:rPr>
        <w:t xml:space="preserve">footnote of a </w:t>
      </w:r>
      <w:r w:rsidR="00736C73" w:rsidRPr="00BA0CB4">
        <w:rPr>
          <w:rFonts w:ascii="Times New Roman" w:hAnsi="Times New Roman"/>
          <w:sz w:val="24"/>
          <w:szCs w:val="24"/>
        </w:rPr>
        <w:t>Law Review article</w:t>
      </w:r>
      <w:r w:rsidR="00873103" w:rsidRPr="00BA0CB4">
        <w:rPr>
          <w:rFonts w:ascii="Times New Roman" w:hAnsi="Times New Roman"/>
          <w:sz w:val="24"/>
          <w:szCs w:val="24"/>
        </w:rPr>
        <w:t>.</w:t>
      </w:r>
      <w:r w:rsidR="008431FF" w:rsidRPr="00BA0CB4">
        <w:rPr>
          <w:rFonts w:ascii="Times New Roman" w:hAnsi="Times New Roman"/>
          <w:sz w:val="24"/>
          <w:szCs w:val="24"/>
        </w:rPr>
        <w:t xml:space="preserve">  </w:t>
      </w:r>
      <w:r w:rsidR="009C0CFF">
        <w:rPr>
          <w:rFonts w:ascii="Times New Roman" w:hAnsi="Times New Roman"/>
          <w:sz w:val="24"/>
          <w:szCs w:val="24"/>
        </w:rPr>
        <w:t>Assuming each source is equally helpful, w</w:t>
      </w:r>
      <w:r w:rsidR="008431FF" w:rsidRPr="00BA0CB4">
        <w:rPr>
          <w:rFonts w:ascii="Times New Roman" w:hAnsi="Times New Roman"/>
          <w:sz w:val="24"/>
          <w:szCs w:val="24"/>
        </w:rPr>
        <w:t>hich citation is the most correct?</w:t>
      </w:r>
    </w:p>
    <w:p w14:paraId="05C29574" w14:textId="77777777" w:rsidR="00415549" w:rsidRDefault="00415549"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w:t>
      </w: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14EC260F"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Note,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xml:space="preserve">, Chairman, Kenya Human Rights Comm’n, to author (Dec. 28, 2006, 16:18 EST) (on file with author);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w:t>
      </w:r>
    </w:p>
    <w:p w14:paraId="427CD9A7" w14:textId="77777777" w:rsidR="006D1060" w:rsidRDefault="006D1060" w:rsidP="00415549">
      <w:pPr>
        <w:numPr>
          <w:ilvl w:val="0"/>
          <w:numId w:val="10"/>
        </w:numPr>
        <w:spacing w:after="120"/>
        <w:rPr>
          <w:rFonts w:ascii="Times New Roman" w:hAnsi="Times New Roman"/>
        </w:rPr>
      </w:pP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6D1060">
        <w:rPr>
          <w:rFonts w:ascii="Times New Roman" w:eastAsia="Cambria" w:hAnsi="Times New Roman"/>
          <w:smallCaps/>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sidR="002777E2">
        <w:rPr>
          <w:rFonts w:ascii="Times New Roman" w:hAnsi="Times New Roman"/>
        </w:rPr>
        <w:t xml:space="preserve">; </w:t>
      </w:r>
      <w:r w:rsidR="002777E2" w:rsidRPr="006D1060">
        <w:rPr>
          <w:rFonts w:ascii="Times New Roman" w:hAnsi="Times New Roman"/>
        </w:rPr>
        <w:t xml:space="preserve">E-mail from </w:t>
      </w:r>
      <w:proofErr w:type="spellStart"/>
      <w:r w:rsidR="002777E2" w:rsidRPr="006D1060">
        <w:rPr>
          <w:rFonts w:ascii="Times New Roman" w:hAnsi="Times New Roman"/>
        </w:rPr>
        <w:t>Makau</w:t>
      </w:r>
      <w:proofErr w:type="spellEnd"/>
      <w:r w:rsidR="002777E2" w:rsidRPr="006D1060">
        <w:rPr>
          <w:rFonts w:ascii="Times New Roman" w:hAnsi="Times New Roman"/>
        </w:rPr>
        <w:t xml:space="preserve"> </w:t>
      </w:r>
      <w:proofErr w:type="spellStart"/>
      <w:r w:rsidR="002777E2" w:rsidRPr="006D1060">
        <w:rPr>
          <w:rFonts w:ascii="Times New Roman" w:hAnsi="Times New Roman"/>
        </w:rPr>
        <w:t>Mutua</w:t>
      </w:r>
      <w:proofErr w:type="spellEnd"/>
      <w:r w:rsidR="002777E2" w:rsidRPr="006D1060">
        <w:rPr>
          <w:rFonts w:ascii="Times New Roman" w:hAnsi="Times New Roman"/>
        </w:rPr>
        <w:t>, Chairman, Kenya Human Rights Comm’n, to author (Dec. 28, 2006, 1</w:t>
      </w:r>
      <w:r w:rsidR="002777E2">
        <w:rPr>
          <w:rFonts w:ascii="Times New Roman" w:hAnsi="Times New Roman"/>
        </w:rPr>
        <w:t>6:18 EST) (on file with author)</w:t>
      </w:r>
      <w:r>
        <w:rPr>
          <w:rFonts w:ascii="Times New Roman" w:hAnsi="Times New Roman"/>
        </w:rPr>
        <w:t>.</w:t>
      </w:r>
    </w:p>
    <w:p w14:paraId="4AB6AB17" w14:textId="77777777" w:rsidR="006D1060" w:rsidRDefault="00E3190B"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006D2A72" w:rsidRPr="006D1060">
        <w:rPr>
          <w:rFonts w:ascii="Times New Roman" w:eastAsia="Cambria" w:hAnsi="Times New Roman"/>
        </w:rPr>
        <w:t xml:space="preserve">Thomas Long, </w:t>
      </w:r>
      <w:r w:rsidR="006D2A72" w:rsidRPr="006D1060">
        <w:rPr>
          <w:rFonts w:ascii="Times New Roman" w:eastAsia="Cambria" w:hAnsi="Times New Roman"/>
          <w:i/>
        </w:rPr>
        <w:t>The Importance of the First Amendment</w:t>
      </w:r>
      <w:r w:rsidR="006D2A72" w:rsidRPr="006D1060">
        <w:rPr>
          <w:rFonts w:ascii="Times New Roman" w:eastAsia="Cambria" w:hAnsi="Times New Roman"/>
        </w:rPr>
        <w:t xml:space="preserve">, 64 </w:t>
      </w:r>
      <w:r w:rsidR="006D2A72" w:rsidRPr="006D1060">
        <w:rPr>
          <w:rFonts w:ascii="Times New Roman" w:eastAsia="Cambria" w:hAnsi="Times New Roman"/>
          <w:smallCaps/>
        </w:rPr>
        <w:t>Emory L.J.</w:t>
      </w:r>
      <w:r w:rsidR="006D2A72" w:rsidRPr="006D1060">
        <w:rPr>
          <w:rFonts w:ascii="Times New Roman" w:eastAsia="Cambria" w:hAnsi="Times New Roman"/>
        </w:rPr>
        <w:t xml:space="preserve"> (forthcoming 2016); </w:t>
      </w:r>
      <w:r w:rsidRPr="006D1060">
        <w:rPr>
          <w:rFonts w:ascii="Times New Roman" w:hAnsi="Times New Roman"/>
        </w:rPr>
        <w:t xml:space="preserve">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 xml:space="preserve">6:18 EST) (on file with author); </w:t>
      </w:r>
      <w:r w:rsidR="006D2A72" w:rsidRPr="006D1060">
        <w:rPr>
          <w:rFonts w:ascii="Times New Roman" w:eastAsia="Cambria" w:hAnsi="Times New Roman"/>
        </w:rPr>
        <w:t xml:space="preserve">Adam Park, </w:t>
      </w:r>
      <w:r w:rsidR="006D2A72" w:rsidRPr="00E3190B">
        <w:rPr>
          <w:rFonts w:ascii="Times New Roman" w:eastAsia="Cambria" w:hAnsi="Times New Roman"/>
        </w:rPr>
        <w:t>Note</w:t>
      </w:r>
      <w:r w:rsidR="006D2A72" w:rsidRPr="006D1060">
        <w:rPr>
          <w:rFonts w:ascii="Times New Roman" w:eastAsia="Cambria" w:hAnsi="Times New Roman"/>
        </w:rPr>
        <w:t xml:space="preserve">, </w:t>
      </w:r>
      <w:r w:rsidR="006D2A72" w:rsidRPr="006D1060">
        <w:rPr>
          <w:rFonts w:ascii="Times New Roman" w:eastAsia="Cambria" w:hAnsi="Times New Roman"/>
          <w:i/>
        </w:rPr>
        <w:t>A Divided Court: How Justice Scalia’s Death Nullifies the Spring 2016 Term</w:t>
      </w:r>
      <w:r w:rsidR="006D2A72" w:rsidRPr="006D1060">
        <w:rPr>
          <w:rFonts w:ascii="Times New Roman" w:hAnsi="Times New Roman"/>
        </w:rPr>
        <w:t xml:space="preserve">, 115 </w:t>
      </w:r>
      <w:r w:rsidR="006D2A72" w:rsidRPr="006D1060">
        <w:rPr>
          <w:rFonts w:ascii="Times New Roman" w:hAnsi="Times New Roman"/>
          <w:smallCaps/>
        </w:rPr>
        <w:t xml:space="preserve">Geo. L.J. </w:t>
      </w:r>
      <w:r>
        <w:rPr>
          <w:rFonts w:ascii="Times New Roman" w:hAnsi="Times New Roman"/>
        </w:rPr>
        <w:t>206 (2016).</w:t>
      </w:r>
    </w:p>
    <w:p w14:paraId="5CCE7FE0" w14:textId="77777777" w:rsidR="00415549" w:rsidRPr="00415549" w:rsidRDefault="00415549" w:rsidP="00415549">
      <w:pPr>
        <w:numPr>
          <w:ilvl w:val="0"/>
          <w:numId w:val="10"/>
        </w:numPr>
        <w:spacing w:after="120"/>
        <w:rPr>
          <w:rFonts w:ascii="Times New Roman" w:hAnsi="Times New Roman"/>
        </w:rPr>
      </w:pPr>
      <w:r w:rsidRPr="006D1060">
        <w:rPr>
          <w:rFonts w:ascii="Times New Roman" w:hAnsi="Times New Roman"/>
        </w:rPr>
        <w:t xml:space="preserve">Steven Baicker-McKee, </w:t>
      </w:r>
      <w:r w:rsidRPr="006D1060">
        <w:rPr>
          <w:rFonts w:ascii="Times New Roman" w:hAnsi="Times New Roman"/>
          <w:i/>
        </w:rPr>
        <w:t>Reconceptualizing Managerial Judges</w:t>
      </w:r>
      <w:r w:rsidRPr="006D1060">
        <w:rPr>
          <w:rFonts w:ascii="Times New Roman" w:hAnsi="Times New Roman"/>
        </w:rPr>
        <w:t xml:space="preserve">, 65 </w:t>
      </w:r>
      <w:r w:rsidRPr="006D1060">
        <w:rPr>
          <w:rFonts w:ascii="Times New Roman" w:hAnsi="Times New Roman"/>
          <w:smallCaps/>
        </w:rPr>
        <w:t>Am. U. L. Rev.</w:t>
      </w:r>
      <w:r w:rsidRPr="006D1060">
        <w:rPr>
          <w:rFonts w:ascii="Times New Roman" w:hAnsi="Times New Roman"/>
        </w:rPr>
        <w:t xml:space="preserve"> 353 (2015)</w:t>
      </w:r>
      <w:r>
        <w:rPr>
          <w:rFonts w:ascii="Times New Roman" w:hAnsi="Times New Roman"/>
        </w:rPr>
        <w:t xml:space="preserve">; </w:t>
      </w:r>
      <w:r w:rsidRPr="006D1060">
        <w:rPr>
          <w:rFonts w:ascii="Times New Roman" w:eastAsia="Cambria" w:hAnsi="Times New Roman"/>
        </w:rPr>
        <w:t xml:space="preserve">Thomas Long, </w:t>
      </w:r>
      <w:r w:rsidRPr="006D1060">
        <w:rPr>
          <w:rFonts w:ascii="Times New Roman" w:eastAsia="Cambria" w:hAnsi="Times New Roman"/>
          <w:i/>
        </w:rPr>
        <w:t>The Importance of the First Amendment</w:t>
      </w:r>
      <w:r w:rsidRPr="006D1060">
        <w:rPr>
          <w:rFonts w:ascii="Times New Roman" w:eastAsia="Cambria" w:hAnsi="Times New Roman"/>
        </w:rPr>
        <w:t xml:space="preserve">, 64 </w:t>
      </w:r>
      <w:r w:rsidRPr="006D1060">
        <w:rPr>
          <w:rFonts w:ascii="Times New Roman" w:eastAsia="Cambria" w:hAnsi="Times New Roman"/>
          <w:smallCaps/>
        </w:rPr>
        <w:t>Emory L.J.</w:t>
      </w:r>
      <w:r w:rsidRPr="006D1060">
        <w:rPr>
          <w:rFonts w:ascii="Times New Roman" w:eastAsia="Cambria" w:hAnsi="Times New Roman"/>
        </w:rPr>
        <w:t xml:space="preserve"> (forthcoming 2016); Adam Park, </w:t>
      </w:r>
      <w:r w:rsidRPr="00927A29">
        <w:rPr>
          <w:rFonts w:ascii="Times New Roman" w:eastAsia="Cambria" w:hAnsi="Times New Roman"/>
        </w:rPr>
        <w:t>Note</w:t>
      </w:r>
      <w:r w:rsidRPr="006D1060">
        <w:rPr>
          <w:rFonts w:ascii="Times New Roman" w:eastAsia="Cambria" w:hAnsi="Times New Roman"/>
        </w:rPr>
        <w:t xml:space="preserve">, </w:t>
      </w:r>
      <w:r w:rsidRPr="006D1060">
        <w:rPr>
          <w:rFonts w:ascii="Times New Roman" w:eastAsia="Cambria" w:hAnsi="Times New Roman"/>
          <w:i/>
        </w:rPr>
        <w:t>A Divided Court: How Justice Scalia’s Death Nullifies the Spring 2016 Term</w:t>
      </w:r>
      <w:r w:rsidRPr="006D1060">
        <w:rPr>
          <w:rFonts w:ascii="Times New Roman" w:hAnsi="Times New Roman"/>
        </w:rPr>
        <w:t xml:space="preserve">, 115 </w:t>
      </w:r>
      <w:r w:rsidRPr="006D1060">
        <w:rPr>
          <w:rFonts w:ascii="Times New Roman" w:hAnsi="Times New Roman"/>
          <w:smallCaps/>
        </w:rPr>
        <w:t xml:space="preserve">Geo. L.J. </w:t>
      </w:r>
      <w:r w:rsidRPr="006D1060">
        <w:rPr>
          <w:rFonts w:ascii="Times New Roman" w:hAnsi="Times New Roman"/>
        </w:rPr>
        <w:t xml:space="preserve">206 (2016); E-mail from </w:t>
      </w:r>
      <w:proofErr w:type="spellStart"/>
      <w:r w:rsidRPr="006D1060">
        <w:rPr>
          <w:rFonts w:ascii="Times New Roman" w:hAnsi="Times New Roman"/>
        </w:rPr>
        <w:t>Makau</w:t>
      </w:r>
      <w:proofErr w:type="spellEnd"/>
      <w:r w:rsidRPr="006D1060">
        <w:rPr>
          <w:rFonts w:ascii="Times New Roman" w:hAnsi="Times New Roman"/>
        </w:rPr>
        <w:t xml:space="preserve"> </w:t>
      </w:r>
      <w:proofErr w:type="spellStart"/>
      <w:r w:rsidRPr="006D1060">
        <w:rPr>
          <w:rFonts w:ascii="Times New Roman" w:hAnsi="Times New Roman"/>
        </w:rPr>
        <w:t>Mutua</w:t>
      </w:r>
      <w:proofErr w:type="spellEnd"/>
      <w:r w:rsidRPr="006D1060">
        <w:rPr>
          <w:rFonts w:ascii="Times New Roman" w:hAnsi="Times New Roman"/>
        </w:rPr>
        <w:t>, Chairman, Kenya Human Rights Comm’n, to author (Dec. 28, 2006, 1</w:t>
      </w:r>
      <w:r>
        <w:rPr>
          <w:rFonts w:ascii="Times New Roman" w:hAnsi="Times New Roman"/>
        </w:rPr>
        <w:t>6:18 EST) (on file with author).</w:t>
      </w:r>
    </w:p>
    <w:p w14:paraId="790C8B24" w14:textId="77777777" w:rsidR="00415549" w:rsidRPr="00415549" w:rsidRDefault="00415549" w:rsidP="00415549">
      <w:pPr>
        <w:numPr>
          <w:ilvl w:val="0"/>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lastRenderedPageBreak/>
        <w:t>Alice needs to cite a magazine in her Motion Memo (a court document). Which of the following citations is correct?</w:t>
      </w:r>
    </w:p>
    <w:p w14:paraId="7142CAF4"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New Yorker, Oct. 8, 2013, at 7.</w:t>
      </w:r>
    </w:p>
    <w:p w14:paraId="2A70DB9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The New Yorker, October 8, 2013, at 7.</w:t>
      </w:r>
    </w:p>
    <w:p w14:paraId="46A6024E"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New Yorker</w:t>
      </w:r>
      <w:r w:rsidRPr="00415549">
        <w:rPr>
          <w:rFonts w:ascii="Times New Roman" w:hAnsi="Times New Roman"/>
          <w:color w:val="000000"/>
          <w:sz w:val="24"/>
          <w:szCs w:val="24"/>
        </w:rPr>
        <w:t>, October 8, 2013, at 7.</w:t>
      </w:r>
    </w:p>
    <w:p w14:paraId="69B3563B" w14:textId="77777777" w:rsidR="00415549" w:rsidRP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Rock, Paper, Scissors: How We Used to Vote</w:t>
      </w:r>
      <w:r w:rsidRPr="00415549">
        <w:rPr>
          <w:rFonts w:ascii="Times New Roman" w:hAnsi="Times New Roman"/>
          <w:color w:val="000000"/>
          <w:sz w:val="24"/>
          <w:szCs w:val="24"/>
        </w:rPr>
        <w:t xml:space="preserve">, </w:t>
      </w:r>
      <w:r w:rsidRPr="00415549">
        <w:rPr>
          <w:rFonts w:ascii="Times New Roman" w:hAnsi="Times New Roman"/>
          <w:smallCaps/>
          <w:color w:val="000000"/>
          <w:sz w:val="24"/>
          <w:szCs w:val="24"/>
        </w:rPr>
        <w:t>The New Yorker</w:t>
      </w:r>
      <w:r w:rsidRPr="00415549">
        <w:rPr>
          <w:rFonts w:ascii="Times New Roman" w:hAnsi="Times New Roman"/>
          <w:color w:val="000000"/>
          <w:sz w:val="24"/>
          <w:szCs w:val="24"/>
        </w:rPr>
        <w:t>, Oct. 8, 2013 at 7.</w:t>
      </w:r>
    </w:p>
    <w:p w14:paraId="200004DB" w14:textId="77777777" w:rsidR="00415549" w:rsidRDefault="00415549" w:rsidP="00415549">
      <w:pPr>
        <w:numPr>
          <w:ilvl w:val="1"/>
          <w:numId w:val="4"/>
        </w:numPr>
        <w:spacing w:after="120" w:line="240" w:lineRule="auto"/>
        <w:rPr>
          <w:rFonts w:ascii="Times New Roman" w:hAnsi="Times New Roman"/>
          <w:color w:val="000000"/>
          <w:sz w:val="24"/>
          <w:szCs w:val="24"/>
        </w:rPr>
      </w:pPr>
      <w:r w:rsidRPr="00415549">
        <w:rPr>
          <w:rFonts w:ascii="Times New Roman" w:hAnsi="Times New Roman"/>
          <w:color w:val="000000"/>
          <w:sz w:val="24"/>
          <w:szCs w:val="24"/>
        </w:rPr>
        <w:t>Jill</w:t>
      </w:r>
      <w:r w:rsidR="006F3268">
        <w:rPr>
          <w:rFonts w:ascii="Times New Roman" w:hAnsi="Times New Roman"/>
          <w:color w:val="000000"/>
          <w:sz w:val="24"/>
          <w:szCs w:val="24"/>
        </w:rPr>
        <w:t>ian</w:t>
      </w:r>
      <w:r w:rsidRPr="00415549">
        <w:rPr>
          <w:rFonts w:ascii="Times New Roman" w:hAnsi="Times New Roman"/>
          <w:color w:val="000000"/>
          <w:sz w:val="24"/>
          <w:szCs w:val="24"/>
        </w:rPr>
        <w:t xml:space="preserve"> Lepore, </w:t>
      </w:r>
      <w:r w:rsidRPr="00415549">
        <w:rPr>
          <w:rFonts w:ascii="Times New Roman" w:hAnsi="Times New Roman"/>
          <w:i/>
          <w:color w:val="000000"/>
          <w:sz w:val="24"/>
          <w:szCs w:val="24"/>
        </w:rPr>
        <w:t xml:space="preserve">Rock, Paper, Scissors: </w:t>
      </w:r>
      <w:r w:rsidRPr="00415549">
        <w:rPr>
          <w:rFonts w:ascii="Times New Roman" w:hAnsi="Times New Roman"/>
          <w:color w:val="000000"/>
          <w:sz w:val="24"/>
          <w:szCs w:val="24"/>
        </w:rPr>
        <w:t>How We Used to Vote, New Yorker, Oct. 8, 2013, at 7.</w:t>
      </w:r>
    </w:p>
    <w:p w14:paraId="3BC6FCDB" w14:textId="77777777" w:rsidR="00415549" w:rsidRPr="00415549" w:rsidRDefault="00415549" w:rsidP="00415549">
      <w:pPr>
        <w:spacing w:after="120" w:line="240" w:lineRule="auto"/>
        <w:ind w:left="720"/>
        <w:rPr>
          <w:rFonts w:ascii="Times New Roman" w:hAnsi="Times New Roman"/>
          <w:color w:val="000000"/>
          <w:sz w:val="24"/>
          <w:szCs w:val="24"/>
        </w:rPr>
      </w:pPr>
    </w:p>
    <w:p w14:paraId="5BDF3958" w14:textId="77777777" w:rsidR="00930DD6" w:rsidRPr="00930DD6" w:rsidRDefault="00930DD6" w:rsidP="00930DD6">
      <w:pPr>
        <w:numPr>
          <w:ilvl w:val="0"/>
          <w:numId w:val="4"/>
        </w:numPr>
        <w:rPr>
          <w:rFonts w:ascii="Times New Roman" w:hAnsi="Times New Roman"/>
          <w:color w:val="000000"/>
          <w:sz w:val="24"/>
          <w:szCs w:val="24"/>
        </w:rPr>
      </w:pPr>
      <w:r w:rsidRPr="00930DD6">
        <w:rPr>
          <w:rFonts w:ascii="Times New Roman" w:hAnsi="Times New Roman"/>
          <w:color w:val="000000"/>
          <w:sz w:val="24"/>
          <w:szCs w:val="24"/>
        </w:rPr>
        <w:t>The following appears in Michelle’s appellate brief (a court document), which you have been asked to review and edit. The statute cited is available in the most recent edition of the United States Code.</w:t>
      </w:r>
    </w:p>
    <w:p w14:paraId="1DA7D25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 xml:space="preserve">The right to second counsel in capital cases was first established in 1948 when Congress passed 18 U.S.C. § 3005 (1948). </w:t>
      </w:r>
      <w:r w:rsidRPr="00930DD6">
        <w:rPr>
          <w:rFonts w:ascii="Times New Roman" w:eastAsia="Times New Roman" w:hAnsi="Times New Roman"/>
          <w:color w:val="000000"/>
          <w:sz w:val="24"/>
          <w:szCs w:val="24"/>
          <w:u w:val="single"/>
        </w:rPr>
        <w:t>See,</w:t>
      </w:r>
      <w:r w:rsidRPr="00930DD6">
        <w:rPr>
          <w:rFonts w:ascii="Times New Roman" w:eastAsia="Times New Roman" w:hAnsi="Times New Roman"/>
          <w:color w:val="000000"/>
          <w:sz w:val="24"/>
          <w:szCs w:val="24"/>
        </w:rPr>
        <w:t xml:space="preserve"> </w:t>
      </w:r>
      <w:r w:rsidRPr="00930DD6">
        <w:rPr>
          <w:rFonts w:ascii="Times New Roman" w:eastAsia="Times New Roman" w:hAnsi="Times New Roman"/>
          <w:color w:val="000000"/>
          <w:sz w:val="24"/>
          <w:szCs w:val="24"/>
          <w:u w:val="single"/>
        </w:rPr>
        <w:t>United States v. Waggoner</w:t>
      </w:r>
      <w:r w:rsidRPr="00930DD6">
        <w:rPr>
          <w:rFonts w:ascii="Times New Roman" w:eastAsia="Times New Roman" w:hAnsi="Times New Roman"/>
          <w:color w:val="000000"/>
          <w:sz w:val="24"/>
          <w:szCs w:val="24"/>
        </w:rPr>
        <w:t>, 339 F.3d 915, 917 (9th Cir. 2003).</w:t>
      </w:r>
    </w:p>
    <w:p w14:paraId="4A3E1B1E" w14:textId="77777777" w:rsidR="00930DD6" w:rsidRPr="00930DD6" w:rsidRDefault="00930DD6" w:rsidP="00930DD6">
      <w:pPr>
        <w:ind w:left="360"/>
        <w:rPr>
          <w:rFonts w:ascii="Times New Roman" w:hAnsi="Times New Roman"/>
          <w:color w:val="000000"/>
          <w:sz w:val="24"/>
          <w:szCs w:val="24"/>
        </w:rPr>
      </w:pPr>
      <w:r w:rsidRPr="00930DD6">
        <w:rPr>
          <w:rFonts w:ascii="Times New Roman" w:eastAsia="Times New Roman" w:hAnsi="Times New Roman"/>
          <w:color w:val="000000"/>
          <w:sz w:val="24"/>
          <w:szCs w:val="24"/>
        </w:rPr>
        <w:t>What edits do you need to make?</w:t>
      </w:r>
    </w:p>
    <w:p w14:paraId="4BA325DD" w14:textId="77777777" w:rsidR="00930DD6" w:rsidRPr="00930DD6" w:rsidRDefault="00930DD6" w:rsidP="00D825E9">
      <w:pPr>
        <w:pStyle w:val="ColorfulList-Accent11"/>
        <w:numPr>
          <w:ilvl w:val="0"/>
          <w:numId w:val="9"/>
        </w:numPr>
        <w:spacing w:after="120"/>
        <w:contextualSpacing w:val="0"/>
        <w:rPr>
          <w:rFonts w:ascii="Times New Roman" w:hAnsi="Times New Roman"/>
          <w:color w:val="000000"/>
        </w:rPr>
      </w:pPr>
      <w:r w:rsidRPr="00930DD6">
        <w:rPr>
          <w:rFonts w:ascii="Times New Roman" w:hAnsi="Times New Roman"/>
          <w:color w:val="000000"/>
        </w:rPr>
        <w:t>Remove the comma following “See”</w:t>
      </w:r>
    </w:p>
    <w:p w14:paraId="4CF07291" w14:textId="77777777" w:rsidR="00930DD6" w:rsidRDefault="00930DD6" w:rsidP="00F02620">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Remove the space after §, changing the statute section cite to “§3005”</w:t>
      </w:r>
    </w:p>
    <w:p w14:paraId="3F67F201" w14:textId="77777777" w:rsidR="00DB2A03" w:rsidRPr="00F02620" w:rsidRDefault="00DB2A03" w:rsidP="00F02620">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Leave the comma following “See” but do not underline it</w:t>
      </w:r>
    </w:p>
    <w:p w14:paraId="11BBD53A" w14:textId="77777777" w:rsidR="00930DD6" w:rsidRDefault="00930DD6" w:rsidP="00D825E9">
      <w:pPr>
        <w:pStyle w:val="ColorfulList-Accent11"/>
        <w:numPr>
          <w:ilvl w:val="0"/>
          <w:numId w:val="9"/>
        </w:numPr>
        <w:spacing w:after="120"/>
        <w:ind w:left="734" w:hanging="374"/>
        <w:contextualSpacing w:val="0"/>
        <w:rPr>
          <w:rFonts w:ascii="Times New Roman" w:hAnsi="Times New Roman"/>
          <w:color w:val="000000"/>
        </w:rPr>
      </w:pPr>
      <w:r w:rsidRPr="00930DD6">
        <w:rPr>
          <w:rFonts w:ascii="Times New Roman" w:hAnsi="Times New Roman"/>
          <w:color w:val="000000"/>
        </w:rPr>
        <w:t>A and B</w:t>
      </w:r>
    </w:p>
    <w:p w14:paraId="6DEFC2C5" w14:textId="77777777" w:rsidR="00DB2A03" w:rsidRPr="00930DD6" w:rsidRDefault="00DB2A03"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B and C</w:t>
      </w:r>
    </w:p>
    <w:p w14:paraId="22100252" w14:textId="77777777" w:rsidR="00930DD6" w:rsidRPr="00930DD6" w:rsidRDefault="00F02620" w:rsidP="00D825E9">
      <w:pPr>
        <w:pStyle w:val="ColorfulList-Accent11"/>
        <w:numPr>
          <w:ilvl w:val="0"/>
          <w:numId w:val="9"/>
        </w:numPr>
        <w:spacing w:after="120"/>
        <w:ind w:left="734" w:hanging="374"/>
        <w:contextualSpacing w:val="0"/>
        <w:rPr>
          <w:rFonts w:ascii="Times New Roman" w:hAnsi="Times New Roman"/>
          <w:color w:val="000000"/>
        </w:rPr>
      </w:pPr>
      <w:r>
        <w:rPr>
          <w:rFonts w:ascii="Times New Roman" w:hAnsi="Times New Roman"/>
          <w:color w:val="000000"/>
        </w:rPr>
        <w:t>None of the above</w:t>
      </w:r>
    </w:p>
    <w:p w14:paraId="5B35B5EA" w14:textId="77777777" w:rsidR="00E2557E" w:rsidRPr="00E60659" w:rsidRDefault="00EB5E71" w:rsidP="009009AD">
      <w:pPr>
        <w:spacing w:after="0" w:line="480" w:lineRule="auto"/>
        <w:jc w:val="center"/>
        <w:rPr>
          <w:rFonts w:ascii="Times New Roman" w:hAnsi="Times New Roman"/>
          <w:sz w:val="24"/>
        </w:rPr>
      </w:pPr>
      <w:r w:rsidRPr="00CE2808">
        <w:rPr>
          <w:rFonts w:ascii="Times New Roman" w:hAnsi="Times New Roman"/>
          <w:b/>
          <w:sz w:val="24"/>
          <w:szCs w:val="24"/>
          <w:u w:val="single"/>
        </w:rPr>
        <w:br w:type="page"/>
      </w:r>
      <w:r w:rsidR="00E2557E" w:rsidRPr="00E60659">
        <w:rPr>
          <w:rFonts w:ascii="Times New Roman" w:hAnsi="Times New Roman"/>
          <w:b/>
          <w:sz w:val="24"/>
          <w:szCs w:val="24"/>
          <w:u w:val="single"/>
        </w:rPr>
        <w:lastRenderedPageBreak/>
        <w:t xml:space="preserve">Part III – Case </w:t>
      </w:r>
      <w:r w:rsidR="00933EA1" w:rsidRPr="00E60659">
        <w:rPr>
          <w:rFonts w:ascii="Times New Roman" w:hAnsi="Times New Roman"/>
          <w:b/>
          <w:sz w:val="24"/>
          <w:szCs w:val="24"/>
          <w:u w:val="single"/>
        </w:rPr>
        <w:t>Analysis</w:t>
      </w:r>
    </w:p>
    <w:p w14:paraId="2FD1A1EB" w14:textId="3AA6985D" w:rsidR="006337A0" w:rsidRPr="00923C02" w:rsidRDefault="00E60659" w:rsidP="00E2557E">
      <w:pPr>
        <w:spacing w:after="0" w:line="480" w:lineRule="auto"/>
        <w:rPr>
          <w:rFonts w:ascii="Times New Roman" w:hAnsi="Times New Roman"/>
          <w:sz w:val="24"/>
          <w:szCs w:val="24"/>
        </w:rPr>
      </w:pPr>
      <w:r w:rsidRPr="00923C02">
        <w:rPr>
          <w:rFonts w:ascii="Times New Roman" w:hAnsi="Times New Roman"/>
          <w:sz w:val="24"/>
          <w:szCs w:val="24"/>
        </w:rPr>
        <w:tab/>
      </w:r>
      <w:r w:rsidR="00752EE7" w:rsidRPr="00923C02">
        <w:rPr>
          <w:rFonts w:ascii="Times New Roman" w:hAnsi="Times New Roman"/>
          <w:sz w:val="24"/>
          <w:szCs w:val="24"/>
        </w:rPr>
        <w:t>In 2003, a boy was shot and killed in Boston.</w:t>
      </w:r>
      <w:r w:rsidR="00E849F4">
        <w:rPr>
          <w:rFonts w:ascii="Times New Roman" w:hAnsi="Times New Roman"/>
          <w:sz w:val="24"/>
          <w:szCs w:val="24"/>
        </w:rPr>
        <w:t xml:space="preserve"> </w:t>
      </w:r>
      <w:r w:rsidR="00E849F4">
        <w:rPr>
          <w:rFonts w:ascii="Times New Roman" w:hAnsi="Times New Roman"/>
          <w:i/>
          <w:sz w:val="24"/>
          <w:szCs w:val="24"/>
        </w:rPr>
        <w:t>Weaver v. Massachusetts</w:t>
      </w:r>
      <w:r w:rsidR="00E849F4">
        <w:rPr>
          <w:rFonts w:ascii="Times New Roman" w:hAnsi="Times New Roman"/>
          <w:sz w:val="24"/>
          <w:szCs w:val="24"/>
        </w:rPr>
        <w:t>, 137 S. Ct. 1899</w:t>
      </w:r>
      <w:r w:rsidR="00E849F4">
        <w:rPr>
          <w:rFonts w:ascii="Times New Roman" w:hAnsi="Times New Roman"/>
          <w:sz w:val="24"/>
          <w:szCs w:val="24"/>
        </w:rPr>
        <w:t>, 1905</w:t>
      </w:r>
      <w:r w:rsidR="00E849F4">
        <w:rPr>
          <w:rFonts w:ascii="Times New Roman" w:hAnsi="Times New Roman"/>
          <w:sz w:val="24"/>
          <w:szCs w:val="24"/>
        </w:rPr>
        <w:t xml:space="preserve"> (2017). </w:t>
      </w:r>
      <w:r w:rsidR="0010311E" w:rsidRPr="00923C02">
        <w:rPr>
          <w:rFonts w:ascii="Times New Roman" w:hAnsi="Times New Roman"/>
          <w:sz w:val="24"/>
          <w:szCs w:val="24"/>
        </w:rPr>
        <w:t xml:space="preserve"> </w:t>
      </w:r>
      <w:r w:rsidR="00ED48ED" w:rsidRPr="00923C02">
        <w:rPr>
          <w:rFonts w:ascii="Times New Roman" w:hAnsi="Times New Roman"/>
          <w:sz w:val="24"/>
          <w:szCs w:val="24"/>
        </w:rPr>
        <w:t xml:space="preserve">After </w:t>
      </w:r>
      <w:r w:rsidR="00F51562">
        <w:rPr>
          <w:rFonts w:ascii="Times New Roman" w:hAnsi="Times New Roman"/>
          <w:sz w:val="24"/>
          <w:szCs w:val="24"/>
        </w:rPr>
        <w:t>he was</w:t>
      </w:r>
      <w:r w:rsidR="00ED48ED" w:rsidRPr="00923C02">
        <w:rPr>
          <w:rFonts w:ascii="Times New Roman" w:hAnsi="Times New Roman"/>
          <w:sz w:val="24"/>
          <w:szCs w:val="24"/>
        </w:rPr>
        <w:t xml:space="preserve"> questioned by police and </w:t>
      </w:r>
      <w:r w:rsidR="00616ED5">
        <w:rPr>
          <w:rFonts w:ascii="Times New Roman" w:hAnsi="Times New Roman"/>
          <w:sz w:val="24"/>
          <w:szCs w:val="24"/>
        </w:rPr>
        <w:t xml:space="preserve">later </w:t>
      </w:r>
      <w:r w:rsidR="00ED48ED" w:rsidRPr="00923C02">
        <w:rPr>
          <w:rFonts w:ascii="Times New Roman" w:hAnsi="Times New Roman"/>
          <w:sz w:val="24"/>
          <w:szCs w:val="24"/>
        </w:rPr>
        <w:t>his mother, Peti</w:t>
      </w:r>
      <w:r w:rsidR="00BC5020" w:rsidRPr="00923C02">
        <w:rPr>
          <w:rFonts w:ascii="Times New Roman" w:hAnsi="Times New Roman"/>
          <w:sz w:val="24"/>
          <w:szCs w:val="24"/>
        </w:rPr>
        <w:t xml:space="preserve">tioner </w:t>
      </w:r>
      <w:r w:rsidR="00231CA5">
        <w:rPr>
          <w:rFonts w:ascii="Times New Roman" w:hAnsi="Times New Roman"/>
          <w:sz w:val="24"/>
          <w:szCs w:val="24"/>
        </w:rPr>
        <w:t xml:space="preserve">Weaver </w:t>
      </w:r>
      <w:r w:rsidR="00BC5020" w:rsidRPr="00923C02">
        <w:rPr>
          <w:rFonts w:ascii="Times New Roman" w:hAnsi="Times New Roman"/>
          <w:sz w:val="24"/>
          <w:szCs w:val="24"/>
        </w:rPr>
        <w:t xml:space="preserve">confessed </w:t>
      </w:r>
      <w:r w:rsidR="00616ED5">
        <w:rPr>
          <w:rFonts w:ascii="Times New Roman" w:hAnsi="Times New Roman"/>
          <w:sz w:val="24"/>
          <w:szCs w:val="24"/>
        </w:rPr>
        <w:t xml:space="preserve">to the murder </w:t>
      </w:r>
      <w:r w:rsidR="00BC5020" w:rsidRPr="00923C02">
        <w:rPr>
          <w:rFonts w:ascii="Times New Roman" w:hAnsi="Times New Roman"/>
          <w:sz w:val="24"/>
          <w:szCs w:val="24"/>
        </w:rPr>
        <w:t xml:space="preserve">and was indicted for first-degree murder and </w:t>
      </w:r>
      <w:r w:rsidR="00642F5C" w:rsidRPr="00923C02">
        <w:rPr>
          <w:rFonts w:ascii="Times New Roman" w:hAnsi="Times New Roman"/>
          <w:sz w:val="24"/>
          <w:szCs w:val="24"/>
        </w:rPr>
        <w:t xml:space="preserve">the unlicensed possession of a hand gun. </w:t>
      </w:r>
      <w:r w:rsidR="00E849F4">
        <w:rPr>
          <w:rFonts w:ascii="Times New Roman" w:hAnsi="Times New Roman"/>
          <w:i/>
          <w:sz w:val="24"/>
          <w:szCs w:val="24"/>
        </w:rPr>
        <w:t>Id.</w:t>
      </w:r>
      <w:r w:rsidR="00E849F4">
        <w:rPr>
          <w:rFonts w:ascii="Times New Roman" w:hAnsi="Times New Roman"/>
          <w:sz w:val="24"/>
          <w:szCs w:val="24"/>
        </w:rPr>
        <w:t xml:space="preserve"> </w:t>
      </w:r>
      <w:r w:rsidR="001E4A38" w:rsidRPr="00923C02">
        <w:rPr>
          <w:rFonts w:ascii="Times New Roman" w:hAnsi="Times New Roman"/>
          <w:sz w:val="24"/>
          <w:szCs w:val="24"/>
        </w:rPr>
        <w:t xml:space="preserve">Petitioner pleaded not guilty and proceeded to trial. </w:t>
      </w:r>
      <w:r w:rsidR="00E849F4">
        <w:rPr>
          <w:rFonts w:ascii="Times New Roman" w:hAnsi="Times New Roman"/>
          <w:i/>
          <w:sz w:val="24"/>
          <w:szCs w:val="24"/>
        </w:rPr>
        <w:t>Id.</w:t>
      </w:r>
      <w:r w:rsidR="00E849F4">
        <w:rPr>
          <w:rFonts w:ascii="Times New Roman" w:hAnsi="Times New Roman"/>
          <w:sz w:val="24"/>
          <w:szCs w:val="24"/>
        </w:rPr>
        <w:t xml:space="preserve"> </w:t>
      </w:r>
      <w:r w:rsidR="001E4A38" w:rsidRPr="00923C02">
        <w:rPr>
          <w:rFonts w:ascii="Times New Roman" w:hAnsi="Times New Roman"/>
          <w:sz w:val="24"/>
          <w:szCs w:val="24"/>
        </w:rPr>
        <w:t xml:space="preserve">The pool of potential jurors was </w:t>
      </w:r>
      <w:r w:rsidR="002F4B0F" w:rsidRPr="00923C02">
        <w:rPr>
          <w:rFonts w:ascii="Times New Roman" w:hAnsi="Times New Roman"/>
          <w:sz w:val="24"/>
          <w:szCs w:val="24"/>
        </w:rPr>
        <w:t xml:space="preserve">larger than the capacity of the </w:t>
      </w:r>
      <w:r w:rsidR="00415390" w:rsidRPr="00923C02">
        <w:rPr>
          <w:rFonts w:ascii="Times New Roman" w:hAnsi="Times New Roman"/>
          <w:sz w:val="24"/>
          <w:szCs w:val="24"/>
        </w:rPr>
        <w:t>courtroom</w:t>
      </w:r>
      <w:r w:rsidR="00415390">
        <w:rPr>
          <w:rFonts w:ascii="Times New Roman" w:hAnsi="Times New Roman"/>
          <w:sz w:val="24"/>
          <w:szCs w:val="24"/>
        </w:rPr>
        <w:t xml:space="preserve"> and closed to the public for two days for jury selection</w:t>
      </w:r>
      <w:r w:rsidR="002F4B0F" w:rsidRPr="00923C02">
        <w:rPr>
          <w:rFonts w:ascii="Times New Roman" w:hAnsi="Times New Roman"/>
          <w:sz w:val="24"/>
          <w:szCs w:val="24"/>
        </w:rPr>
        <w:t xml:space="preserve">. </w:t>
      </w:r>
      <w:r w:rsidR="00E849F4">
        <w:rPr>
          <w:rFonts w:ascii="Times New Roman" w:hAnsi="Times New Roman"/>
          <w:i/>
          <w:sz w:val="24"/>
          <w:szCs w:val="24"/>
        </w:rPr>
        <w:t>Id.</w:t>
      </w:r>
      <w:r w:rsidR="00E849F4">
        <w:rPr>
          <w:rFonts w:ascii="Times New Roman" w:hAnsi="Times New Roman"/>
          <w:sz w:val="24"/>
          <w:szCs w:val="24"/>
        </w:rPr>
        <w:t xml:space="preserve"> </w:t>
      </w:r>
      <w:r w:rsidR="00F51562">
        <w:rPr>
          <w:rFonts w:ascii="Times New Roman" w:hAnsi="Times New Roman"/>
          <w:sz w:val="24"/>
          <w:szCs w:val="24"/>
        </w:rPr>
        <w:t>A</w:t>
      </w:r>
      <w:r w:rsidR="005A005B" w:rsidRPr="00923C02">
        <w:rPr>
          <w:rFonts w:ascii="Times New Roman" w:hAnsi="Times New Roman"/>
          <w:sz w:val="24"/>
          <w:szCs w:val="24"/>
        </w:rPr>
        <w:t xml:space="preserve">ll seats were occupied by potential jurors, </w:t>
      </w:r>
      <w:r w:rsidR="0092419E" w:rsidRPr="00923C02">
        <w:rPr>
          <w:rFonts w:ascii="Times New Roman" w:hAnsi="Times New Roman"/>
          <w:sz w:val="24"/>
          <w:szCs w:val="24"/>
        </w:rPr>
        <w:t>an</w:t>
      </w:r>
      <w:r w:rsidR="00F51562">
        <w:rPr>
          <w:rFonts w:ascii="Times New Roman" w:hAnsi="Times New Roman"/>
          <w:sz w:val="24"/>
          <w:szCs w:val="24"/>
        </w:rPr>
        <w:t>d an</w:t>
      </w:r>
      <w:r w:rsidR="0092419E" w:rsidRPr="00923C02">
        <w:rPr>
          <w:rFonts w:ascii="Times New Roman" w:hAnsi="Times New Roman"/>
          <w:sz w:val="24"/>
          <w:szCs w:val="24"/>
        </w:rPr>
        <w:t xml:space="preserve"> officer of the court </w:t>
      </w:r>
      <w:r w:rsidR="00F66918" w:rsidRPr="00923C02">
        <w:rPr>
          <w:rFonts w:ascii="Times New Roman" w:hAnsi="Times New Roman"/>
          <w:sz w:val="24"/>
          <w:szCs w:val="24"/>
        </w:rPr>
        <w:t>excluded</w:t>
      </w:r>
      <w:r w:rsidR="0092419E" w:rsidRPr="00923C02">
        <w:rPr>
          <w:rFonts w:ascii="Times New Roman" w:hAnsi="Times New Roman"/>
          <w:sz w:val="24"/>
          <w:szCs w:val="24"/>
        </w:rPr>
        <w:t xml:space="preserve"> any member of the public who was not a potential juror, including Petitioner’s mother and her minister. </w:t>
      </w:r>
      <w:r w:rsidR="00E849F4">
        <w:rPr>
          <w:rFonts w:ascii="Times New Roman" w:hAnsi="Times New Roman"/>
          <w:i/>
          <w:sz w:val="24"/>
          <w:szCs w:val="24"/>
        </w:rPr>
        <w:t>Id.</w:t>
      </w:r>
      <w:r w:rsidR="00E849F4">
        <w:rPr>
          <w:rFonts w:ascii="Times New Roman" w:hAnsi="Times New Roman"/>
          <w:sz w:val="24"/>
          <w:szCs w:val="24"/>
        </w:rPr>
        <w:t xml:space="preserve"> at 1906. </w:t>
      </w:r>
      <w:r w:rsidR="00687F9C">
        <w:rPr>
          <w:rFonts w:ascii="Times New Roman" w:hAnsi="Times New Roman"/>
          <w:sz w:val="24"/>
          <w:szCs w:val="24"/>
        </w:rPr>
        <w:t xml:space="preserve">Defense counsel was told of </w:t>
      </w:r>
      <w:r w:rsidR="003B1508">
        <w:rPr>
          <w:rFonts w:ascii="Times New Roman" w:hAnsi="Times New Roman"/>
          <w:sz w:val="24"/>
          <w:szCs w:val="24"/>
        </w:rPr>
        <w:t xml:space="preserve">the </w:t>
      </w:r>
      <w:r w:rsidR="00687F9C">
        <w:rPr>
          <w:rFonts w:ascii="Times New Roman" w:hAnsi="Times New Roman"/>
          <w:sz w:val="24"/>
          <w:szCs w:val="24"/>
        </w:rPr>
        <w:t xml:space="preserve">closure </w:t>
      </w:r>
      <w:r w:rsidR="001F6595">
        <w:rPr>
          <w:rFonts w:ascii="Times New Roman" w:hAnsi="Times New Roman"/>
          <w:sz w:val="24"/>
          <w:szCs w:val="24"/>
        </w:rPr>
        <w:t xml:space="preserve">but believed </w:t>
      </w:r>
      <w:r w:rsidR="00F51562">
        <w:rPr>
          <w:rFonts w:ascii="Times New Roman" w:hAnsi="Times New Roman"/>
          <w:sz w:val="24"/>
          <w:szCs w:val="24"/>
        </w:rPr>
        <w:t>it</w:t>
      </w:r>
      <w:r w:rsidR="001F6595">
        <w:rPr>
          <w:rFonts w:ascii="Times New Roman" w:hAnsi="Times New Roman"/>
          <w:sz w:val="24"/>
          <w:szCs w:val="24"/>
        </w:rPr>
        <w:t xml:space="preserve"> was </w:t>
      </w:r>
      <w:r w:rsidR="00740948">
        <w:rPr>
          <w:rFonts w:ascii="Times New Roman" w:hAnsi="Times New Roman"/>
          <w:sz w:val="24"/>
          <w:szCs w:val="24"/>
        </w:rPr>
        <w:t>constitutional and</w:t>
      </w:r>
      <w:r w:rsidR="001F6595">
        <w:rPr>
          <w:rFonts w:ascii="Times New Roman" w:hAnsi="Times New Roman"/>
          <w:sz w:val="24"/>
          <w:szCs w:val="24"/>
        </w:rPr>
        <w:t xml:space="preserve"> did not discuss the matter with Petitioner or object. </w:t>
      </w:r>
      <w:r w:rsidR="00E849F4">
        <w:rPr>
          <w:rFonts w:ascii="Times New Roman" w:hAnsi="Times New Roman"/>
          <w:i/>
          <w:sz w:val="24"/>
          <w:szCs w:val="24"/>
        </w:rPr>
        <w:t>Id.</w:t>
      </w:r>
      <w:r w:rsidR="00E849F4">
        <w:rPr>
          <w:rFonts w:ascii="Times New Roman" w:hAnsi="Times New Roman"/>
          <w:sz w:val="24"/>
          <w:szCs w:val="24"/>
        </w:rPr>
        <w:t xml:space="preserve"> </w:t>
      </w:r>
      <w:r w:rsidR="00994B6F">
        <w:rPr>
          <w:rFonts w:ascii="Times New Roman" w:hAnsi="Times New Roman"/>
          <w:sz w:val="24"/>
          <w:szCs w:val="24"/>
        </w:rPr>
        <w:t>Petitioner was convicted on both counts</w:t>
      </w:r>
      <w:r w:rsidR="00F51562">
        <w:rPr>
          <w:rFonts w:ascii="Times New Roman" w:hAnsi="Times New Roman"/>
          <w:sz w:val="24"/>
          <w:szCs w:val="24"/>
        </w:rPr>
        <w:t xml:space="preserve">. </w:t>
      </w:r>
      <w:r w:rsidR="00E849F4">
        <w:rPr>
          <w:rFonts w:ascii="Times New Roman" w:hAnsi="Times New Roman"/>
          <w:i/>
          <w:sz w:val="24"/>
          <w:szCs w:val="24"/>
        </w:rPr>
        <w:t>Id.</w:t>
      </w:r>
    </w:p>
    <w:p w14:paraId="1924A661" w14:textId="6FB7A432" w:rsidR="00F51562" w:rsidRDefault="00C27F0D" w:rsidP="00415390">
      <w:pPr>
        <w:spacing w:after="0" w:line="480" w:lineRule="auto"/>
        <w:ind w:firstLine="720"/>
        <w:rPr>
          <w:rFonts w:ascii="Times New Roman" w:hAnsi="Times New Roman"/>
          <w:sz w:val="24"/>
          <w:szCs w:val="24"/>
        </w:rPr>
      </w:pPr>
      <w:r>
        <w:rPr>
          <w:rFonts w:ascii="Times New Roman" w:hAnsi="Times New Roman"/>
          <w:sz w:val="24"/>
          <w:szCs w:val="24"/>
        </w:rPr>
        <w:t xml:space="preserve">Five years </w:t>
      </w:r>
      <w:r w:rsidR="00ED5141">
        <w:rPr>
          <w:rFonts w:ascii="Times New Roman" w:hAnsi="Times New Roman"/>
          <w:sz w:val="24"/>
          <w:szCs w:val="24"/>
        </w:rPr>
        <w:t>after his conviction</w:t>
      </w:r>
      <w:r>
        <w:rPr>
          <w:rFonts w:ascii="Times New Roman" w:hAnsi="Times New Roman"/>
          <w:sz w:val="24"/>
          <w:szCs w:val="24"/>
        </w:rPr>
        <w:t xml:space="preserve">, Petitioner filed a motion for a new trial </w:t>
      </w:r>
      <w:r w:rsidR="009D7791">
        <w:rPr>
          <w:rFonts w:ascii="Times New Roman" w:hAnsi="Times New Roman"/>
          <w:sz w:val="24"/>
          <w:szCs w:val="24"/>
        </w:rPr>
        <w:t xml:space="preserve">in Massachusetts state court </w:t>
      </w:r>
      <w:r>
        <w:rPr>
          <w:rFonts w:ascii="Times New Roman" w:hAnsi="Times New Roman"/>
          <w:sz w:val="24"/>
          <w:szCs w:val="24"/>
        </w:rPr>
        <w:t>arguing his attorney provided ineffective assistance by failing to object to the courtroom closure.</w:t>
      </w:r>
      <w:r w:rsidR="000A3DE3">
        <w:rPr>
          <w:rFonts w:ascii="Times New Roman" w:hAnsi="Times New Roman"/>
          <w:sz w:val="24"/>
          <w:szCs w:val="24"/>
        </w:rPr>
        <w:t xml:space="preserve"> </w:t>
      </w:r>
      <w:r w:rsidR="00E849F4">
        <w:rPr>
          <w:rFonts w:ascii="Times New Roman" w:hAnsi="Times New Roman"/>
          <w:i/>
          <w:sz w:val="24"/>
          <w:szCs w:val="24"/>
        </w:rPr>
        <w:t>Id.</w:t>
      </w:r>
      <w:r w:rsidR="00E849F4">
        <w:rPr>
          <w:rFonts w:ascii="Times New Roman" w:hAnsi="Times New Roman"/>
          <w:sz w:val="24"/>
          <w:szCs w:val="24"/>
        </w:rPr>
        <w:t xml:space="preserve"> </w:t>
      </w:r>
      <w:r w:rsidR="00E5505F">
        <w:rPr>
          <w:rFonts w:ascii="Times New Roman" w:hAnsi="Times New Roman"/>
          <w:sz w:val="24"/>
          <w:szCs w:val="24"/>
        </w:rPr>
        <w:t xml:space="preserve">The court recognized the </w:t>
      </w:r>
      <w:r w:rsidR="00195CC8">
        <w:rPr>
          <w:rFonts w:ascii="Times New Roman" w:hAnsi="Times New Roman"/>
          <w:sz w:val="24"/>
          <w:szCs w:val="24"/>
        </w:rPr>
        <w:t xml:space="preserve">violation of the right to a public </w:t>
      </w:r>
      <w:r w:rsidR="00ED5141">
        <w:rPr>
          <w:rFonts w:ascii="Times New Roman" w:hAnsi="Times New Roman"/>
          <w:sz w:val="24"/>
          <w:szCs w:val="24"/>
        </w:rPr>
        <w:t>trial but</w:t>
      </w:r>
      <w:r w:rsidR="00195CC8">
        <w:rPr>
          <w:rFonts w:ascii="Times New Roman" w:hAnsi="Times New Roman"/>
          <w:sz w:val="24"/>
          <w:szCs w:val="24"/>
        </w:rPr>
        <w:t xml:space="preserve"> denied the motion because Petitioner had not offered evidence or legal argument establishing prejudice. </w:t>
      </w:r>
      <w:r w:rsidR="00E849F4">
        <w:rPr>
          <w:rFonts w:ascii="Times New Roman" w:hAnsi="Times New Roman"/>
          <w:i/>
          <w:sz w:val="24"/>
          <w:szCs w:val="24"/>
        </w:rPr>
        <w:t>Id.</w:t>
      </w:r>
      <w:r w:rsidR="00E849F4">
        <w:rPr>
          <w:rFonts w:ascii="Times New Roman" w:hAnsi="Times New Roman"/>
          <w:sz w:val="24"/>
          <w:szCs w:val="24"/>
        </w:rPr>
        <w:t xml:space="preserve"> </w:t>
      </w:r>
      <w:r w:rsidR="009D7791">
        <w:rPr>
          <w:rFonts w:ascii="Times New Roman" w:hAnsi="Times New Roman"/>
          <w:sz w:val="24"/>
          <w:szCs w:val="24"/>
        </w:rPr>
        <w:t xml:space="preserve">Petitioner appealed </w:t>
      </w:r>
      <w:r w:rsidR="003D7D56">
        <w:rPr>
          <w:rFonts w:ascii="Times New Roman" w:hAnsi="Times New Roman"/>
          <w:sz w:val="24"/>
          <w:szCs w:val="24"/>
        </w:rPr>
        <w:t xml:space="preserve">to the Massachusetts </w:t>
      </w:r>
      <w:r w:rsidR="00781910">
        <w:rPr>
          <w:rFonts w:ascii="Times New Roman" w:hAnsi="Times New Roman"/>
          <w:sz w:val="24"/>
          <w:szCs w:val="24"/>
        </w:rPr>
        <w:t>Supreme</w:t>
      </w:r>
      <w:r w:rsidR="003D7D56">
        <w:rPr>
          <w:rFonts w:ascii="Times New Roman" w:hAnsi="Times New Roman"/>
          <w:sz w:val="24"/>
          <w:szCs w:val="24"/>
        </w:rPr>
        <w:t xml:space="preserve"> </w:t>
      </w:r>
      <w:r w:rsidR="00781910">
        <w:rPr>
          <w:rFonts w:ascii="Times New Roman" w:hAnsi="Times New Roman"/>
          <w:sz w:val="24"/>
          <w:szCs w:val="24"/>
        </w:rPr>
        <w:t>Judicial</w:t>
      </w:r>
      <w:r w:rsidR="00415390">
        <w:rPr>
          <w:rFonts w:ascii="Times New Roman" w:hAnsi="Times New Roman"/>
          <w:sz w:val="24"/>
          <w:szCs w:val="24"/>
        </w:rPr>
        <w:t xml:space="preserve"> Court, which recognized that </w:t>
      </w:r>
      <w:r w:rsidR="00E357A0">
        <w:rPr>
          <w:rFonts w:ascii="Times New Roman" w:hAnsi="Times New Roman"/>
          <w:sz w:val="24"/>
          <w:szCs w:val="24"/>
        </w:rPr>
        <w:t xml:space="preserve">violation to the right of a public trial constituted a structural error, but affirmed the lower court </w:t>
      </w:r>
      <w:r w:rsidR="00D108F4">
        <w:rPr>
          <w:rFonts w:ascii="Times New Roman" w:hAnsi="Times New Roman"/>
          <w:sz w:val="24"/>
          <w:szCs w:val="24"/>
        </w:rPr>
        <w:t xml:space="preserve">stating that Petitioner had failed to show that trial counsel’s conduct caused prejudice warranting a new trial. </w:t>
      </w:r>
      <w:r w:rsidR="00E849F4">
        <w:rPr>
          <w:rFonts w:ascii="Times New Roman" w:hAnsi="Times New Roman"/>
          <w:i/>
          <w:sz w:val="24"/>
          <w:szCs w:val="24"/>
        </w:rPr>
        <w:t>Id.</w:t>
      </w:r>
      <w:r w:rsidR="00E849F4">
        <w:rPr>
          <w:rFonts w:ascii="Times New Roman" w:hAnsi="Times New Roman"/>
          <w:sz w:val="24"/>
          <w:szCs w:val="24"/>
        </w:rPr>
        <w:t xml:space="preserve"> </w:t>
      </w:r>
      <w:r w:rsidR="00E849F4">
        <w:rPr>
          <w:rFonts w:ascii="Times New Roman" w:hAnsi="Times New Roman"/>
          <w:sz w:val="24"/>
          <w:szCs w:val="24"/>
        </w:rPr>
        <w:t xml:space="preserve">at 1907. </w:t>
      </w:r>
      <w:r w:rsidR="0039214F">
        <w:rPr>
          <w:rFonts w:ascii="Times New Roman" w:hAnsi="Times New Roman"/>
          <w:sz w:val="24"/>
          <w:szCs w:val="24"/>
        </w:rPr>
        <w:t>The Supreme Court granted certiorari</w:t>
      </w:r>
      <w:r w:rsidR="001A2AC2">
        <w:rPr>
          <w:rFonts w:ascii="Times New Roman" w:hAnsi="Times New Roman"/>
          <w:sz w:val="24"/>
          <w:szCs w:val="24"/>
        </w:rPr>
        <w:t>.</w:t>
      </w:r>
      <w:r w:rsidR="00E849F4">
        <w:rPr>
          <w:rFonts w:ascii="Times New Roman" w:hAnsi="Times New Roman"/>
          <w:sz w:val="24"/>
          <w:szCs w:val="24"/>
        </w:rPr>
        <w:t xml:space="preserve"> </w:t>
      </w:r>
      <w:r w:rsidR="00E849F4">
        <w:rPr>
          <w:rFonts w:ascii="Times New Roman" w:hAnsi="Times New Roman"/>
          <w:i/>
          <w:sz w:val="24"/>
          <w:szCs w:val="24"/>
        </w:rPr>
        <w:t>Id.</w:t>
      </w:r>
    </w:p>
    <w:p w14:paraId="1DB90475" w14:textId="119FA634" w:rsidR="00E574CC" w:rsidRDefault="00E574CC" w:rsidP="00415390">
      <w:pPr>
        <w:spacing w:after="0" w:line="480" w:lineRule="auto"/>
        <w:jc w:val="center"/>
        <w:rPr>
          <w:rFonts w:ascii="Times New Roman" w:hAnsi="Times New Roman"/>
          <w:sz w:val="24"/>
          <w:szCs w:val="24"/>
          <w:u w:val="single"/>
        </w:rPr>
      </w:pPr>
      <w:r w:rsidRPr="00922870">
        <w:rPr>
          <w:rFonts w:ascii="Times New Roman" w:hAnsi="Times New Roman"/>
          <w:sz w:val="24"/>
          <w:szCs w:val="24"/>
          <w:u w:val="single"/>
        </w:rPr>
        <w:t>Issue</w:t>
      </w:r>
    </w:p>
    <w:p w14:paraId="11B080C9" w14:textId="6F579793" w:rsidR="006B4F25" w:rsidRPr="006B4F25" w:rsidRDefault="006B4F25" w:rsidP="006B4F25">
      <w:pPr>
        <w:spacing w:after="0" w:line="480" w:lineRule="auto"/>
        <w:rPr>
          <w:rFonts w:ascii="Times New Roman" w:hAnsi="Times New Roman"/>
          <w:sz w:val="24"/>
          <w:szCs w:val="24"/>
        </w:rPr>
      </w:pPr>
      <w:r>
        <w:rPr>
          <w:rFonts w:ascii="Times New Roman" w:hAnsi="Times New Roman"/>
          <w:sz w:val="24"/>
          <w:szCs w:val="24"/>
        </w:rPr>
        <w:tab/>
      </w:r>
      <w:r w:rsidR="000D4DF8">
        <w:rPr>
          <w:rFonts w:ascii="Times New Roman" w:hAnsi="Times New Roman"/>
          <w:sz w:val="24"/>
          <w:szCs w:val="24"/>
        </w:rPr>
        <w:t>Whether, when defendant’s attorney failed to object to a structural error</w:t>
      </w:r>
      <w:r w:rsidR="008A7E6D">
        <w:rPr>
          <w:rFonts w:ascii="Times New Roman" w:hAnsi="Times New Roman"/>
          <w:sz w:val="24"/>
          <w:szCs w:val="24"/>
        </w:rPr>
        <w:t xml:space="preserve">, defendant is entitled to a new trial without further inquiry, or only when defendant can show </w:t>
      </w:r>
      <w:r w:rsidR="001A2AC2">
        <w:rPr>
          <w:rFonts w:ascii="Times New Roman" w:hAnsi="Times New Roman"/>
          <w:sz w:val="24"/>
          <w:szCs w:val="24"/>
        </w:rPr>
        <w:t>prejudice.</w:t>
      </w:r>
      <w:r w:rsidR="00E849F4" w:rsidRPr="00E849F4">
        <w:rPr>
          <w:rFonts w:ascii="Times New Roman" w:hAnsi="Times New Roman"/>
          <w:i/>
          <w:sz w:val="24"/>
          <w:szCs w:val="24"/>
        </w:rPr>
        <w:t xml:space="preserve"> </w:t>
      </w:r>
      <w:r w:rsidR="00E849F4">
        <w:rPr>
          <w:rFonts w:ascii="Times New Roman" w:hAnsi="Times New Roman"/>
          <w:i/>
          <w:sz w:val="24"/>
          <w:szCs w:val="24"/>
        </w:rPr>
        <w:t>Id.</w:t>
      </w:r>
    </w:p>
    <w:p w14:paraId="78FC4B7F" w14:textId="77777777" w:rsidR="00415390" w:rsidRDefault="00415390" w:rsidP="000F0D87">
      <w:pPr>
        <w:spacing w:after="0" w:line="480" w:lineRule="auto"/>
        <w:jc w:val="center"/>
        <w:rPr>
          <w:rFonts w:ascii="Times New Roman" w:hAnsi="Times New Roman"/>
          <w:sz w:val="24"/>
          <w:szCs w:val="24"/>
          <w:u w:val="single"/>
        </w:rPr>
      </w:pPr>
    </w:p>
    <w:p w14:paraId="49291212" w14:textId="1A5CE650" w:rsidR="00E574CC" w:rsidRPr="002C430D" w:rsidRDefault="00E574CC" w:rsidP="000F0D87">
      <w:pPr>
        <w:spacing w:after="0" w:line="480" w:lineRule="auto"/>
        <w:jc w:val="center"/>
        <w:rPr>
          <w:rFonts w:ascii="Times New Roman" w:hAnsi="Times New Roman"/>
          <w:sz w:val="24"/>
          <w:szCs w:val="24"/>
          <w:u w:val="single"/>
        </w:rPr>
      </w:pPr>
      <w:r w:rsidRPr="002C430D">
        <w:rPr>
          <w:rFonts w:ascii="Times New Roman" w:hAnsi="Times New Roman"/>
          <w:sz w:val="24"/>
          <w:szCs w:val="24"/>
          <w:u w:val="single"/>
        </w:rPr>
        <w:lastRenderedPageBreak/>
        <w:t>Decision and Reasoning</w:t>
      </w:r>
    </w:p>
    <w:p w14:paraId="332BD7BE" w14:textId="7CB6B4BF" w:rsidR="00415390" w:rsidRPr="00041410" w:rsidRDefault="002C430D" w:rsidP="00041410">
      <w:pPr>
        <w:spacing w:after="0" w:line="480" w:lineRule="auto"/>
        <w:rPr>
          <w:rFonts w:ascii="Times New Roman" w:hAnsi="Times New Roman"/>
          <w:i/>
          <w:sz w:val="24"/>
          <w:szCs w:val="24"/>
        </w:rPr>
      </w:pPr>
      <w:r>
        <w:rPr>
          <w:rFonts w:ascii="Times New Roman" w:hAnsi="Times New Roman"/>
          <w:sz w:val="24"/>
          <w:szCs w:val="24"/>
        </w:rPr>
        <w:tab/>
      </w:r>
      <w:r w:rsidR="0095113F">
        <w:rPr>
          <w:rFonts w:ascii="Times New Roman" w:hAnsi="Times New Roman"/>
          <w:sz w:val="24"/>
          <w:szCs w:val="24"/>
        </w:rPr>
        <w:t xml:space="preserve">The </w:t>
      </w:r>
      <w:r w:rsidR="00490ABA">
        <w:rPr>
          <w:rFonts w:ascii="Times New Roman" w:hAnsi="Times New Roman"/>
          <w:sz w:val="24"/>
          <w:szCs w:val="24"/>
        </w:rPr>
        <w:t>Petitioner is not entitled to a new trial because he has not shown reasonable probability of a different outcome but for counsel’s failure to object</w:t>
      </w:r>
      <w:r w:rsidR="009D09A7">
        <w:rPr>
          <w:rFonts w:ascii="Times New Roman" w:hAnsi="Times New Roman"/>
          <w:sz w:val="24"/>
          <w:szCs w:val="24"/>
        </w:rPr>
        <w:t>, and he has not shown that counsel’s shortcomings led to a fundamentally unfair trial.</w:t>
      </w:r>
      <w:r w:rsidR="00F05283">
        <w:rPr>
          <w:rFonts w:ascii="Times New Roman" w:hAnsi="Times New Roman"/>
          <w:sz w:val="24"/>
          <w:szCs w:val="24"/>
        </w:rPr>
        <w:t xml:space="preserve"> </w:t>
      </w:r>
      <w:r w:rsidR="00F51562">
        <w:rPr>
          <w:rFonts w:ascii="Times New Roman" w:hAnsi="Times New Roman"/>
          <w:i/>
          <w:sz w:val="24"/>
          <w:szCs w:val="24"/>
        </w:rPr>
        <w:t>Id.</w:t>
      </w:r>
      <w:r w:rsidR="00F51562">
        <w:rPr>
          <w:rFonts w:ascii="Times New Roman" w:hAnsi="Times New Roman"/>
          <w:sz w:val="24"/>
          <w:szCs w:val="24"/>
        </w:rPr>
        <w:t xml:space="preserve"> at 1913. </w:t>
      </w:r>
      <w:r w:rsidR="00F05283">
        <w:rPr>
          <w:rFonts w:ascii="Times New Roman" w:hAnsi="Times New Roman"/>
          <w:sz w:val="24"/>
          <w:szCs w:val="24"/>
        </w:rPr>
        <w:t>Violation of the right to a public trial is a structural error.</w:t>
      </w:r>
      <w:r w:rsidR="009D09A7">
        <w:rPr>
          <w:rFonts w:ascii="Times New Roman" w:hAnsi="Times New Roman"/>
          <w:sz w:val="24"/>
          <w:szCs w:val="24"/>
        </w:rPr>
        <w:t xml:space="preserve"> </w:t>
      </w:r>
      <w:r w:rsidR="00232CBE">
        <w:rPr>
          <w:rFonts w:ascii="Times New Roman" w:hAnsi="Times New Roman"/>
          <w:i/>
          <w:sz w:val="24"/>
          <w:szCs w:val="24"/>
        </w:rPr>
        <w:t>Id.</w:t>
      </w:r>
      <w:r w:rsidR="00232CBE">
        <w:rPr>
          <w:rFonts w:ascii="Times New Roman" w:hAnsi="Times New Roman"/>
          <w:sz w:val="24"/>
          <w:szCs w:val="24"/>
        </w:rPr>
        <w:t xml:space="preserve"> at 1907. </w:t>
      </w:r>
      <w:r w:rsidR="00B150BD">
        <w:rPr>
          <w:rFonts w:ascii="Times New Roman" w:hAnsi="Times New Roman"/>
          <w:sz w:val="24"/>
          <w:szCs w:val="24"/>
        </w:rPr>
        <w:t>Structural errors affect the framework within which the trail proceeds, rather than the process itself</w:t>
      </w:r>
      <w:r w:rsidR="004E735F">
        <w:rPr>
          <w:rFonts w:ascii="Times New Roman" w:hAnsi="Times New Roman"/>
          <w:sz w:val="24"/>
          <w:szCs w:val="24"/>
        </w:rPr>
        <w:t xml:space="preserve">, </w:t>
      </w:r>
      <w:r w:rsidR="00415390">
        <w:rPr>
          <w:rFonts w:ascii="Times New Roman" w:hAnsi="Times New Roman"/>
          <w:sz w:val="24"/>
          <w:szCs w:val="24"/>
        </w:rPr>
        <w:t>making</w:t>
      </w:r>
      <w:r w:rsidR="004E735F">
        <w:rPr>
          <w:rFonts w:ascii="Times New Roman" w:hAnsi="Times New Roman"/>
          <w:sz w:val="24"/>
          <w:szCs w:val="24"/>
        </w:rPr>
        <w:t xml:space="preserve"> analysis of the error’s harm difficult. </w:t>
      </w:r>
      <w:r w:rsidR="00232CBE">
        <w:rPr>
          <w:rFonts w:ascii="Times New Roman" w:hAnsi="Times New Roman"/>
          <w:i/>
          <w:sz w:val="24"/>
          <w:szCs w:val="24"/>
        </w:rPr>
        <w:t>Id.</w:t>
      </w:r>
      <w:r w:rsidR="00232CBE">
        <w:rPr>
          <w:rFonts w:ascii="Times New Roman" w:hAnsi="Times New Roman"/>
          <w:sz w:val="24"/>
          <w:szCs w:val="24"/>
        </w:rPr>
        <w:t xml:space="preserve"> </w:t>
      </w:r>
      <w:r w:rsidR="00563FF7">
        <w:rPr>
          <w:rFonts w:ascii="Times New Roman" w:hAnsi="Times New Roman"/>
          <w:sz w:val="24"/>
          <w:szCs w:val="24"/>
        </w:rPr>
        <w:t xml:space="preserve">The Court follows </w:t>
      </w:r>
      <w:r w:rsidR="00041410" w:rsidRPr="00041410">
        <w:rPr>
          <w:rFonts w:ascii="Times New Roman" w:hAnsi="Times New Roman"/>
          <w:i/>
          <w:sz w:val="24"/>
          <w:szCs w:val="24"/>
        </w:rPr>
        <w:t>Strickla</w:t>
      </w:r>
      <w:r w:rsidR="00041410">
        <w:rPr>
          <w:rFonts w:ascii="Times New Roman" w:hAnsi="Times New Roman"/>
          <w:i/>
          <w:sz w:val="24"/>
          <w:szCs w:val="24"/>
        </w:rPr>
        <w:t>nd v. Washington</w:t>
      </w:r>
      <w:r w:rsidR="00041410" w:rsidRPr="00041410">
        <w:rPr>
          <w:rFonts w:ascii="Times New Roman" w:hAnsi="Times New Roman"/>
          <w:sz w:val="24"/>
          <w:szCs w:val="24"/>
        </w:rPr>
        <w:t xml:space="preserve">, 466 U.S. 668, </w:t>
      </w:r>
      <w:r w:rsidR="00041410" w:rsidRPr="00041410">
        <w:rPr>
          <w:rFonts w:ascii="Times New Roman" w:hAnsi="Times New Roman"/>
          <w:sz w:val="24"/>
          <w:szCs w:val="24"/>
        </w:rPr>
        <w:t>687</w:t>
      </w:r>
      <w:r w:rsidR="00041410" w:rsidRPr="00041410">
        <w:rPr>
          <w:rFonts w:ascii="Times New Roman" w:hAnsi="Times New Roman"/>
          <w:sz w:val="24"/>
          <w:szCs w:val="24"/>
        </w:rPr>
        <w:t xml:space="preserve"> (</w:t>
      </w:r>
      <w:r w:rsidR="00041410">
        <w:rPr>
          <w:rFonts w:ascii="Times New Roman" w:hAnsi="Times New Roman"/>
          <w:sz w:val="24"/>
          <w:szCs w:val="24"/>
        </w:rPr>
        <w:t>1984)</w:t>
      </w:r>
      <w:r w:rsidR="00CA52BD">
        <w:rPr>
          <w:rFonts w:ascii="Times New Roman" w:hAnsi="Times New Roman"/>
          <w:sz w:val="24"/>
          <w:szCs w:val="24"/>
        </w:rPr>
        <w:t xml:space="preserve">: to show prejudice requires a reasonable probability that but for </w:t>
      </w:r>
      <w:r w:rsidR="00322DE4">
        <w:rPr>
          <w:rFonts w:ascii="Times New Roman" w:hAnsi="Times New Roman"/>
          <w:sz w:val="24"/>
          <w:szCs w:val="24"/>
        </w:rPr>
        <w:t>counsel’s unprofessional errors, result of the proceeding would have been different.</w:t>
      </w:r>
      <w:r w:rsidR="00DC7268">
        <w:rPr>
          <w:rFonts w:ascii="Times New Roman" w:hAnsi="Times New Roman"/>
          <w:sz w:val="24"/>
          <w:szCs w:val="24"/>
        </w:rPr>
        <w:t xml:space="preserve"> </w:t>
      </w:r>
      <w:r w:rsidR="00232CBE">
        <w:rPr>
          <w:rFonts w:ascii="Times New Roman" w:hAnsi="Times New Roman"/>
          <w:i/>
          <w:sz w:val="24"/>
          <w:szCs w:val="24"/>
        </w:rPr>
        <w:t>Id</w:t>
      </w:r>
      <w:r w:rsidR="00041410">
        <w:rPr>
          <w:rFonts w:ascii="Times New Roman" w:hAnsi="Times New Roman"/>
          <w:sz w:val="24"/>
          <w:szCs w:val="24"/>
        </w:rPr>
        <w:t xml:space="preserve"> at 1911</w:t>
      </w:r>
      <w:r w:rsidR="00232CBE">
        <w:rPr>
          <w:rFonts w:ascii="Times New Roman" w:hAnsi="Times New Roman"/>
          <w:i/>
          <w:sz w:val="24"/>
          <w:szCs w:val="24"/>
        </w:rPr>
        <w:t>.</w:t>
      </w:r>
      <w:r w:rsidR="00232CBE">
        <w:rPr>
          <w:rFonts w:ascii="Times New Roman" w:hAnsi="Times New Roman"/>
          <w:sz w:val="24"/>
          <w:szCs w:val="24"/>
        </w:rPr>
        <w:t xml:space="preserve"> </w:t>
      </w:r>
      <w:r w:rsidR="00FF41E0">
        <w:rPr>
          <w:rFonts w:ascii="Times New Roman" w:hAnsi="Times New Roman"/>
          <w:sz w:val="24"/>
          <w:szCs w:val="24"/>
        </w:rPr>
        <w:t xml:space="preserve">Relief </w:t>
      </w:r>
      <w:r w:rsidR="00F90A1D">
        <w:rPr>
          <w:rFonts w:ascii="Times New Roman" w:hAnsi="Times New Roman"/>
          <w:sz w:val="24"/>
          <w:szCs w:val="24"/>
        </w:rPr>
        <w:t xml:space="preserve">still must be granted if the defendant shows the error rendered the trial fundamentally unfair. </w:t>
      </w:r>
      <w:r w:rsidR="00232CBE">
        <w:rPr>
          <w:rFonts w:ascii="Times New Roman" w:hAnsi="Times New Roman"/>
          <w:i/>
          <w:sz w:val="24"/>
          <w:szCs w:val="24"/>
        </w:rPr>
        <w:t>Id.</w:t>
      </w:r>
      <w:r w:rsidR="00232CBE">
        <w:rPr>
          <w:rFonts w:ascii="Times New Roman" w:hAnsi="Times New Roman"/>
          <w:sz w:val="24"/>
          <w:szCs w:val="24"/>
        </w:rPr>
        <w:t xml:space="preserve"> at 1913. </w:t>
      </w:r>
      <w:r w:rsidR="00DC7268">
        <w:rPr>
          <w:rFonts w:ascii="Times New Roman" w:hAnsi="Times New Roman"/>
          <w:sz w:val="24"/>
          <w:szCs w:val="24"/>
        </w:rPr>
        <w:t>T</w:t>
      </w:r>
      <w:r w:rsidR="00041410">
        <w:rPr>
          <w:rFonts w:ascii="Times New Roman" w:hAnsi="Times New Roman"/>
          <w:sz w:val="24"/>
          <w:szCs w:val="24"/>
        </w:rPr>
        <w:t>he C</w:t>
      </w:r>
      <w:r w:rsidR="00DC7268">
        <w:rPr>
          <w:rFonts w:ascii="Times New Roman" w:hAnsi="Times New Roman"/>
          <w:sz w:val="24"/>
          <w:szCs w:val="24"/>
        </w:rPr>
        <w:t>ourt holds Petitioner has not shown reasonable probability</w:t>
      </w:r>
      <w:r w:rsidR="00F90A1D">
        <w:rPr>
          <w:rFonts w:ascii="Times New Roman" w:hAnsi="Times New Roman"/>
          <w:sz w:val="24"/>
          <w:szCs w:val="24"/>
        </w:rPr>
        <w:t xml:space="preserve"> </w:t>
      </w:r>
      <w:r w:rsidR="004A0DBE">
        <w:rPr>
          <w:rFonts w:ascii="Times New Roman" w:hAnsi="Times New Roman"/>
          <w:sz w:val="24"/>
          <w:szCs w:val="24"/>
        </w:rPr>
        <w:t>of a different result, or that the trial was fundamentally unfair</w:t>
      </w:r>
      <w:r w:rsidR="00C7122F">
        <w:rPr>
          <w:rFonts w:ascii="Times New Roman" w:hAnsi="Times New Roman"/>
          <w:sz w:val="24"/>
          <w:szCs w:val="24"/>
        </w:rPr>
        <w:t xml:space="preserve">. </w:t>
      </w:r>
      <w:r w:rsidR="00232CBE">
        <w:rPr>
          <w:rFonts w:ascii="Times New Roman" w:hAnsi="Times New Roman"/>
          <w:i/>
          <w:sz w:val="24"/>
          <w:szCs w:val="24"/>
        </w:rPr>
        <w:t>Id.</w:t>
      </w:r>
      <w:r w:rsidR="00232CBE">
        <w:rPr>
          <w:rFonts w:ascii="Times New Roman" w:hAnsi="Times New Roman"/>
          <w:sz w:val="24"/>
          <w:szCs w:val="24"/>
        </w:rPr>
        <w:t xml:space="preserve"> </w:t>
      </w:r>
      <w:r w:rsidR="00C7122F">
        <w:rPr>
          <w:rFonts w:ascii="Times New Roman" w:hAnsi="Times New Roman"/>
          <w:sz w:val="24"/>
          <w:szCs w:val="24"/>
        </w:rPr>
        <w:t xml:space="preserve">Although </w:t>
      </w:r>
      <w:r w:rsidR="00041410">
        <w:rPr>
          <w:rFonts w:ascii="Times New Roman" w:hAnsi="Times New Roman"/>
          <w:sz w:val="24"/>
          <w:szCs w:val="24"/>
        </w:rPr>
        <w:t>P</w:t>
      </w:r>
      <w:r w:rsidR="00C7122F">
        <w:rPr>
          <w:rFonts w:ascii="Times New Roman" w:hAnsi="Times New Roman"/>
          <w:sz w:val="24"/>
          <w:szCs w:val="24"/>
        </w:rPr>
        <w:t>etitioner’s mother and her minister were excluded during jury selection, the trial was not conducted in a secret or remote place</w:t>
      </w:r>
      <w:r w:rsidR="00041410">
        <w:rPr>
          <w:rFonts w:ascii="Times New Roman" w:hAnsi="Times New Roman"/>
          <w:sz w:val="24"/>
          <w:szCs w:val="24"/>
        </w:rPr>
        <w:t xml:space="preserve"> and </w:t>
      </w:r>
      <w:r w:rsidR="00DC7268">
        <w:rPr>
          <w:rFonts w:ascii="Times New Roman" w:hAnsi="Times New Roman"/>
          <w:sz w:val="24"/>
          <w:szCs w:val="24"/>
        </w:rPr>
        <w:t>t</w:t>
      </w:r>
      <w:r w:rsidR="00A74433">
        <w:rPr>
          <w:rFonts w:ascii="Times New Roman" w:hAnsi="Times New Roman"/>
          <w:sz w:val="24"/>
          <w:szCs w:val="24"/>
        </w:rPr>
        <w:t>here h</w:t>
      </w:r>
      <w:r w:rsidR="0032745A">
        <w:rPr>
          <w:rFonts w:ascii="Times New Roman" w:hAnsi="Times New Roman"/>
          <w:sz w:val="24"/>
          <w:szCs w:val="24"/>
        </w:rPr>
        <w:t xml:space="preserve">as been no showing of any harm </w:t>
      </w:r>
      <w:r w:rsidR="00A74433">
        <w:rPr>
          <w:rFonts w:ascii="Times New Roman" w:hAnsi="Times New Roman"/>
          <w:sz w:val="24"/>
          <w:szCs w:val="24"/>
        </w:rPr>
        <w:t>taking place</w:t>
      </w:r>
      <w:r w:rsidR="00DC7268">
        <w:rPr>
          <w:rFonts w:ascii="Times New Roman" w:hAnsi="Times New Roman"/>
          <w:sz w:val="24"/>
          <w:szCs w:val="24"/>
        </w:rPr>
        <w:t xml:space="preserve"> </w:t>
      </w:r>
      <w:proofErr w:type="gramStart"/>
      <w:r w:rsidR="00DC7268">
        <w:rPr>
          <w:rFonts w:ascii="Times New Roman" w:hAnsi="Times New Roman"/>
          <w:sz w:val="24"/>
          <w:szCs w:val="24"/>
        </w:rPr>
        <w:t>as a result of</w:t>
      </w:r>
      <w:proofErr w:type="gramEnd"/>
      <w:r w:rsidR="00DC7268">
        <w:rPr>
          <w:rFonts w:ascii="Times New Roman" w:hAnsi="Times New Roman"/>
          <w:sz w:val="24"/>
          <w:szCs w:val="24"/>
        </w:rPr>
        <w:t xml:space="preserve"> this error.</w:t>
      </w:r>
      <w:r w:rsidR="002B4527">
        <w:rPr>
          <w:rFonts w:ascii="Times New Roman" w:hAnsi="Times New Roman"/>
          <w:sz w:val="24"/>
          <w:szCs w:val="24"/>
        </w:rPr>
        <w:t xml:space="preserve"> </w:t>
      </w:r>
      <w:r w:rsidR="00232CBE">
        <w:rPr>
          <w:rFonts w:ascii="Times New Roman" w:hAnsi="Times New Roman"/>
          <w:i/>
          <w:sz w:val="24"/>
          <w:szCs w:val="24"/>
        </w:rPr>
        <w:t>Id.</w:t>
      </w:r>
    </w:p>
    <w:p w14:paraId="55A84C85" w14:textId="538512B7" w:rsidR="008229AB" w:rsidRPr="00DD4BBC" w:rsidRDefault="00D47DF2" w:rsidP="00F51562">
      <w:pPr>
        <w:spacing w:after="0" w:line="480" w:lineRule="auto"/>
        <w:jc w:val="center"/>
        <w:rPr>
          <w:rFonts w:ascii="Times New Roman" w:hAnsi="Times New Roman"/>
          <w:sz w:val="24"/>
          <w:szCs w:val="24"/>
          <w:u w:val="single"/>
        </w:rPr>
      </w:pPr>
      <w:r w:rsidRPr="00DD4BBC">
        <w:rPr>
          <w:rFonts w:ascii="Times New Roman" w:hAnsi="Times New Roman"/>
          <w:sz w:val="24"/>
          <w:szCs w:val="24"/>
          <w:u w:val="single"/>
        </w:rPr>
        <w:t xml:space="preserve">Justice </w:t>
      </w:r>
      <w:r w:rsidR="00A57338">
        <w:rPr>
          <w:rFonts w:ascii="Times New Roman" w:hAnsi="Times New Roman"/>
          <w:sz w:val="24"/>
          <w:szCs w:val="24"/>
          <w:u w:val="single"/>
        </w:rPr>
        <w:t>Thomas Concurrence</w:t>
      </w:r>
      <w:r w:rsidRPr="00DD4BBC">
        <w:rPr>
          <w:rFonts w:ascii="Times New Roman" w:hAnsi="Times New Roman"/>
          <w:sz w:val="24"/>
          <w:szCs w:val="24"/>
          <w:u w:val="single"/>
        </w:rPr>
        <w:t xml:space="preserve">, with Justice </w:t>
      </w:r>
      <w:r w:rsidR="00A57338">
        <w:rPr>
          <w:rFonts w:ascii="Times New Roman" w:hAnsi="Times New Roman"/>
          <w:sz w:val="24"/>
          <w:szCs w:val="24"/>
          <w:u w:val="single"/>
        </w:rPr>
        <w:t>Gorsuch</w:t>
      </w:r>
    </w:p>
    <w:p w14:paraId="717B4EB7" w14:textId="2AF8FA02" w:rsidR="00521954" w:rsidRPr="003C2438" w:rsidRDefault="00521954" w:rsidP="008229AB">
      <w:pPr>
        <w:spacing w:after="0" w:line="480" w:lineRule="auto"/>
        <w:rPr>
          <w:rFonts w:ascii="Times New Roman" w:hAnsi="Times New Roman"/>
          <w:sz w:val="24"/>
          <w:szCs w:val="24"/>
        </w:rPr>
      </w:pPr>
      <w:r>
        <w:rPr>
          <w:rFonts w:ascii="Times New Roman" w:hAnsi="Times New Roman"/>
          <w:sz w:val="24"/>
          <w:szCs w:val="24"/>
        </w:rPr>
        <w:tab/>
      </w:r>
      <w:r w:rsidR="006532EF">
        <w:rPr>
          <w:rFonts w:ascii="Times New Roman" w:hAnsi="Times New Roman"/>
          <w:sz w:val="24"/>
          <w:szCs w:val="24"/>
        </w:rPr>
        <w:t xml:space="preserve">Justice </w:t>
      </w:r>
      <w:r w:rsidR="003F4B58">
        <w:rPr>
          <w:rFonts w:ascii="Times New Roman" w:hAnsi="Times New Roman"/>
          <w:sz w:val="24"/>
          <w:szCs w:val="24"/>
        </w:rPr>
        <w:t xml:space="preserve">Thomas </w:t>
      </w:r>
      <w:r w:rsidR="009636FD">
        <w:rPr>
          <w:rFonts w:ascii="Times New Roman" w:hAnsi="Times New Roman"/>
          <w:sz w:val="24"/>
          <w:szCs w:val="24"/>
        </w:rPr>
        <w:t xml:space="preserve">has </w:t>
      </w:r>
      <w:r w:rsidR="003F4B58">
        <w:rPr>
          <w:rFonts w:ascii="Times New Roman" w:hAnsi="Times New Roman"/>
          <w:sz w:val="24"/>
          <w:szCs w:val="24"/>
        </w:rPr>
        <w:t xml:space="preserve">doubts whether </w:t>
      </w:r>
      <w:r w:rsidR="009636FD">
        <w:rPr>
          <w:rFonts w:ascii="Times New Roman" w:hAnsi="Times New Roman"/>
          <w:sz w:val="24"/>
          <w:szCs w:val="24"/>
        </w:rPr>
        <w:t xml:space="preserve">Sixth Amendment right to a public trial extends to jury selection. </w:t>
      </w:r>
      <w:r w:rsidR="003C2438">
        <w:rPr>
          <w:rFonts w:ascii="Times New Roman" w:hAnsi="Times New Roman"/>
          <w:i/>
          <w:sz w:val="24"/>
          <w:szCs w:val="24"/>
        </w:rPr>
        <w:t>Weaver</w:t>
      </w:r>
      <w:r w:rsidR="003C2438">
        <w:rPr>
          <w:rFonts w:ascii="Times New Roman" w:hAnsi="Times New Roman"/>
          <w:sz w:val="24"/>
          <w:szCs w:val="24"/>
        </w:rPr>
        <w:t xml:space="preserve">, 137 S. Ct. at </w:t>
      </w:r>
      <w:r w:rsidR="003C2438">
        <w:rPr>
          <w:rFonts w:ascii="Times New Roman" w:hAnsi="Times New Roman"/>
          <w:sz w:val="24"/>
          <w:szCs w:val="24"/>
        </w:rPr>
        <w:t>1914</w:t>
      </w:r>
      <w:r w:rsidR="00415390">
        <w:rPr>
          <w:rFonts w:ascii="Times New Roman" w:hAnsi="Times New Roman"/>
          <w:sz w:val="24"/>
          <w:szCs w:val="24"/>
        </w:rPr>
        <w:t xml:space="preserve"> </w:t>
      </w:r>
      <w:r w:rsidR="003C2438">
        <w:rPr>
          <w:rFonts w:ascii="Times New Roman" w:hAnsi="Times New Roman"/>
          <w:sz w:val="24"/>
          <w:szCs w:val="24"/>
        </w:rPr>
        <w:t>(</w:t>
      </w:r>
      <w:r w:rsidR="003C2438">
        <w:rPr>
          <w:rFonts w:ascii="Times New Roman" w:hAnsi="Times New Roman"/>
          <w:sz w:val="24"/>
          <w:szCs w:val="24"/>
        </w:rPr>
        <w:t>Thomas</w:t>
      </w:r>
      <w:r w:rsidR="003C2438">
        <w:rPr>
          <w:rFonts w:ascii="Times New Roman" w:hAnsi="Times New Roman"/>
          <w:sz w:val="24"/>
          <w:szCs w:val="24"/>
        </w:rPr>
        <w:t xml:space="preserve">, J., concurring). </w:t>
      </w:r>
      <w:r w:rsidR="00AF7C36">
        <w:rPr>
          <w:rFonts w:ascii="Times New Roman" w:hAnsi="Times New Roman"/>
          <w:i/>
          <w:sz w:val="24"/>
          <w:szCs w:val="24"/>
        </w:rPr>
        <w:t>Strickland</w:t>
      </w:r>
      <w:r w:rsidR="00AF7C36">
        <w:rPr>
          <w:rFonts w:ascii="Times New Roman" w:hAnsi="Times New Roman"/>
          <w:sz w:val="24"/>
          <w:szCs w:val="24"/>
        </w:rPr>
        <w:t xml:space="preserve"> did not hold</w:t>
      </w:r>
      <w:r w:rsidR="00F259E0">
        <w:rPr>
          <w:rFonts w:ascii="Times New Roman" w:hAnsi="Times New Roman"/>
          <w:sz w:val="24"/>
          <w:szCs w:val="24"/>
        </w:rPr>
        <w:t>, as the Court assumes,</w:t>
      </w:r>
      <w:r w:rsidR="00AF7C36">
        <w:rPr>
          <w:rFonts w:ascii="Times New Roman" w:hAnsi="Times New Roman"/>
          <w:sz w:val="24"/>
          <w:szCs w:val="24"/>
        </w:rPr>
        <w:t xml:space="preserve"> that a defendant may establish prejudice by showing counsel’s errors rendered the trial fundamentally unfair</w:t>
      </w:r>
      <w:r w:rsidR="00884DCB">
        <w:rPr>
          <w:rFonts w:ascii="Times New Roman" w:hAnsi="Times New Roman"/>
          <w:sz w:val="24"/>
          <w:szCs w:val="24"/>
        </w:rPr>
        <w:t xml:space="preserve">, but rather the standard should be </w:t>
      </w:r>
      <w:r w:rsidR="00B24F4D">
        <w:rPr>
          <w:rFonts w:ascii="Times New Roman" w:hAnsi="Times New Roman"/>
          <w:sz w:val="24"/>
          <w:szCs w:val="24"/>
        </w:rPr>
        <w:t>reasonable</w:t>
      </w:r>
      <w:r w:rsidR="00884DCB">
        <w:rPr>
          <w:rFonts w:ascii="Times New Roman" w:hAnsi="Times New Roman"/>
          <w:sz w:val="24"/>
          <w:szCs w:val="24"/>
        </w:rPr>
        <w:t xml:space="preserve"> probability that result would be different, </w:t>
      </w:r>
      <w:r w:rsidR="00B24F4D">
        <w:rPr>
          <w:rFonts w:ascii="Times New Roman" w:hAnsi="Times New Roman"/>
          <w:sz w:val="24"/>
          <w:szCs w:val="24"/>
        </w:rPr>
        <w:t xml:space="preserve">or showing counsel labored under conflict of interest. </w:t>
      </w:r>
      <w:r w:rsidR="003C2438">
        <w:rPr>
          <w:rFonts w:ascii="Times New Roman" w:hAnsi="Times New Roman"/>
          <w:i/>
          <w:sz w:val="24"/>
          <w:szCs w:val="24"/>
        </w:rPr>
        <w:t>Id.</w:t>
      </w:r>
    </w:p>
    <w:p w14:paraId="6F4F7C19" w14:textId="665A328B" w:rsidR="00CA2A6E" w:rsidRPr="00DD4BBC" w:rsidRDefault="007274C2" w:rsidP="00F51562">
      <w:pPr>
        <w:spacing w:after="0" w:line="480" w:lineRule="auto"/>
        <w:jc w:val="center"/>
        <w:rPr>
          <w:rFonts w:ascii="Times New Roman" w:hAnsi="Times New Roman"/>
          <w:sz w:val="24"/>
          <w:szCs w:val="24"/>
          <w:u w:val="single"/>
        </w:rPr>
      </w:pPr>
      <w:r w:rsidRPr="00DD4BBC">
        <w:rPr>
          <w:rFonts w:ascii="Times New Roman" w:hAnsi="Times New Roman"/>
          <w:sz w:val="24"/>
          <w:szCs w:val="24"/>
          <w:u w:val="single"/>
        </w:rPr>
        <w:t xml:space="preserve">Justice </w:t>
      </w:r>
      <w:r w:rsidR="004C528F">
        <w:rPr>
          <w:rFonts w:ascii="Times New Roman" w:hAnsi="Times New Roman"/>
          <w:sz w:val="24"/>
          <w:szCs w:val="24"/>
          <w:u w:val="single"/>
        </w:rPr>
        <w:t xml:space="preserve">Alito </w:t>
      </w:r>
      <w:r w:rsidR="00A57338">
        <w:rPr>
          <w:rFonts w:ascii="Times New Roman" w:hAnsi="Times New Roman"/>
          <w:sz w:val="24"/>
          <w:szCs w:val="24"/>
          <w:u w:val="single"/>
        </w:rPr>
        <w:t>Concurrence, with Justice Gorsuch</w:t>
      </w:r>
    </w:p>
    <w:p w14:paraId="59FA9CCA" w14:textId="3550EBDF" w:rsidR="00521954" w:rsidRPr="003C2438" w:rsidRDefault="00521954" w:rsidP="008229AB">
      <w:pPr>
        <w:spacing w:after="0" w:line="480" w:lineRule="auto"/>
        <w:rPr>
          <w:rFonts w:ascii="Times New Roman" w:hAnsi="Times New Roman"/>
          <w:sz w:val="24"/>
          <w:szCs w:val="24"/>
        </w:rPr>
      </w:pPr>
      <w:r>
        <w:rPr>
          <w:rFonts w:ascii="Times New Roman" w:hAnsi="Times New Roman"/>
          <w:sz w:val="24"/>
          <w:szCs w:val="24"/>
        </w:rPr>
        <w:tab/>
      </w:r>
      <w:r w:rsidR="004A0DBE">
        <w:rPr>
          <w:rFonts w:ascii="Times New Roman" w:hAnsi="Times New Roman"/>
          <w:sz w:val="24"/>
          <w:szCs w:val="24"/>
        </w:rPr>
        <w:t>T</w:t>
      </w:r>
      <w:r w:rsidR="00743510">
        <w:rPr>
          <w:rFonts w:ascii="Times New Roman" w:hAnsi="Times New Roman"/>
          <w:sz w:val="24"/>
          <w:szCs w:val="24"/>
        </w:rPr>
        <w:t xml:space="preserve">o obtain relief under </w:t>
      </w:r>
      <w:r w:rsidR="00743510">
        <w:rPr>
          <w:rFonts w:ascii="Times New Roman" w:hAnsi="Times New Roman"/>
          <w:i/>
          <w:sz w:val="24"/>
          <w:szCs w:val="24"/>
        </w:rPr>
        <w:t>Strickland</w:t>
      </w:r>
      <w:r w:rsidR="00743510">
        <w:rPr>
          <w:rFonts w:ascii="Times New Roman" w:hAnsi="Times New Roman"/>
          <w:sz w:val="24"/>
          <w:szCs w:val="24"/>
        </w:rPr>
        <w:t xml:space="preserve">, </w:t>
      </w:r>
      <w:r w:rsidR="00537D19">
        <w:rPr>
          <w:rFonts w:ascii="Times New Roman" w:hAnsi="Times New Roman"/>
          <w:sz w:val="24"/>
          <w:szCs w:val="24"/>
        </w:rPr>
        <w:t xml:space="preserve">defendant must show that the result of his trial was unreliable. </w:t>
      </w:r>
      <w:r w:rsidR="003C2438">
        <w:rPr>
          <w:rFonts w:ascii="Times New Roman" w:hAnsi="Times New Roman"/>
          <w:i/>
          <w:sz w:val="24"/>
          <w:szCs w:val="24"/>
        </w:rPr>
        <w:t>Weaver</w:t>
      </w:r>
      <w:r w:rsidR="003C2438">
        <w:rPr>
          <w:rFonts w:ascii="Times New Roman" w:hAnsi="Times New Roman"/>
          <w:sz w:val="24"/>
          <w:szCs w:val="24"/>
        </w:rPr>
        <w:t xml:space="preserve">, 137 S. Ct. </w:t>
      </w:r>
      <w:r w:rsidR="003C2438">
        <w:rPr>
          <w:rFonts w:ascii="Times New Roman" w:hAnsi="Times New Roman"/>
          <w:sz w:val="24"/>
          <w:szCs w:val="24"/>
        </w:rPr>
        <w:t>at</w:t>
      </w:r>
      <w:r w:rsidR="003C2438">
        <w:rPr>
          <w:rFonts w:ascii="Times New Roman" w:hAnsi="Times New Roman"/>
          <w:sz w:val="24"/>
          <w:szCs w:val="24"/>
        </w:rPr>
        <w:t xml:space="preserve"> </w:t>
      </w:r>
      <w:r w:rsidR="003C2438">
        <w:rPr>
          <w:rFonts w:ascii="Times New Roman" w:hAnsi="Times New Roman"/>
          <w:sz w:val="24"/>
          <w:szCs w:val="24"/>
        </w:rPr>
        <w:t>1916</w:t>
      </w:r>
      <w:r w:rsidR="00415390">
        <w:rPr>
          <w:rFonts w:ascii="Times New Roman" w:hAnsi="Times New Roman"/>
          <w:sz w:val="24"/>
          <w:szCs w:val="24"/>
        </w:rPr>
        <w:t xml:space="preserve"> </w:t>
      </w:r>
      <w:r w:rsidR="003C2438">
        <w:rPr>
          <w:rFonts w:ascii="Times New Roman" w:hAnsi="Times New Roman"/>
          <w:sz w:val="24"/>
          <w:szCs w:val="24"/>
        </w:rPr>
        <w:t>(</w:t>
      </w:r>
      <w:r w:rsidR="003C2438">
        <w:rPr>
          <w:rFonts w:ascii="Times New Roman" w:hAnsi="Times New Roman"/>
          <w:sz w:val="24"/>
          <w:szCs w:val="24"/>
        </w:rPr>
        <w:t>Alito</w:t>
      </w:r>
      <w:r w:rsidR="003C2438">
        <w:rPr>
          <w:rFonts w:ascii="Times New Roman" w:hAnsi="Times New Roman"/>
          <w:sz w:val="24"/>
          <w:szCs w:val="24"/>
        </w:rPr>
        <w:t xml:space="preserve">, J., </w:t>
      </w:r>
      <w:r w:rsidR="003C2438">
        <w:rPr>
          <w:rFonts w:ascii="Times New Roman" w:hAnsi="Times New Roman"/>
          <w:sz w:val="24"/>
          <w:szCs w:val="24"/>
        </w:rPr>
        <w:t>concurring</w:t>
      </w:r>
      <w:r w:rsidR="003C2438">
        <w:rPr>
          <w:rFonts w:ascii="Times New Roman" w:hAnsi="Times New Roman"/>
          <w:sz w:val="24"/>
          <w:szCs w:val="24"/>
        </w:rPr>
        <w:t xml:space="preserve">). </w:t>
      </w:r>
      <w:r w:rsidR="00537D19">
        <w:rPr>
          <w:rFonts w:ascii="Times New Roman" w:hAnsi="Times New Roman"/>
          <w:sz w:val="24"/>
          <w:szCs w:val="24"/>
        </w:rPr>
        <w:t xml:space="preserve">He could do so by demonstrating a </w:t>
      </w:r>
      <w:r w:rsidR="00537D19">
        <w:rPr>
          <w:rFonts w:ascii="Times New Roman" w:hAnsi="Times New Roman"/>
          <w:sz w:val="24"/>
          <w:szCs w:val="24"/>
        </w:rPr>
        <w:lastRenderedPageBreak/>
        <w:t>reasonable likelihood that counsel’s error affected the verdict, or</w:t>
      </w:r>
      <w:r w:rsidR="004264C4">
        <w:rPr>
          <w:rFonts w:ascii="Times New Roman" w:hAnsi="Times New Roman"/>
          <w:sz w:val="24"/>
          <w:szCs w:val="24"/>
        </w:rPr>
        <w:t xml:space="preserve"> that the error falls within the short list of errors for which prejudice is presumed.</w:t>
      </w:r>
      <w:r w:rsidR="00537D19">
        <w:rPr>
          <w:rFonts w:ascii="Times New Roman" w:hAnsi="Times New Roman"/>
          <w:sz w:val="24"/>
          <w:szCs w:val="24"/>
        </w:rPr>
        <w:t xml:space="preserve"> </w:t>
      </w:r>
      <w:r w:rsidR="003C2438">
        <w:rPr>
          <w:rFonts w:ascii="Times New Roman" w:hAnsi="Times New Roman"/>
          <w:i/>
          <w:sz w:val="24"/>
          <w:szCs w:val="24"/>
        </w:rPr>
        <w:t>Id.</w:t>
      </w:r>
    </w:p>
    <w:p w14:paraId="7F610A91" w14:textId="4E4F4FEA" w:rsidR="007274C2" w:rsidRPr="00DD4BBC" w:rsidRDefault="007274C2" w:rsidP="00F51562">
      <w:pPr>
        <w:spacing w:after="0" w:line="480" w:lineRule="auto"/>
        <w:jc w:val="center"/>
        <w:rPr>
          <w:rFonts w:ascii="Times New Roman" w:hAnsi="Times New Roman"/>
          <w:sz w:val="24"/>
          <w:szCs w:val="24"/>
          <w:u w:val="single"/>
        </w:rPr>
      </w:pPr>
      <w:r w:rsidRPr="00DD4BBC">
        <w:rPr>
          <w:rFonts w:ascii="Times New Roman" w:hAnsi="Times New Roman"/>
          <w:sz w:val="24"/>
          <w:szCs w:val="24"/>
          <w:u w:val="single"/>
        </w:rPr>
        <w:t xml:space="preserve">Justice </w:t>
      </w:r>
      <w:r w:rsidR="00A57338">
        <w:rPr>
          <w:rFonts w:ascii="Times New Roman" w:hAnsi="Times New Roman"/>
          <w:sz w:val="24"/>
          <w:szCs w:val="24"/>
          <w:u w:val="single"/>
        </w:rPr>
        <w:t>Breyer Dissent</w:t>
      </w:r>
      <w:r w:rsidRPr="00DD4BBC">
        <w:rPr>
          <w:rFonts w:ascii="Times New Roman" w:hAnsi="Times New Roman"/>
          <w:sz w:val="24"/>
          <w:szCs w:val="24"/>
          <w:u w:val="single"/>
        </w:rPr>
        <w:t xml:space="preserve">, with Justice </w:t>
      </w:r>
      <w:r w:rsidR="00A57338">
        <w:rPr>
          <w:rFonts w:ascii="Times New Roman" w:hAnsi="Times New Roman"/>
          <w:sz w:val="24"/>
          <w:szCs w:val="24"/>
          <w:u w:val="single"/>
        </w:rPr>
        <w:t>Kagan</w:t>
      </w:r>
    </w:p>
    <w:p w14:paraId="2C3D014A" w14:textId="06694E00" w:rsidR="000C2F3C" w:rsidRPr="006E1A94" w:rsidRDefault="000C2F3C" w:rsidP="008229AB">
      <w:pPr>
        <w:spacing w:after="0" w:line="480" w:lineRule="auto"/>
        <w:rPr>
          <w:rFonts w:ascii="Times New Roman" w:hAnsi="Times New Roman"/>
          <w:sz w:val="24"/>
          <w:szCs w:val="24"/>
        </w:rPr>
      </w:pPr>
      <w:r>
        <w:rPr>
          <w:rFonts w:ascii="Times New Roman" w:hAnsi="Times New Roman"/>
          <w:sz w:val="24"/>
          <w:szCs w:val="24"/>
        </w:rPr>
        <w:tab/>
      </w:r>
      <w:r w:rsidR="00041410">
        <w:rPr>
          <w:rFonts w:ascii="Times New Roman" w:hAnsi="Times New Roman"/>
          <w:sz w:val="24"/>
          <w:szCs w:val="24"/>
        </w:rPr>
        <w:t>D</w:t>
      </w:r>
      <w:r w:rsidR="0052117C">
        <w:rPr>
          <w:rFonts w:ascii="Times New Roman" w:hAnsi="Times New Roman"/>
          <w:sz w:val="24"/>
          <w:szCs w:val="24"/>
        </w:rPr>
        <w:t>efendant should only be required to show that his attorney</w:t>
      </w:r>
      <w:r w:rsidR="000975F8">
        <w:rPr>
          <w:rFonts w:ascii="Times New Roman" w:hAnsi="Times New Roman"/>
          <w:sz w:val="24"/>
          <w:szCs w:val="24"/>
        </w:rPr>
        <w:t xml:space="preserve"> produced a structural </w:t>
      </w:r>
      <w:r w:rsidR="00521954">
        <w:rPr>
          <w:rFonts w:ascii="Times New Roman" w:hAnsi="Times New Roman"/>
          <w:sz w:val="24"/>
          <w:szCs w:val="24"/>
        </w:rPr>
        <w:t>error and</w:t>
      </w:r>
      <w:r w:rsidR="000975F8">
        <w:rPr>
          <w:rFonts w:ascii="Times New Roman" w:hAnsi="Times New Roman"/>
          <w:sz w:val="24"/>
          <w:szCs w:val="24"/>
        </w:rPr>
        <w:t xml:space="preserve"> need to demonstrate that the error change the outcome of the proceeding. </w:t>
      </w:r>
      <w:r w:rsidR="003C2438">
        <w:rPr>
          <w:rFonts w:ascii="Times New Roman" w:hAnsi="Times New Roman"/>
          <w:i/>
          <w:sz w:val="24"/>
          <w:szCs w:val="24"/>
        </w:rPr>
        <w:t>Weaver</w:t>
      </w:r>
      <w:r w:rsidR="003C2438">
        <w:rPr>
          <w:rFonts w:ascii="Times New Roman" w:hAnsi="Times New Roman"/>
          <w:sz w:val="24"/>
          <w:szCs w:val="24"/>
        </w:rPr>
        <w:t>, 137 S. Ct.</w:t>
      </w:r>
      <w:r w:rsidR="003C2438">
        <w:rPr>
          <w:rFonts w:ascii="Times New Roman" w:hAnsi="Times New Roman"/>
          <w:sz w:val="24"/>
          <w:szCs w:val="24"/>
        </w:rPr>
        <w:t xml:space="preserve"> at 1917</w:t>
      </w:r>
      <w:r w:rsidR="00415390">
        <w:rPr>
          <w:rFonts w:ascii="Times New Roman" w:hAnsi="Times New Roman"/>
          <w:sz w:val="24"/>
          <w:szCs w:val="24"/>
        </w:rPr>
        <w:t xml:space="preserve"> </w:t>
      </w:r>
      <w:r w:rsidR="003C2438">
        <w:rPr>
          <w:rFonts w:ascii="Times New Roman" w:hAnsi="Times New Roman"/>
          <w:sz w:val="24"/>
          <w:szCs w:val="24"/>
        </w:rPr>
        <w:t xml:space="preserve">(Breyer, J., dissenting). </w:t>
      </w:r>
      <w:r w:rsidR="000975F8">
        <w:rPr>
          <w:rFonts w:ascii="Times New Roman" w:hAnsi="Times New Roman"/>
          <w:sz w:val="24"/>
          <w:szCs w:val="24"/>
        </w:rPr>
        <w:t xml:space="preserve">Structural errors </w:t>
      </w:r>
      <w:r w:rsidR="00495FA8">
        <w:rPr>
          <w:rFonts w:ascii="Times New Roman" w:hAnsi="Times New Roman"/>
          <w:sz w:val="24"/>
          <w:szCs w:val="24"/>
        </w:rPr>
        <w:t>effects are defined as “too hard to measure</w:t>
      </w:r>
      <w:r w:rsidR="001846DB">
        <w:rPr>
          <w:rFonts w:ascii="Times New Roman" w:hAnsi="Times New Roman"/>
          <w:sz w:val="24"/>
          <w:szCs w:val="24"/>
        </w:rPr>
        <w:t xml:space="preserve">”. </w:t>
      </w:r>
      <w:r w:rsidR="003C2438">
        <w:rPr>
          <w:rFonts w:ascii="Times New Roman" w:hAnsi="Times New Roman"/>
          <w:i/>
          <w:sz w:val="24"/>
          <w:szCs w:val="24"/>
        </w:rPr>
        <w:t>Id.</w:t>
      </w:r>
      <w:r w:rsidR="003C2438">
        <w:rPr>
          <w:rFonts w:ascii="Times New Roman" w:hAnsi="Times New Roman"/>
          <w:sz w:val="24"/>
          <w:szCs w:val="24"/>
        </w:rPr>
        <w:t xml:space="preserve"> </w:t>
      </w:r>
      <w:r w:rsidR="00521954">
        <w:rPr>
          <w:rFonts w:ascii="Times New Roman" w:hAnsi="Times New Roman"/>
          <w:sz w:val="24"/>
          <w:szCs w:val="24"/>
        </w:rPr>
        <w:t>Thus,</w:t>
      </w:r>
      <w:r w:rsidR="001846DB">
        <w:rPr>
          <w:rFonts w:ascii="Times New Roman" w:hAnsi="Times New Roman"/>
          <w:sz w:val="24"/>
          <w:szCs w:val="24"/>
        </w:rPr>
        <w:t xml:space="preserve"> its effects </w:t>
      </w:r>
      <w:r w:rsidR="00D97CC3">
        <w:rPr>
          <w:rFonts w:ascii="Times New Roman" w:hAnsi="Times New Roman"/>
          <w:sz w:val="24"/>
          <w:szCs w:val="24"/>
        </w:rPr>
        <w:t xml:space="preserve">are not </w:t>
      </w:r>
      <w:r w:rsidR="001846DB">
        <w:rPr>
          <w:rFonts w:ascii="Times New Roman" w:hAnsi="Times New Roman"/>
          <w:sz w:val="24"/>
          <w:szCs w:val="24"/>
        </w:rPr>
        <w:t xml:space="preserve">susceptible to actual-prejudice analysis under </w:t>
      </w:r>
      <w:r w:rsidR="001846DB">
        <w:rPr>
          <w:rFonts w:ascii="Times New Roman" w:hAnsi="Times New Roman"/>
          <w:i/>
          <w:sz w:val="24"/>
          <w:szCs w:val="24"/>
        </w:rPr>
        <w:t>Strickland</w:t>
      </w:r>
      <w:r w:rsidR="00D97CC3">
        <w:rPr>
          <w:rFonts w:ascii="Times New Roman" w:hAnsi="Times New Roman"/>
          <w:sz w:val="24"/>
          <w:szCs w:val="24"/>
        </w:rPr>
        <w:t>, and the majority’s approach creates a burden impossible to</w:t>
      </w:r>
      <w:r w:rsidR="003C2438">
        <w:rPr>
          <w:rFonts w:ascii="Times New Roman" w:hAnsi="Times New Roman"/>
          <w:sz w:val="24"/>
          <w:szCs w:val="24"/>
        </w:rPr>
        <w:t xml:space="preserve"> meet. </w:t>
      </w:r>
      <w:r w:rsidR="003C2438">
        <w:rPr>
          <w:rFonts w:ascii="Times New Roman" w:hAnsi="Times New Roman"/>
          <w:i/>
          <w:sz w:val="24"/>
          <w:szCs w:val="24"/>
        </w:rPr>
        <w:t>I</w:t>
      </w:r>
      <w:r w:rsidR="006E1A94">
        <w:rPr>
          <w:rFonts w:ascii="Times New Roman" w:hAnsi="Times New Roman"/>
          <w:i/>
          <w:sz w:val="24"/>
          <w:szCs w:val="24"/>
        </w:rPr>
        <w:t>d.</w:t>
      </w:r>
      <w:r w:rsidR="006E1A94">
        <w:rPr>
          <w:rFonts w:ascii="Times New Roman" w:hAnsi="Times New Roman"/>
          <w:sz w:val="24"/>
          <w:szCs w:val="24"/>
        </w:rPr>
        <w:t xml:space="preserve"> </w:t>
      </w:r>
      <w:bookmarkStart w:id="120" w:name="_GoBack"/>
      <w:bookmarkEnd w:id="120"/>
    </w:p>
    <w:sectPr w:rsidR="000C2F3C" w:rsidRPr="006E1A94" w:rsidSect="00E25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10926" w14:textId="77777777" w:rsidR="00DD6C4E" w:rsidRDefault="00DD6C4E">
      <w:pPr>
        <w:spacing w:after="0" w:line="240" w:lineRule="auto"/>
      </w:pPr>
      <w:r>
        <w:separator/>
      </w:r>
    </w:p>
  </w:endnote>
  <w:endnote w:type="continuationSeparator" w:id="0">
    <w:p w14:paraId="69DD3C9C" w14:textId="77777777" w:rsidR="00DD6C4E" w:rsidRDefault="00DD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1CEFE" w14:textId="77777777" w:rsidR="00DD6C4E" w:rsidRDefault="00DD6C4E">
      <w:pPr>
        <w:spacing w:after="0" w:line="240" w:lineRule="auto"/>
      </w:pPr>
      <w:r>
        <w:separator/>
      </w:r>
    </w:p>
  </w:footnote>
  <w:footnote w:type="continuationSeparator" w:id="0">
    <w:p w14:paraId="5FA17B47" w14:textId="77777777" w:rsidR="00DD6C4E" w:rsidRDefault="00DD6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53A9" w14:textId="0CCACE8D" w:rsidR="004A281B" w:rsidRPr="00781CF9" w:rsidRDefault="004A281B" w:rsidP="00E2557E">
    <w:pPr>
      <w:pStyle w:val="Header"/>
      <w:tabs>
        <w:tab w:val="clear" w:pos="4320"/>
        <w:tab w:val="clear" w:pos="8640"/>
      </w:tabs>
      <w:jc w:val="right"/>
      <w:rPr>
        <w:rFonts w:ascii="Times New Roman" w:hAnsi="Times New Roman"/>
        <w:sz w:val="24"/>
        <w:u w:val="single"/>
      </w:rPr>
    </w:pPr>
    <w:r w:rsidRPr="00781CF9">
      <w:rPr>
        <w:rFonts w:ascii="Times New Roman" w:hAnsi="Times New Roman"/>
        <w:sz w:val="24"/>
        <w:u w:val="single"/>
      </w:rPr>
      <w:t>G</w:t>
    </w:r>
    <w:r w:rsidR="00D627CB">
      <w:rPr>
        <w:rFonts w:ascii="Times New Roman" w:hAnsi="Times New Roman"/>
        <w:sz w:val="24"/>
        <w:u w:val="single"/>
      </w:rPr>
      <w:t>40673027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2FD"/>
    <w:multiLevelType w:val="hybridMultilevel"/>
    <w:tmpl w:val="ABB238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11F5B"/>
    <w:multiLevelType w:val="hybridMultilevel"/>
    <w:tmpl w:val="BCC8FB02"/>
    <w:lvl w:ilvl="0" w:tplc="278691D0">
      <w:start w:val="1"/>
      <w:numFmt w:val="decimal"/>
      <w:lvlText w:val="%1."/>
      <w:lvlJc w:val="left"/>
      <w:pPr>
        <w:ind w:left="360" w:hanging="360"/>
      </w:pPr>
      <w:rPr>
        <w:rFonts w:hint="default"/>
        <w:sz w:val="24"/>
        <w:szCs w:val="24"/>
      </w:rPr>
    </w:lvl>
    <w:lvl w:ilvl="1" w:tplc="2A009C30">
      <w:start w:val="1"/>
      <w:numFmt w:val="lowerLetter"/>
      <w:lvlText w:val="%2."/>
      <w:lvlJc w:val="left"/>
      <w:pPr>
        <w:ind w:left="72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7B42"/>
    <w:multiLevelType w:val="hybridMultilevel"/>
    <w:tmpl w:val="ECA66056"/>
    <w:lvl w:ilvl="0" w:tplc="2A009C3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D26DF"/>
    <w:multiLevelType w:val="hybridMultilevel"/>
    <w:tmpl w:val="E6A03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E62333"/>
    <w:multiLevelType w:val="hybridMultilevel"/>
    <w:tmpl w:val="2F320264"/>
    <w:lvl w:ilvl="0" w:tplc="0B2C0D6E">
      <w:start w:val="1"/>
      <w:numFmt w:val="lowerLetter"/>
      <w:lvlText w:val="%1."/>
      <w:lvlJc w:val="left"/>
      <w:pPr>
        <w:ind w:left="740" w:hanging="38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F0FB2"/>
    <w:multiLevelType w:val="hybridMultilevel"/>
    <w:tmpl w:val="C254B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259DB"/>
    <w:multiLevelType w:val="hybridMultilevel"/>
    <w:tmpl w:val="0242F2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940D2C"/>
    <w:multiLevelType w:val="multilevel"/>
    <w:tmpl w:val="FDA66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C47B2"/>
    <w:multiLevelType w:val="hybridMultilevel"/>
    <w:tmpl w:val="7C0A10FA"/>
    <w:lvl w:ilvl="0" w:tplc="1780EB54">
      <w:start w:val="1"/>
      <w:numFmt w:val="upperLetter"/>
      <w:lvlText w:val="(%1)"/>
      <w:lvlJc w:val="left"/>
      <w:pPr>
        <w:ind w:left="740" w:hanging="38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E01E4"/>
    <w:multiLevelType w:val="hybridMultilevel"/>
    <w:tmpl w:val="65B4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
  </w:num>
  <w:num w:numId="5">
    <w:abstractNumId w:val="7"/>
  </w:num>
  <w:num w:numId="6">
    <w:abstractNumId w:val="4"/>
  </w:num>
  <w:num w:numId="7">
    <w:abstractNumId w:val="8"/>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1CF9"/>
    <w:rsid w:val="000023FD"/>
    <w:rsid w:val="00005DB0"/>
    <w:rsid w:val="0001191E"/>
    <w:rsid w:val="00012AE7"/>
    <w:rsid w:val="0001521B"/>
    <w:rsid w:val="000161BB"/>
    <w:rsid w:val="00030FC9"/>
    <w:rsid w:val="00034964"/>
    <w:rsid w:val="00034AC6"/>
    <w:rsid w:val="00035538"/>
    <w:rsid w:val="00036359"/>
    <w:rsid w:val="00040A54"/>
    <w:rsid w:val="00040CCC"/>
    <w:rsid w:val="00040E12"/>
    <w:rsid w:val="00041410"/>
    <w:rsid w:val="0004141A"/>
    <w:rsid w:val="00043E87"/>
    <w:rsid w:val="000462FC"/>
    <w:rsid w:val="000546F4"/>
    <w:rsid w:val="000552EC"/>
    <w:rsid w:val="000568ED"/>
    <w:rsid w:val="000606BC"/>
    <w:rsid w:val="00062394"/>
    <w:rsid w:val="000640A4"/>
    <w:rsid w:val="0006749C"/>
    <w:rsid w:val="00081549"/>
    <w:rsid w:val="00085CB3"/>
    <w:rsid w:val="00095FE6"/>
    <w:rsid w:val="00097121"/>
    <w:rsid w:val="000975F8"/>
    <w:rsid w:val="00097CE9"/>
    <w:rsid w:val="000A23F1"/>
    <w:rsid w:val="000A3340"/>
    <w:rsid w:val="000A3DE3"/>
    <w:rsid w:val="000A5652"/>
    <w:rsid w:val="000B2459"/>
    <w:rsid w:val="000B3891"/>
    <w:rsid w:val="000B5668"/>
    <w:rsid w:val="000C09EC"/>
    <w:rsid w:val="000C1B75"/>
    <w:rsid w:val="000C2F3C"/>
    <w:rsid w:val="000C359E"/>
    <w:rsid w:val="000C5A5D"/>
    <w:rsid w:val="000C5A98"/>
    <w:rsid w:val="000C6F3E"/>
    <w:rsid w:val="000D0669"/>
    <w:rsid w:val="000D14C8"/>
    <w:rsid w:val="000D3AC3"/>
    <w:rsid w:val="000D3E52"/>
    <w:rsid w:val="000D4DF8"/>
    <w:rsid w:val="000E325E"/>
    <w:rsid w:val="000E7ACA"/>
    <w:rsid w:val="000F0D87"/>
    <w:rsid w:val="000F1358"/>
    <w:rsid w:val="000F167B"/>
    <w:rsid w:val="000F4BCD"/>
    <w:rsid w:val="000F61C0"/>
    <w:rsid w:val="001019FB"/>
    <w:rsid w:val="00102368"/>
    <w:rsid w:val="0010311E"/>
    <w:rsid w:val="00103A5B"/>
    <w:rsid w:val="00111786"/>
    <w:rsid w:val="00123541"/>
    <w:rsid w:val="00124B88"/>
    <w:rsid w:val="0013050D"/>
    <w:rsid w:val="00130B3C"/>
    <w:rsid w:val="00135A3A"/>
    <w:rsid w:val="001406C9"/>
    <w:rsid w:val="00143672"/>
    <w:rsid w:val="00144E0E"/>
    <w:rsid w:val="00152BFA"/>
    <w:rsid w:val="001569B7"/>
    <w:rsid w:val="001600BE"/>
    <w:rsid w:val="00161CA4"/>
    <w:rsid w:val="00162601"/>
    <w:rsid w:val="00162D71"/>
    <w:rsid w:val="00163175"/>
    <w:rsid w:val="00163F79"/>
    <w:rsid w:val="00166584"/>
    <w:rsid w:val="00175743"/>
    <w:rsid w:val="001779B6"/>
    <w:rsid w:val="00177E2E"/>
    <w:rsid w:val="0018089F"/>
    <w:rsid w:val="00184354"/>
    <w:rsid w:val="001846DB"/>
    <w:rsid w:val="00185A5C"/>
    <w:rsid w:val="00187664"/>
    <w:rsid w:val="00195CC8"/>
    <w:rsid w:val="001A2AC2"/>
    <w:rsid w:val="001A6C7A"/>
    <w:rsid w:val="001B42CD"/>
    <w:rsid w:val="001C318E"/>
    <w:rsid w:val="001C5349"/>
    <w:rsid w:val="001D1836"/>
    <w:rsid w:val="001D211E"/>
    <w:rsid w:val="001D2FCF"/>
    <w:rsid w:val="001E0BEF"/>
    <w:rsid w:val="001E377B"/>
    <w:rsid w:val="001E3869"/>
    <w:rsid w:val="001E45B2"/>
    <w:rsid w:val="001E4A38"/>
    <w:rsid w:val="001E5182"/>
    <w:rsid w:val="001F33B4"/>
    <w:rsid w:val="001F3555"/>
    <w:rsid w:val="001F5D70"/>
    <w:rsid w:val="001F64B0"/>
    <w:rsid w:val="001F6595"/>
    <w:rsid w:val="002037EC"/>
    <w:rsid w:val="00210180"/>
    <w:rsid w:val="00211988"/>
    <w:rsid w:val="0021266F"/>
    <w:rsid w:val="00213CF2"/>
    <w:rsid w:val="0021712E"/>
    <w:rsid w:val="00224F4A"/>
    <w:rsid w:val="0022585B"/>
    <w:rsid w:val="00225AD0"/>
    <w:rsid w:val="00226BF3"/>
    <w:rsid w:val="00231060"/>
    <w:rsid w:val="00231B3D"/>
    <w:rsid w:val="00231CA5"/>
    <w:rsid w:val="00232CBE"/>
    <w:rsid w:val="00233A96"/>
    <w:rsid w:val="00237C84"/>
    <w:rsid w:val="00240C92"/>
    <w:rsid w:val="00243C3D"/>
    <w:rsid w:val="00243F1A"/>
    <w:rsid w:val="00245CE2"/>
    <w:rsid w:val="00252604"/>
    <w:rsid w:val="00253DB5"/>
    <w:rsid w:val="00254E02"/>
    <w:rsid w:val="00255365"/>
    <w:rsid w:val="00262531"/>
    <w:rsid w:val="00264547"/>
    <w:rsid w:val="00270477"/>
    <w:rsid w:val="00272F01"/>
    <w:rsid w:val="002760AD"/>
    <w:rsid w:val="002777E2"/>
    <w:rsid w:val="00280EB3"/>
    <w:rsid w:val="0028129F"/>
    <w:rsid w:val="00290D02"/>
    <w:rsid w:val="00290D99"/>
    <w:rsid w:val="00293899"/>
    <w:rsid w:val="002A6094"/>
    <w:rsid w:val="002B1292"/>
    <w:rsid w:val="002B3288"/>
    <w:rsid w:val="002B4527"/>
    <w:rsid w:val="002C10BA"/>
    <w:rsid w:val="002C3B3A"/>
    <w:rsid w:val="002C430D"/>
    <w:rsid w:val="002C5C77"/>
    <w:rsid w:val="002D064E"/>
    <w:rsid w:val="002D207A"/>
    <w:rsid w:val="002D5DCA"/>
    <w:rsid w:val="002E2443"/>
    <w:rsid w:val="002E3475"/>
    <w:rsid w:val="002E4B95"/>
    <w:rsid w:val="002E5A01"/>
    <w:rsid w:val="002F2306"/>
    <w:rsid w:val="002F35F1"/>
    <w:rsid w:val="002F39A8"/>
    <w:rsid w:val="002F4B0F"/>
    <w:rsid w:val="002F56AE"/>
    <w:rsid w:val="00301761"/>
    <w:rsid w:val="00302FA2"/>
    <w:rsid w:val="00305C7D"/>
    <w:rsid w:val="00306CD7"/>
    <w:rsid w:val="0031278E"/>
    <w:rsid w:val="00313C82"/>
    <w:rsid w:val="00313F75"/>
    <w:rsid w:val="003172C1"/>
    <w:rsid w:val="00317B9A"/>
    <w:rsid w:val="00322DE4"/>
    <w:rsid w:val="00323A02"/>
    <w:rsid w:val="00325644"/>
    <w:rsid w:val="00326476"/>
    <w:rsid w:val="0032745A"/>
    <w:rsid w:val="00337A2D"/>
    <w:rsid w:val="00341C5A"/>
    <w:rsid w:val="0034596B"/>
    <w:rsid w:val="0034766A"/>
    <w:rsid w:val="00352BD3"/>
    <w:rsid w:val="00353F28"/>
    <w:rsid w:val="00356997"/>
    <w:rsid w:val="00357836"/>
    <w:rsid w:val="003654D3"/>
    <w:rsid w:val="00367C5F"/>
    <w:rsid w:val="003707B3"/>
    <w:rsid w:val="00370D00"/>
    <w:rsid w:val="003715FB"/>
    <w:rsid w:val="00373FE4"/>
    <w:rsid w:val="00375828"/>
    <w:rsid w:val="00375C21"/>
    <w:rsid w:val="003770FE"/>
    <w:rsid w:val="00380FF7"/>
    <w:rsid w:val="0038521E"/>
    <w:rsid w:val="00390A68"/>
    <w:rsid w:val="0039214F"/>
    <w:rsid w:val="0039402C"/>
    <w:rsid w:val="003941A9"/>
    <w:rsid w:val="0039478D"/>
    <w:rsid w:val="00396259"/>
    <w:rsid w:val="00397F5B"/>
    <w:rsid w:val="003A092E"/>
    <w:rsid w:val="003A236B"/>
    <w:rsid w:val="003A5E0E"/>
    <w:rsid w:val="003B0B29"/>
    <w:rsid w:val="003B1508"/>
    <w:rsid w:val="003B5C26"/>
    <w:rsid w:val="003B7879"/>
    <w:rsid w:val="003C2438"/>
    <w:rsid w:val="003C3218"/>
    <w:rsid w:val="003D03FF"/>
    <w:rsid w:val="003D0D7A"/>
    <w:rsid w:val="003D38DC"/>
    <w:rsid w:val="003D4651"/>
    <w:rsid w:val="003D5020"/>
    <w:rsid w:val="003D6887"/>
    <w:rsid w:val="003D6DF0"/>
    <w:rsid w:val="003D7D56"/>
    <w:rsid w:val="003E1A20"/>
    <w:rsid w:val="003E1EFE"/>
    <w:rsid w:val="003E2ED0"/>
    <w:rsid w:val="003E49FD"/>
    <w:rsid w:val="003E6E05"/>
    <w:rsid w:val="003F4B58"/>
    <w:rsid w:val="003F53B7"/>
    <w:rsid w:val="003F7610"/>
    <w:rsid w:val="0040649B"/>
    <w:rsid w:val="00410E19"/>
    <w:rsid w:val="00414F68"/>
    <w:rsid w:val="00415095"/>
    <w:rsid w:val="00415390"/>
    <w:rsid w:val="00415549"/>
    <w:rsid w:val="00423738"/>
    <w:rsid w:val="00423ECF"/>
    <w:rsid w:val="00424342"/>
    <w:rsid w:val="004264C4"/>
    <w:rsid w:val="004324AC"/>
    <w:rsid w:val="00432CF6"/>
    <w:rsid w:val="00433844"/>
    <w:rsid w:val="00434390"/>
    <w:rsid w:val="00440B37"/>
    <w:rsid w:val="00444AAE"/>
    <w:rsid w:val="0044702B"/>
    <w:rsid w:val="00453500"/>
    <w:rsid w:val="004548BA"/>
    <w:rsid w:val="00454B6F"/>
    <w:rsid w:val="00471D31"/>
    <w:rsid w:val="00473C74"/>
    <w:rsid w:val="0047416F"/>
    <w:rsid w:val="00474D73"/>
    <w:rsid w:val="0047666C"/>
    <w:rsid w:val="00484F56"/>
    <w:rsid w:val="004875D4"/>
    <w:rsid w:val="004875D8"/>
    <w:rsid w:val="00490ABA"/>
    <w:rsid w:val="00490C98"/>
    <w:rsid w:val="004910F0"/>
    <w:rsid w:val="00495FA8"/>
    <w:rsid w:val="004A0DBE"/>
    <w:rsid w:val="004A281B"/>
    <w:rsid w:val="004A2BA6"/>
    <w:rsid w:val="004A4FAD"/>
    <w:rsid w:val="004A52DF"/>
    <w:rsid w:val="004A62E3"/>
    <w:rsid w:val="004B050E"/>
    <w:rsid w:val="004B2174"/>
    <w:rsid w:val="004B43BA"/>
    <w:rsid w:val="004B520D"/>
    <w:rsid w:val="004C001E"/>
    <w:rsid w:val="004C036A"/>
    <w:rsid w:val="004C528F"/>
    <w:rsid w:val="004D0B67"/>
    <w:rsid w:val="004D115E"/>
    <w:rsid w:val="004E113F"/>
    <w:rsid w:val="004E2514"/>
    <w:rsid w:val="004E735F"/>
    <w:rsid w:val="004E79FB"/>
    <w:rsid w:val="004F0F8A"/>
    <w:rsid w:val="004F14D7"/>
    <w:rsid w:val="004F2B4B"/>
    <w:rsid w:val="004F4B5D"/>
    <w:rsid w:val="005024BA"/>
    <w:rsid w:val="00505ABD"/>
    <w:rsid w:val="00507C67"/>
    <w:rsid w:val="00507EB9"/>
    <w:rsid w:val="00511BF9"/>
    <w:rsid w:val="00513883"/>
    <w:rsid w:val="00515E3A"/>
    <w:rsid w:val="0051665E"/>
    <w:rsid w:val="0052117C"/>
    <w:rsid w:val="00521954"/>
    <w:rsid w:val="005258D3"/>
    <w:rsid w:val="00525D56"/>
    <w:rsid w:val="005322D5"/>
    <w:rsid w:val="00532CC5"/>
    <w:rsid w:val="00533B9D"/>
    <w:rsid w:val="00534696"/>
    <w:rsid w:val="00535A71"/>
    <w:rsid w:val="00537D19"/>
    <w:rsid w:val="00552256"/>
    <w:rsid w:val="00552AD9"/>
    <w:rsid w:val="00552DEA"/>
    <w:rsid w:val="00554832"/>
    <w:rsid w:val="00555CA7"/>
    <w:rsid w:val="00557978"/>
    <w:rsid w:val="005617F6"/>
    <w:rsid w:val="00561D7E"/>
    <w:rsid w:val="00563FF7"/>
    <w:rsid w:val="0056589A"/>
    <w:rsid w:val="00567063"/>
    <w:rsid w:val="00574D6F"/>
    <w:rsid w:val="00577817"/>
    <w:rsid w:val="00583BE3"/>
    <w:rsid w:val="005847E2"/>
    <w:rsid w:val="0058678E"/>
    <w:rsid w:val="00591772"/>
    <w:rsid w:val="00592B93"/>
    <w:rsid w:val="00592D14"/>
    <w:rsid w:val="00593704"/>
    <w:rsid w:val="00594994"/>
    <w:rsid w:val="00595408"/>
    <w:rsid w:val="005A005B"/>
    <w:rsid w:val="005A0FEC"/>
    <w:rsid w:val="005A5AD3"/>
    <w:rsid w:val="005B057D"/>
    <w:rsid w:val="005B0C86"/>
    <w:rsid w:val="005B2EBA"/>
    <w:rsid w:val="005B30FE"/>
    <w:rsid w:val="005B7177"/>
    <w:rsid w:val="005C062A"/>
    <w:rsid w:val="005C2C07"/>
    <w:rsid w:val="005C32A7"/>
    <w:rsid w:val="005C39FC"/>
    <w:rsid w:val="005C4182"/>
    <w:rsid w:val="005C6058"/>
    <w:rsid w:val="005D2146"/>
    <w:rsid w:val="005E17F9"/>
    <w:rsid w:val="005E5407"/>
    <w:rsid w:val="005E758D"/>
    <w:rsid w:val="005F0654"/>
    <w:rsid w:val="005F235E"/>
    <w:rsid w:val="005F4CF8"/>
    <w:rsid w:val="005F6BC5"/>
    <w:rsid w:val="005F770F"/>
    <w:rsid w:val="00601EFD"/>
    <w:rsid w:val="00610E4F"/>
    <w:rsid w:val="00615929"/>
    <w:rsid w:val="00616ED5"/>
    <w:rsid w:val="0062173E"/>
    <w:rsid w:val="00622043"/>
    <w:rsid w:val="00622B68"/>
    <w:rsid w:val="006251DD"/>
    <w:rsid w:val="00625FEA"/>
    <w:rsid w:val="006337A0"/>
    <w:rsid w:val="00640EEC"/>
    <w:rsid w:val="0064286D"/>
    <w:rsid w:val="00642F5C"/>
    <w:rsid w:val="00643B77"/>
    <w:rsid w:val="006445C9"/>
    <w:rsid w:val="006532EF"/>
    <w:rsid w:val="006544DC"/>
    <w:rsid w:val="00656E2F"/>
    <w:rsid w:val="0066016C"/>
    <w:rsid w:val="0066047E"/>
    <w:rsid w:val="00661C3B"/>
    <w:rsid w:val="0066495A"/>
    <w:rsid w:val="00667ADD"/>
    <w:rsid w:val="006708D3"/>
    <w:rsid w:val="00672218"/>
    <w:rsid w:val="00675946"/>
    <w:rsid w:val="0068260C"/>
    <w:rsid w:val="0068357A"/>
    <w:rsid w:val="00683AA9"/>
    <w:rsid w:val="00687F9C"/>
    <w:rsid w:val="00690AAD"/>
    <w:rsid w:val="00692AD2"/>
    <w:rsid w:val="00693236"/>
    <w:rsid w:val="00693A6F"/>
    <w:rsid w:val="00696EA7"/>
    <w:rsid w:val="006A0705"/>
    <w:rsid w:val="006A1BF2"/>
    <w:rsid w:val="006A2CE9"/>
    <w:rsid w:val="006A4319"/>
    <w:rsid w:val="006A6611"/>
    <w:rsid w:val="006A6969"/>
    <w:rsid w:val="006A6982"/>
    <w:rsid w:val="006A7D34"/>
    <w:rsid w:val="006B0E89"/>
    <w:rsid w:val="006B1733"/>
    <w:rsid w:val="006B4F25"/>
    <w:rsid w:val="006B5257"/>
    <w:rsid w:val="006C267C"/>
    <w:rsid w:val="006C3233"/>
    <w:rsid w:val="006C6F3F"/>
    <w:rsid w:val="006C7BAC"/>
    <w:rsid w:val="006D1060"/>
    <w:rsid w:val="006D13F8"/>
    <w:rsid w:val="006D2A72"/>
    <w:rsid w:val="006D2CD8"/>
    <w:rsid w:val="006E1A94"/>
    <w:rsid w:val="006E2753"/>
    <w:rsid w:val="006E6EC9"/>
    <w:rsid w:val="006F050B"/>
    <w:rsid w:val="006F29FC"/>
    <w:rsid w:val="006F3268"/>
    <w:rsid w:val="006F5E18"/>
    <w:rsid w:val="007060C9"/>
    <w:rsid w:val="0070672B"/>
    <w:rsid w:val="00706F43"/>
    <w:rsid w:val="00710528"/>
    <w:rsid w:val="0071622C"/>
    <w:rsid w:val="00720352"/>
    <w:rsid w:val="007246BA"/>
    <w:rsid w:val="007274C2"/>
    <w:rsid w:val="00732B73"/>
    <w:rsid w:val="00732C5D"/>
    <w:rsid w:val="00736C73"/>
    <w:rsid w:val="00736E82"/>
    <w:rsid w:val="00740948"/>
    <w:rsid w:val="00743510"/>
    <w:rsid w:val="00743B52"/>
    <w:rsid w:val="00746CE4"/>
    <w:rsid w:val="00747962"/>
    <w:rsid w:val="00747FCD"/>
    <w:rsid w:val="0075064B"/>
    <w:rsid w:val="00750E7B"/>
    <w:rsid w:val="00750E8C"/>
    <w:rsid w:val="007528C9"/>
    <w:rsid w:val="00752EE7"/>
    <w:rsid w:val="00754B6E"/>
    <w:rsid w:val="0075706D"/>
    <w:rsid w:val="00757D7B"/>
    <w:rsid w:val="007606BA"/>
    <w:rsid w:val="0076272E"/>
    <w:rsid w:val="007628D2"/>
    <w:rsid w:val="00770338"/>
    <w:rsid w:val="007710DB"/>
    <w:rsid w:val="00774FFC"/>
    <w:rsid w:val="00776814"/>
    <w:rsid w:val="00781910"/>
    <w:rsid w:val="00781CF9"/>
    <w:rsid w:val="007823B3"/>
    <w:rsid w:val="00782C4D"/>
    <w:rsid w:val="0078349F"/>
    <w:rsid w:val="00783B87"/>
    <w:rsid w:val="00790419"/>
    <w:rsid w:val="007A0485"/>
    <w:rsid w:val="007A1FAB"/>
    <w:rsid w:val="007A357A"/>
    <w:rsid w:val="007A4D60"/>
    <w:rsid w:val="007A564F"/>
    <w:rsid w:val="007A5E83"/>
    <w:rsid w:val="007B4B1B"/>
    <w:rsid w:val="007B5D18"/>
    <w:rsid w:val="007C4C3B"/>
    <w:rsid w:val="007C566B"/>
    <w:rsid w:val="007C5A21"/>
    <w:rsid w:val="007C6109"/>
    <w:rsid w:val="007C71D1"/>
    <w:rsid w:val="007D641D"/>
    <w:rsid w:val="007D654B"/>
    <w:rsid w:val="007E1162"/>
    <w:rsid w:val="007E1F72"/>
    <w:rsid w:val="007E2A54"/>
    <w:rsid w:val="007E695F"/>
    <w:rsid w:val="007F5089"/>
    <w:rsid w:val="0080307A"/>
    <w:rsid w:val="00806BCE"/>
    <w:rsid w:val="00814886"/>
    <w:rsid w:val="00815812"/>
    <w:rsid w:val="00816EC7"/>
    <w:rsid w:val="00817C5B"/>
    <w:rsid w:val="00821024"/>
    <w:rsid w:val="008211B0"/>
    <w:rsid w:val="008229AB"/>
    <w:rsid w:val="008246CE"/>
    <w:rsid w:val="0082489A"/>
    <w:rsid w:val="008255E4"/>
    <w:rsid w:val="00826D2C"/>
    <w:rsid w:val="00826FA3"/>
    <w:rsid w:val="0082779A"/>
    <w:rsid w:val="00827A45"/>
    <w:rsid w:val="008318F3"/>
    <w:rsid w:val="00837775"/>
    <w:rsid w:val="00840BF5"/>
    <w:rsid w:val="008431FF"/>
    <w:rsid w:val="00845F6D"/>
    <w:rsid w:val="008475A6"/>
    <w:rsid w:val="0085329E"/>
    <w:rsid w:val="0085425B"/>
    <w:rsid w:val="0086200E"/>
    <w:rsid w:val="00863D23"/>
    <w:rsid w:val="00866D28"/>
    <w:rsid w:val="00873103"/>
    <w:rsid w:val="00875CFB"/>
    <w:rsid w:val="0087663C"/>
    <w:rsid w:val="008816C0"/>
    <w:rsid w:val="00884628"/>
    <w:rsid w:val="00884DCB"/>
    <w:rsid w:val="0088597F"/>
    <w:rsid w:val="00887B13"/>
    <w:rsid w:val="0089130C"/>
    <w:rsid w:val="00891889"/>
    <w:rsid w:val="008927D7"/>
    <w:rsid w:val="008942F7"/>
    <w:rsid w:val="008947EF"/>
    <w:rsid w:val="008A217D"/>
    <w:rsid w:val="008A3A45"/>
    <w:rsid w:val="008A5696"/>
    <w:rsid w:val="008A5F5F"/>
    <w:rsid w:val="008A7E6D"/>
    <w:rsid w:val="008B4989"/>
    <w:rsid w:val="008B7E74"/>
    <w:rsid w:val="008C1AB8"/>
    <w:rsid w:val="008C24B3"/>
    <w:rsid w:val="008D3D7C"/>
    <w:rsid w:val="008D7594"/>
    <w:rsid w:val="008E0949"/>
    <w:rsid w:val="008E323D"/>
    <w:rsid w:val="008E66AE"/>
    <w:rsid w:val="008E699F"/>
    <w:rsid w:val="008E75CA"/>
    <w:rsid w:val="008E7FD2"/>
    <w:rsid w:val="008F40A8"/>
    <w:rsid w:val="008F660D"/>
    <w:rsid w:val="008F7DCE"/>
    <w:rsid w:val="009009AD"/>
    <w:rsid w:val="0090214A"/>
    <w:rsid w:val="00902AEE"/>
    <w:rsid w:val="00907B04"/>
    <w:rsid w:val="00913C9D"/>
    <w:rsid w:val="00913EB9"/>
    <w:rsid w:val="00917554"/>
    <w:rsid w:val="00922870"/>
    <w:rsid w:val="00923C02"/>
    <w:rsid w:val="0092419E"/>
    <w:rsid w:val="009249AB"/>
    <w:rsid w:val="00927A29"/>
    <w:rsid w:val="00930533"/>
    <w:rsid w:val="00930DD6"/>
    <w:rsid w:val="00932536"/>
    <w:rsid w:val="00933EA1"/>
    <w:rsid w:val="00934169"/>
    <w:rsid w:val="00934B30"/>
    <w:rsid w:val="009415C7"/>
    <w:rsid w:val="00947B06"/>
    <w:rsid w:val="0095113F"/>
    <w:rsid w:val="009546B6"/>
    <w:rsid w:val="00961809"/>
    <w:rsid w:val="00962A11"/>
    <w:rsid w:val="009636FD"/>
    <w:rsid w:val="00964B79"/>
    <w:rsid w:val="00970B2E"/>
    <w:rsid w:val="00972867"/>
    <w:rsid w:val="009755DD"/>
    <w:rsid w:val="00982C49"/>
    <w:rsid w:val="00984521"/>
    <w:rsid w:val="00984C81"/>
    <w:rsid w:val="00985ABC"/>
    <w:rsid w:val="009901CA"/>
    <w:rsid w:val="009904E8"/>
    <w:rsid w:val="00990AD2"/>
    <w:rsid w:val="009913CD"/>
    <w:rsid w:val="00994B6F"/>
    <w:rsid w:val="009A0E38"/>
    <w:rsid w:val="009A1AFA"/>
    <w:rsid w:val="009A2098"/>
    <w:rsid w:val="009B0520"/>
    <w:rsid w:val="009B0DF4"/>
    <w:rsid w:val="009B3207"/>
    <w:rsid w:val="009B3E4E"/>
    <w:rsid w:val="009B4EB4"/>
    <w:rsid w:val="009B5EAA"/>
    <w:rsid w:val="009C03A7"/>
    <w:rsid w:val="009C0CFF"/>
    <w:rsid w:val="009C174A"/>
    <w:rsid w:val="009C2184"/>
    <w:rsid w:val="009C525E"/>
    <w:rsid w:val="009C6342"/>
    <w:rsid w:val="009D02A5"/>
    <w:rsid w:val="009D09A7"/>
    <w:rsid w:val="009D4AD3"/>
    <w:rsid w:val="009D579E"/>
    <w:rsid w:val="009D7398"/>
    <w:rsid w:val="009D7791"/>
    <w:rsid w:val="009E22D2"/>
    <w:rsid w:val="009F0208"/>
    <w:rsid w:val="009F367E"/>
    <w:rsid w:val="009F4401"/>
    <w:rsid w:val="009F4C95"/>
    <w:rsid w:val="009F5940"/>
    <w:rsid w:val="009F6D49"/>
    <w:rsid w:val="00A065DA"/>
    <w:rsid w:val="00A079EC"/>
    <w:rsid w:val="00A10187"/>
    <w:rsid w:val="00A13D4F"/>
    <w:rsid w:val="00A207A7"/>
    <w:rsid w:val="00A3023A"/>
    <w:rsid w:val="00A337CF"/>
    <w:rsid w:val="00A41B96"/>
    <w:rsid w:val="00A4464B"/>
    <w:rsid w:val="00A51EA0"/>
    <w:rsid w:val="00A52EC4"/>
    <w:rsid w:val="00A5702A"/>
    <w:rsid w:val="00A57338"/>
    <w:rsid w:val="00A618AB"/>
    <w:rsid w:val="00A61D9D"/>
    <w:rsid w:val="00A628CB"/>
    <w:rsid w:val="00A63C13"/>
    <w:rsid w:val="00A63CEC"/>
    <w:rsid w:val="00A64693"/>
    <w:rsid w:val="00A70FC0"/>
    <w:rsid w:val="00A73158"/>
    <w:rsid w:val="00A73B41"/>
    <w:rsid w:val="00A74433"/>
    <w:rsid w:val="00A749AB"/>
    <w:rsid w:val="00A7516B"/>
    <w:rsid w:val="00A770FF"/>
    <w:rsid w:val="00A8634B"/>
    <w:rsid w:val="00A90116"/>
    <w:rsid w:val="00A97023"/>
    <w:rsid w:val="00AA0B74"/>
    <w:rsid w:val="00AA3FBC"/>
    <w:rsid w:val="00AA5A00"/>
    <w:rsid w:val="00AA6C65"/>
    <w:rsid w:val="00AB0D50"/>
    <w:rsid w:val="00AB475E"/>
    <w:rsid w:val="00AC137C"/>
    <w:rsid w:val="00AC1411"/>
    <w:rsid w:val="00AC189F"/>
    <w:rsid w:val="00AC4F08"/>
    <w:rsid w:val="00AC5368"/>
    <w:rsid w:val="00AC6511"/>
    <w:rsid w:val="00AC697E"/>
    <w:rsid w:val="00AD1BB5"/>
    <w:rsid w:val="00AE0387"/>
    <w:rsid w:val="00AE409C"/>
    <w:rsid w:val="00AE6DCC"/>
    <w:rsid w:val="00AF6E4F"/>
    <w:rsid w:val="00AF7C36"/>
    <w:rsid w:val="00B00011"/>
    <w:rsid w:val="00B00061"/>
    <w:rsid w:val="00B07CB1"/>
    <w:rsid w:val="00B1032E"/>
    <w:rsid w:val="00B11AB5"/>
    <w:rsid w:val="00B140DD"/>
    <w:rsid w:val="00B1412E"/>
    <w:rsid w:val="00B150BD"/>
    <w:rsid w:val="00B17018"/>
    <w:rsid w:val="00B24F4D"/>
    <w:rsid w:val="00B25ADA"/>
    <w:rsid w:val="00B27367"/>
    <w:rsid w:val="00B303A8"/>
    <w:rsid w:val="00B32312"/>
    <w:rsid w:val="00B32BAE"/>
    <w:rsid w:val="00B334A3"/>
    <w:rsid w:val="00B368C1"/>
    <w:rsid w:val="00B4104A"/>
    <w:rsid w:val="00B44796"/>
    <w:rsid w:val="00B50431"/>
    <w:rsid w:val="00B51E9C"/>
    <w:rsid w:val="00B5434F"/>
    <w:rsid w:val="00B6172D"/>
    <w:rsid w:val="00B67692"/>
    <w:rsid w:val="00B70431"/>
    <w:rsid w:val="00B70832"/>
    <w:rsid w:val="00B72480"/>
    <w:rsid w:val="00B75BBB"/>
    <w:rsid w:val="00B76EAF"/>
    <w:rsid w:val="00B773D0"/>
    <w:rsid w:val="00B8201E"/>
    <w:rsid w:val="00B84E21"/>
    <w:rsid w:val="00B87421"/>
    <w:rsid w:val="00B93493"/>
    <w:rsid w:val="00B94841"/>
    <w:rsid w:val="00B96D09"/>
    <w:rsid w:val="00BA0CB4"/>
    <w:rsid w:val="00BA0FDE"/>
    <w:rsid w:val="00BA154E"/>
    <w:rsid w:val="00BA1ECC"/>
    <w:rsid w:val="00BA7585"/>
    <w:rsid w:val="00BA78F4"/>
    <w:rsid w:val="00BB0BAD"/>
    <w:rsid w:val="00BB3265"/>
    <w:rsid w:val="00BB4B18"/>
    <w:rsid w:val="00BB6245"/>
    <w:rsid w:val="00BC04DF"/>
    <w:rsid w:val="00BC44FB"/>
    <w:rsid w:val="00BC5020"/>
    <w:rsid w:val="00BC5C12"/>
    <w:rsid w:val="00BC600A"/>
    <w:rsid w:val="00BC6530"/>
    <w:rsid w:val="00BC69AD"/>
    <w:rsid w:val="00BD0B2F"/>
    <w:rsid w:val="00BD2791"/>
    <w:rsid w:val="00BD5AF6"/>
    <w:rsid w:val="00BD7EAC"/>
    <w:rsid w:val="00BE16BF"/>
    <w:rsid w:val="00BE177C"/>
    <w:rsid w:val="00BE183B"/>
    <w:rsid w:val="00BE4E9A"/>
    <w:rsid w:val="00BE5654"/>
    <w:rsid w:val="00BF5CFD"/>
    <w:rsid w:val="00BF7527"/>
    <w:rsid w:val="00C045D4"/>
    <w:rsid w:val="00C053AC"/>
    <w:rsid w:val="00C12399"/>
    <w:rsid w:val="00C12D3F"/>
    <w:rsid w:val="00C135CB"/>
    <w:rsid w:val="00C1471A"/>
    <w:rsid w:val="00C21AE2"/>
    <w:rsid w:val="00C26D27"/>
    <w:rsid w:val="00C26E48"/>
    <w:rsid w:val="00C27BEC"/>
    <w:rsid w:val="00C27EDD"/>
    <w:rsid w:val="00C27F0D"/>
    <w:rsid w:val="00C27F23"/>
    <w:rsid w:val="00C3055D"/>
    <w:rsid w:val="00C30E30"/>
    <w:rsid w:val="00C3111B"/>
    <w:rsid w:val="00C32083"/>
    <w:rsid w:val="00C33263"/>
    <w:rsid w:val="00C37ED7"/>
    <w:rsid w:val="00C50C2E"/>
    <w:rsid w:val="00C510AF"/>
    <w:rsid w:val="00C52F56"/>
    <w:rsid w:val="00C54C5F"/>
    <w:rsid w:val="00C54FC0"/>
    <w:rsid w:val="00C54FC8"/>
    <w:rsid w:val="00C60235"/>
    <w:rsid w:val="00C621D7"/>
    <w:rsid w:val="00C6556C"/>
    <w:rsid w:val="00C709B0"/>
    <w:rsid w:val="00C7122F"/>
    <w:rsid w:val="00C71D4C"/>
    <w:rsid w:val="00C71F14"/>
    <w:rsid w:val="00C73843"/>
    <w:rsid w:val="00C7447F"/>
    <w:rsid w:val="00C75DD8"/>
    <w:rsid w:val="00C801CE"/>
    <w:rsid w:val="00C908D1"/>
    <w:rsid w:val="00C92C2F"/>
    <w:rsid w:val="00CA2A6E"/>
    <w:rsid w:val="00CA52BD"/>
    <w:rsid w:val="00CA60F7"/>
    <w:rsid w:val="00CB2D10"/>
    <w:rsid w:val="00CC5DB4"/>
    <w:rsid w:val="00CD052B"/>
    <w:rsid w:val="00CD377B"/>
    <w:rsid w:val="00CE1DDF"/>
    <w:rsid w:val="00CE2808"/>
    <w:rsid w:val="00CE6485"/>
    <w:rsid w:val="00CF0E9F"/>
    <w:rsid w:val="00CF3593"/>
    <w:rsid w:val="00CF7768"/>
    <w:rsid w:val="00D04307"/>
    <w:rsid w:val="00D05638"/>
    <w:rsid w:val="00D06B77"/>
    <w:rsid w:val="00D07631"/>
    <w:rsid w:val="00D105AB"/>
    <w:rsid w:val="00D108F4"/>
    <w:rsid w:val="00D22DC8"/>
    <w:rsid w:val="00D3022A"/>
    <w:rsid w:val="00D302F6"/>
    <w:rsid w:val="00D3102E"/>
    <w:rsid w:val="00D3336E"/>
    <w:rsid w:val="00D3518B"/>
    <w:rsid w:val="00D4168D"/>
    <w:rsid w:val="00D41F47"/>
    <w:rsid w:val="00D432A6"/>
    <w:rsid w:val="00D43F32"/>
    <w:rsid w:val="00D44A37"/>
    <w:rsid w:val="00D4661C"/>
    <w:rsid w:val="00D46FFE"/>
    <w:rsid w:val="00D47DF2"/>
    <w:rsid w:val="00D509F5"/>
    <w:rsid w:val="00D52292"/>
    <w:rsid w:val="00D56924"/>
    <w:rsid w:val="00D6090A"/>
    <w:rsid w:val="00D627CB"/>
    <w:rsid w:val="00D7311B"/>
    <w:rsid w:val="00D7471A"/>
    <w:rsid w:val="00D76016"/>
    <w:rsid w:val="00D777F5"/>
    <w:rsid w:val="00D825E9"/>
    <w:rsid w:val="00D86B87"/>
    <w:rsid w:val="00D87FB3"/>
    <w:rsid w:val="00D90D16"/>
    <w:rsid w:val="00D91E10"/>
    <w:rsid w:val="00D92D1D"/>
    <w:rsid w:val="00D94E68"/>
    <w:rsid w:val="00D97CC3"/>
    <w:rsid w:val="00DA4034"/>
    <w:rsid w:val="00DA59C8"/>
    <w:rsid w:val="00DB2A03"/>
    <w:rsid w:val="00DB3D48"/>
    <w:rsid w:val="00DC058A"/>
    <w:rsid w:val="00DC14F4"/>
    <w:rsid w:val="00DC7268"/>
    <w:rsid w:val="00DD20B8"/>
    <w:rsid w:val="00DD33CF"/>
    <w:rsid w:val="00DD4BBC"/>
    <w:rsid w:val="00DD4E78"/>
    <w:rsid w:val="00DD6511"/>
    <w:rsid w:val="00DD663D"/>
    <w:rsid w:val="00DD6C4E"/>
    <w:rsid w:val="00DE09A0"/>
    <w:rsid w:val="00DE10AB"/>
    <w:rsid w:val="00DE2B86"/>
    <w:rsid w:val="00DE3523"/>
    <w:rsid w:val="00DF0153"/>
    <w:rsid w:val="00DF50F0"/>
    <w:rsid w:val="00DF5109"/>
    <w:rsid w:val="00DF6139"/>
    <w:rsid w:val="00E126FA"/>
    <w:rsid w:val="00E178C6"/>
    <w:rsid w:val="00E2096B"/>
    <w:rsid w:val="00E21E8C"/>
    <w:rsid w:val="00E21ECE"/>
    <w:rsid w:val="00E2557E"/>
    <w:rsid w:val="00E26FDE"/>
    <w:rsid w:val="00E270CD"/>
    <w:rsid w:val="00E27375"/>
    <w:rsid w:val="00E30C15"/>
    <w:rsid w:val="00E31708"/>
    <w:rsid w:val="00E31813"/>
    <w:rsid w:val="00E3190B"/>
    <w:rsid w:val="00E357A0"/>
    <w:rsid w:val="00E3755F"/>
    <w:rsid w:val="00E514FE"/>
    <w:rsid w:val="00E520AF"/>
    <w:rsid w:val="00E5400F"/>
    <w:rsid w:val="00E5505F"/>
    <w:rsid w:val="00E55135"/>
    <w:rsid w:val="00E5683A"/>
    <w:rsid w:val="00E574CC"/>
    <w:rsid w:val="00E60659"/>
    <w:rsid w:val="00E60D91"/>
    <w:rsid w:val="00E6228F"/>
    <w:rsid w:val="00E70A04"/>
    <w:rsid w:val="00E70B0A"/>
    <w:rsid w:val="00E73085"/>
    <w:rsid w:val="00E73DCC"/>
    <w:rsid w:val="00E74D45"/>
    <w:rsid w:val="00E805C6"/>
    <w:rsid w:val="00E849F4"/>
    <w:rsid w:val="00E9184E"/>
    <w:rsid w:val="00E91DA1"/>
    <w:rsid w:val="00E94396"/>
    <w:rsid w:val="00EA054C"/>
    <w:rsid w:val="00EA1CA5"/>
    <w:rsid w:val="00EA4ECB"/>
    <w:rsid w:val="00EB053F"/>
    <w:rsid w:val="00EB0C1D"/>
    <w:rsid w:val="00EB3547"/>
    <w:rsid w:val="00EB4AD5"/>
    <w:rsid w:val="00EB54B9"/>
    <w:rsid w:val="00EB5E71"/>
    <w:rsid w:val="00EB67AE"/>
    <w:rsid w:val="00EB688F"/>
    <w:rsid w:val="00EC3643"/>
    <w:rsid w:val="00EC6261"/>
    <w:rsid w:val="00ED48ED"/>
    <w:rsid w:val="00ED5141"/>
    <w:rsid w:val="00ED6C00"/>
    <w:rsid w:val="00EE0644"/>
    <w:rsid w:val="00EE10C1"/>
    <w:rsid w:val="00EE135C"/>
    <w:rsid w:val="00EE20AB"/>
    <w:rsid w:val="00EE3C3C"/>
    <w:rsid w:val="00EE40A9"/>
    <w:rsid w:val="00EE6991"/>
    <w:rsid w:val="00EF5938"/>
    <w:rsid w:val="00F017F2"/>
    <w:rsid w:val="00F02620"/>
    <w:rsid w:val="00F02CE9"/>
    <w:rsid w:val="00F03452"/>
    <w:rsid w:val="00F038BF"/>
    <w:rsid w:val="00F05283"/>
    <w:rsid w:val="00F078BE"/>
    <w:rsid w:val="00F10709"/>
    <w:rsid w:val="00F14E88"/>
    <w:rsid w:val="00F16B02"/>
    <w:rsid w:val="00F242D5"/>
    <w:rsid w:val="00F259E0"/>
    <w:rsid w:val="00F262C9"/>
    <w:rsid w:val="00F2667A"/>
    <w:rsid w:val="00F2703C"/>
    <w:rsid w:val="00F302FF"/>
    <w:rsid w:val="00F342DF"/>
    <w:rsid w:val="00F3500E"/>
    <w:rsid w:val="00F36BA5"/>
    <w:rsid w:val="00F42B50"/>
    <w:rsid w:val="00F42C36"/>
    <w:rsid w:val="00F447E5"/>
    <w:rsid w:val="00F47F51"/>
    <w:rsid w:val="00F51562"/>
    <w:rsid w:val="00F5546F"/>
    <w:rsid w:val="00F56E82"/>
    <w:rsid w:val="00F57EEA"/>
    <w:rsid w:val="00F60031"/>
    <w:rsid w:val="00F60856"/>
    <w:rsid w:val="00F66198"/>
    <w:rsid w:val="00F66918"/>
    <w:rsid w:val="00F67239"/>
    <w:rsid w:val="00F74263"/>
    <w:rsid w:val="00F74AA6"/>
    <w:rsid w:val="00F77BAE"/>
    <w:rsid w:val="00F90A1D"/>
    <w:rsid w:val="00F90C36"/>
    <w:rsid w:val="00F9304A"/>
    <w:rsid w:val="00FA0BC0"/>
    <w:rsid w:val="00FA2A33"/>
    <w:rsid w:val="00FA6867"/>
    <w:rsid w:val="00FA6A6A"/>
    <w:rsid w:val="00FB4718"/>
    <w:rsid w:val="00FC1B4E"/>
    <w:rsid w:val="00FC35ED"/>
    <w:rsid w:val="00FC76F8"/>
    <w:rsid w:val="00FD1551"/>
    <w:rsid w:val="00FD1D75"/>
    <w:rsid w:val="00FD3DAD"/>
    <w:rsid w:val="00FE0544"/>
    <w:rsid w:val="00FE06D3"/>
    <w:rsid w:val="00FE48D0"/>
    <w:rsid w:val="00FE706A"/>
    <w:rsid w:val="00FF3BC1"/>
    <w:rsid w:val="00FF41E0"/>
    <w:rsid w:val="00FF6A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33EF04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781CF9"/>
    <w:pPr>
      <w:spacing w:after="200" w:line="276" w:lineRule="auto"/>
    </w:pPr>
    <w:rPr>
      <w:rFonts w:ascii="Calibri" w:eastAsia="Calibri" w:hAnsi="Calibri"/>
      <w:sz w:val="22"/>
      <w:szCs w:val="22"/>
    </w:rPr>
  </w:style>
  <w:style w:type="paragraph" w:styleId="Heading2">
    <w:name w:val="heading 2"/>
    <w:basedOn w:val="Normal"/>
    <w:next w:val="Normal"/>
    <w:link w:val="Heading2Char"/>
    <w:uiPriority w:val="9"/>
    <w:qFormat/>
    <w:rsid w:val="00D93CFA"/>
    <w:pPr>
      <w:keepNext/>
      <w:keepLines/>
      <w:spacing w:before="200" w:after="0"/>
      <w:outlineLvl w:val="1"/>
    </w:pPr>
    <w:rPr>
      <w:rFonts w:eastAsia="Times New Roman"/>
      <w:b/>
      <w:bCs/>
      <w:color w:val="4F81BD"/>
      <w:sz w:val="26"/>
      <w:szCs w:val="26"/>
    </w:rPr>
  </w:style>
  <w:style w:type="paragraph" w:styleId="Heading3">
    <w:name w:val="heading 3"/>
    <w:basedOn w:val="Normal"/>
    <w:link w:val="Heading3Char"/>
    <w:qFormat/>
    <w:rsid w:val="00D93CFA"/>
    <w:pPr>
      <w:spacing w:beforeLines="1" w:afterLines="1" w:line="240" w:lineRule="auto"/>
      <w:outlineLvl w:val="2"/>
    </w:pPr>
    <w:rPr>
      <w:rFonts w:ascii="Times" w:eastAsia="Cambria"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781CF9"/>
    <w:rPr>
      <w:sz w:val="24"/>
      <w:szCs w:val="24"/>
    </w:rPr>
  </w:style>
  <w:style w:type="character" w:customStyle="1" w:styleId="FootnoteTextChar">
    <w:name w:val="Footnote Text Char"/>
    <w:link w:val="FootnoteText"/>
    <w:rsid w:val="00781CF9"/>
    <w:rPr>
      <w:rFonts w:ascii="Calibri" w:eastAsia="Calibri" w:hAnsi="Calibri" w:cs="Times New Roman"/>
    </w:rPr>
  </w:style>
  <w:style w:type="character" w:styleId="FootnoteReference">
    <w:name w:val="footnote reference"/>
    <w:unhideWhenUsed/>
    <w:rsid w:val="00781CF9"/>
    <w:rPr>
      <w:vertAlign w:val="superscript"/>
    </w:rPr>
  </w:style>
  <w:style w:type="paragraph" w:styleId="Header">
    <w:name w:val="header"/>
    <w:basedOn w:val="Normal"/>
    <w:link w:val="HeaderChar"/>
    <w:uiPriority w:val="99"/>
    <w:unhideWhenUsed/>
    <w:rsid w:val="00781CF9"/>
    <w:pPr>
      <w:tabs>
        <w:tab w:val="center" w:pos="4320"/>
        <w:tab w:val="right" w:pos="8640"/>
      </w:tabs>
      <w:spacing w:after="0" w:line="240" w:lineRule="auto"/>
    </w:pPr>
  </w:style>
  <w:style w:type="character" w:customStyle="1" w:styleId="HeaderChar">
    <w:name w:val="Header Char"/>
    <w:link w:val="Header"/>
    <w:uiPriority w:val="99"/>
    <w:rsid w:val="00781CF9"/>
    <w:rPr>
      <w:rFonts w:ascii="Calibri" w:eastAsia="Calibri" w:hAnsi="Calibri" w:cs="Times New Roman"/>
      <w:sz w:val="22"/>
      <w:szCs w:val="22"/>
    </w:rPr>
  </w:style>
  <w:style w:type="paragraph" w:styleId="Footer">
    <w:name w:val="footer"/>
    <w:basedOn w:val="Normal"/>
    <w:link w:val="FooterChar"/>
    <w:uiPriority w:val="99"/>
    <w:unhideWhenUsed/>
    <w:rsid w:val="00781CF9"/>
    <w:pPr>
      <w:tabs>
        <w:tab w:val="center" w:pos="4320"/>
        <w:tab w:val="right" w:pos="8640"/>
      </w:tabs>
      <w:spacing w:after="0" w:line="240" w:lineRule="auto"/>
    </w:pPr>
  </w:style>
  <w:style w:type="character" w:customStyle="1" w:styleId="FooterChar">
    <w:name w:val="Footer Char"/>
    <w:link w:val="Footer"/>
    <w:uiPriority w:val="99"/>
    <w:rsid w:val="00781CF9"/>
    <w:rPr>
      <w:rFonts w:ascii="Calibri" w:eastAsia="Calibri" w:hAnsi="Calibri" w:cs="Times New Roman"/>
      <w:sz w:val="22"/>
      <w:szCs w:val="22"/>
    </w:rPr>
  </w:style>
  <w:style w:type="character" w:customStyle="1" w:styleId="Heading2Char">
    <w:name w:val="Heading 2 Char"/>
    <w:link w:val="Heading2"/>
    <w:uiPriority w:val="9"/>
    <w:rsid w:val="00D93CFA"/>
    <w:rPr>
      <w:rFonts w:ascii="Calibri" w:eastAsia="Times New Roman" w:hAnsi="Calibri" w:cs="Times New Roman"/>
      <w:b/>
      <w:bCs/>
      <w:color w:val="4F81BD"/>
      <w:sz w:val="26"/>
      <w:szCs w:val="26"/>
    </w:rPr>
  </w:style>
  <w:style w:type="character" w:customStyle="1" w:styleId="Heading3Char">
    <w:name w:val="Heading 3 Char"/>
    <w:link w:val="Heading3"/>
    <w:rsid w:val="00D93CFA"/>
    <w:rPr>
      <w:rFonts w:ascii="Times" w:hAnsi="Times"/>
      <w:b/>
      <w:sz w:val="27"/>
      <w:szCs w:val="20"/>
    </w:rPr>
  </w:style>
  <w:style w:type="character" w:styleId="Hyperlink">
    <w:name w:val="Hyperlink"/>
    <w:rsid w:val="00D93CFA"/>
    <w:rPr>
      <w:color w:val="0000FF"/>
      <w:u w:val="single"/>
    </w:rPr>
  </w:style>
  <w:style w:type="paragraph" w:styleId="BalloonText">
    <w:name w:val="Balloon Text"/>
    <w:basedOn w:val="Normal"/>
    <w:link w:val="BalloonTextChar"/>
    <w:rsid w:val="00D93CFA"/>
    <w:pPr>
      <w:spacing w:after="0" w:line="240" w:lineRule="auto"/>
    </w:pPr>
    <w:rPr>
      <w:rFonts w:ascii="Lucida Grande" w:eastAsia="Cambria" w:hAnsi="Lucida Grande"/>
      <w:sz w:val="18"/>
      <w:szCs w:val="18"/>
    </w:rPr>
  </w:style>
  <w:style w:type="character" w:customStyle="1" w:styleId="BalloonTextChar">
    <w:name w:val="Balloon Text Char"/>
    <w:link w:val="BalloonText"/>
    <w:rsid w:val="00D93CFA"/>
    <w:rPr>
      <w:rFonts w:ascii="Lucida Grande" w:hAnsi="Lucida Grande"/>
      <w:sz w:val="18"/>
      <w:szCs w:val="18"/>
    </w:rPr>
  </w:style>
  <w:style w:type="table" w:styleId="TableGrid">
    <w:name w:val="Table Grid"/>
    <w:basedOn w:val="TableNormal"/>
    <w:uiPriority w:val="59"/>
    <w:rsid w:val="000D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47E5"/>
    <w:pPr>
      <w:spacing w:before="100" w:beforeAutospacing="1" w:after="100" w:afterAutospacing="1" w:line="240" w:lineRule="auto"/>
    </w:pPr>
    <w:rPr>
      <w:rFonts w:ascii="Times" w:eastAsia="Cambria" w:hAnsi="Times"/>
      <w:sz w:val="20"/>
      <w:szCs w:val="20"/>
    </w:rPr>
  </w:style>
  <w:style w:type="paragraph" w:customStyle="1" w:styleId="ColorfulList-Accent11">
    <w:name w:val="Colorful List - Accent 11"/>
    <w:basedOn w:val="Normal"/>
    <w:uiPriority w:val="34"/>
    <w:qFormat/>
    <w:rsid w:val="00FD1551"/>
    <w:pPr>
      <w:spacing w:after="0" w:line="240" w:lineRule="auto"/>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8636">
      <w:bodyDiv w:val="1"/>
      <w:marLeft w:val="0"/>
      <w:marRight w:val="0"/>
      <w:marTop w:val="0"/>
      <w:marBottom w:val="0"/>
      <w:divBdr>
        <w:top w:val="none" w:sz="0" w:space="0" w:color="auto"/>
        <w:left w:val="none" w:sz="0" w:space="0" w:color="auto"/>
        <w:bottom w:val="none" w:sz="0" w:space="0" w:color="auto"/>
        <w:right w:val="none" w:sz="0" w:space="0" w:color="auto"/>
      </w:divBdr>
      <w:divsChild>
        <w:div w:id="1304313708">
          <w:marLeft w:val="0"/>
          <w:marRight w:val="0"/>
          <w:marTop w:val="0"/>
          <w:marBottom w:val="0"/>
          <w:divBdr>
            <w:top w:val="none" w:sz="0" w:space="0" w:color="auto"/>
            <w:left w:val="none" w:sz="0" w:space="0" w:color="auto"/>
            <w:bottom w:val="none" w:sz="0" w:space="0" w:color="auto"/>
            <w:right w:val="none" w:sz="0" w:space="0" w:color="auto"/>
          </w:divBdr>
          <w:divsChild>
            <w:div w:id="191266470">
              <w:marLeft w:val="0"/>
              <w:marRight w:val="0"/>
              <w:marTop w:val="0"/>
              <w:marBottom w:val="0"/>
              <w:divBdr>
                <w:top w:val="none" w:sz="0" w:space="0" w:color="auto"/>
                <w:left w:val="none" w:sz="0" w:space="0" w:color="auto"/>
                <w:bottom w:val="none" w:sz="0" w:space="0" w:color="auto"/>
                <w:right w:val="none" w:sz="0" w:space="0" w:color="auto"/>
              </w:divBdr>
              <w:divsChild>
                <w:div w:id="6224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43849">
      <w:bodyDiv w:val="1"/>
      <w:marLeft w:val="0"/>
      <w:marRight w:val="0"/>
      <w:marTop w:val="0"/>
      <w:marBottom w:val="0"/>
      <w:divBdr>
        <w:top w:val="none" w:sz="0" w:space="0" w:color="auto"/>
        <w:left w:val="none" w:sz="0" w:space="0" w:color="auto"/>
        <w:bottom w:val="none" w:sz="0" w:space="0" w:color="auto"/>
        <w:right w:val="none" w:sz="0" w:space="0" w:color="auto"/>
      </w:divBdr>
      <w:divsChild>
        <w:div w:id="835729547">
          <w:marLeft w:val="0"/>
          <w:marRight w:val="0"/>
          <w:marTop w:val="0"/>
          <w:marBottom w:val="0"/>
          <w:divBdr>
            <w:top w:val="none" w:sz="0" w:space="0" w:color="auto"/>
            <w:left w:val="none" w:sz="0" w:space="0" w:color="auto"/>
            <w:bottom w:val="none" w:sz="0" w:space="0" w:color="auto"/>
            <w:right w:val="none" w:sz="0" w:space="0" w:color="auto"/>
          </w:divBdr>
          <w:divsChild>
            <w:div w:id="1398744144">
              <w:marLeft w:val="0"/>
              <w:marRight w:val="0"/>
              <w:marTop w:val="0"/>
              <w:marBottom w:val="0"/>
              <w:divBdr>
                <w:top w:val="none" w:sz="0" w:space="0" w:color="auto"/>
                <w:left w:val="none" w:sz="0" w:space="0" w:color="auto"/>
                <w:bottom w:val="none" w:sz="0" w:space="0" w:color="auto"/>
                <w:right w:val="none" w:sz="0" w:space="0" w:color="auto"/>
              </w:divBdr>
              <w:divsChild>
                <w:div w:id="19396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4917">
      <w:bodyDiv w:val="1"/>
      <w:marLeft w:val="0"/>
      <w:marRight w:val="0"/>
      <w:marTop w:val="0"/>
      <w:marBottom w:val="0"/>
      <w:divBdr>
        <w:top w:val="none" w:sz="0" w:space="0" w:color="auto"/>
        <w:left w:val="none" w:sz="0" w:space="0" w:color="auto"/>
        <w:bottom w:val="none" w:sz="0" w:space="0" w:color="auto"/>
        <w:right w:val="none" w:sz="0" w:space="0" w:color="auto"/>
      </w:divBdr>
      <w:divsChild>
        <w:div w:id="1350061126">
          <w:marLeft w:val="0"/>
          <w:marRight w:val="0"/>
          <w:marTop w:val="0"/>
          <w:marBottom w:val="0"/>
          <w:divBdr>
            <w:top w:val="none" w:sz="0" w:space="0" w:color="auto"/>
            <w:left w:val="none" w:sz="0" w:space="0" w:color="auto"/>
            <w:bottom w:val="none" w:sz="0" w:space="0" w:color="auto"/>
            <w:right w:val="none" w:sz="0" w:space="0" w:color="auto"/>
          </w:divBdr>
          <w:divsChild>
            <w:div w:id="856505137">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51307">
      <w:bodyDiv w:val="1"/>
      <w:marLeft w:val="0"/>
      <w:marRight w:val="0"/>
      <w:marTop w:val="0"/>
      <w:marBottom w:val="0"/>
      <w:divBdr>
        <w:top w:val="none" w:sz="0" w:space="0" w:color="auto"/>
        <w:left w:val="none" w:sz="0" w:space="0" w:color="auto"/>
        <w:bottom w:val="none" w:sz="0" w:space="0" w:color="auto"/>
        <w:right w:val="none" w:sz="0" w:space="0" w:color="auto"/>
      </w:divBdr>
      <w:divsChild>
        <w:div w:id="10035681">
          <w:marLeft w:val="0"/>
          <w:marRight w:val="0"/>
          <w:marTop w:val="0"/>
          <w:marBottom w:val="0"/>
          <w:divBdr>
            <w:top w:val="none" w:sz="0" w:space="0" w:color="auto"/>
            <w:left w:val="none" w:sz="0" w:space="0" w:color="auto"/>
            <w:bottom w:val="none" w:sz="0" w:space="0" w:color="auto"/>
            <w:right w:val="none" w:sz="0" w:space="0" w:color="auto"/>
          </w:divBdr>
          <w:divsChild>
            <w:div w:id="40983024">
              <w:marLeft w:val="0"/>
              <w:marRight w:val="0"/>
              <w:marTop w:val="0"/>
              <w:marBottom w:val="0"/>
              <w:divBdr>
                <w:top w:val="none" w:sz="0" w:space="0" w:color="auto"/>
                <w:left w:val="none" w:sz="0" w:space="0" w:color="auto"/>
                <w:bottom w:val="none" w:sz="0" w:space="0" w:color="auto"/>
                <w:right w:val="none" w:sz="0" w:space="0" w:color="auto"/>
              </w:divBdr>
              <w:divsChild>
                <w:div w:id="1674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91197">
      <w:bodyDiv w:val="1"/>
      <w:marLeft w:val="0"/>
      <w:marRight w:val="0"/>
      <w:marTop w:val="0"/>
      <w:marBottom w:val="0"/>
      <w:divBdr>
        <w:top w:val="none" w:sz="0" w:space="0" w:color="auto"/>
        <w:left w:val="none" w:sz="0" w:space="0" w:color="auto"/>
        <w:bottom w:val="none" w:sz="0" w:space="0" w:color="auto"/>
        <w:right w:val="none" w:sz="0" w:space="0" w:color="auto"/>
      </w:divBdr>
      <w:divsChild>
        <w:div w:id="2023505476">
          <w:marLeft w:val="0"/>
          <w:marRight w:val="0"/>
          <w:marTop w:val="0"/>
          <w:marBottom w:val="0"/>
          <w:divBdr>
            <w:top w:val="none" w:sz="0" w:space="0" w:color="auto"/>
            <w:left w:val="none" w:sz="0" w:space="0" w:color="auto"/>
            <w:bottom w:val="none" w:sz="0" w:space="0" w:color="auto"/>
            <w:right w:val="none" w:sz="0" w:space="0" w:color="auto"/>
          </w:divBdr>
          <w:divsChild>
            <w:div w:id="432408569">
              <w:marLeft w:val="0"/>
              <w:marRight w:val="0"/>
              <w:marTop w:val="0"/>
              <w:marBottom w:val="0"/>
              <w:divBdr>
                <w:top w:val="none" w:sz="0" w:space="0" w:color="auto"/>
                <w:left w:val="none" w:sz="0" w:space="0" w:color="auto"/>
                <w:bottom w:val="none" w:sz="0" w:space="0" w:color="auto"/>
                <w:right w:val="none" w:sz="0" w:space="0" w:color="auto"/>
              </w:divBdr>
              <w:divsChild>
                <w:div w:id="16713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21604">
      <w:bodyDiv w:val="1"/>
      <w:marLeft w:val="0"/>
      <w:marRight w:val="0"/>
      <w:marTop w:val="0"/>
      <w:marBottom w:val="0"/>
      <w:divBdr>
        <w:top w:val="none" w:sz="0" w:space="0" w:color="auto"/>
        <w:left w:val="none" w:sz="0" w:space="0" w:color="auto"/>
        <w:bottom w:val="none" w:sz="0" w:space="0" w:color="auto"/>
        <w:right w:val="none" w:sz="0" w:space="0" w:color="auto"/>
      </w:divBdr>
      <w:divsChild>
        <w:div w:id="1182746084">
          <w:marLeft w:val="0"/>
          <w:marRight w:val="0"/>
          <w:marTop w:val="0"/>
          <w:marBottom w:val="0"/>
          <w:divBdr>
            <w:top w:val="none" w:sz="0" w:space="0" w:color="auto"/>
            <w:left w:val="none" w:sz="0" w:space="0" w:color="auto"/>
            <w:bottom w:val="none" w:sz="0" w:space="0" w:color="auto"/>
            <w:right w:val="none" w:sz="0" w:space="0" w:color="auto"/>
          </w:divBdr>
          <w:divsChild>
            <w:div w:id="18968462">
              <w:marLeft w:val="0"/>
              <w:marRight w:val="0"/>
              <w:marTop w:val="0"/>
              <w:marBottom w:val="0"/>
              <w:divBdr>
                <w:top w:val="none" w:sz="0" w:space="0" w:color="auto"/>
                <w:left w:val="none" w:sz="0" w:space="0" w:color="auto"/>
                <w:bottom w:val="none" w:sz="0" w:space="0" w:color="auto"/>
                <w:right w:val="none" w:sz="0" w:space="0" w:color="auto"/>
              </w:divBdr>
              <w:divsChild>
                <w:div w:id="5735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76D8-9E9F-49DC-B8D4-B34722B2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5067</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2018-03-01T16:21:00Z</dcterms:created>
  <dcterms:modified xsi:type="dcterms:W3CDTF">2018-03-05T23:15:00Z</dcterms:modified>
</cp:coreProperties>
</file>