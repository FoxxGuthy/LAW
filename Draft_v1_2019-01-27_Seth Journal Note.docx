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2AEE4" w14:textId="6731FA95" w:rsidR="008E7715" w:rsidRPr="00A74008" w:rsidRDefault="00034080" w:rsidP="00A74008">
      <w:pPr>
        <w:pStyle w:val="Title"/>
        <w:spacing w:line="480" w:lineRule="auto"/>
        <w:jc w:val="left"/>
        <w:rPr>
          <w:rFonts w:cs="Times New Roman"/>
        </w:rPr>
      </w:pPr>
      <w:r w:rsidRPr="00A74008">
        <w:rPr>
          <w:rFonts w:cs="Times New Roman"/>
        </w:rPr>
        <w:t>The Har</w:t>
      </w:r>
      <w:r w:rsidR="00313A5A" w:rsidRPr="00A74008">
        <w:rPr>
          <w:rFonts w:cs="Times New Roman"/>
        </w:rPr>
        <w:t>d</w:t>
      </w:r>
      <w:r w:rsidRPr="00A74008">
        <w:rPr>
          <w:rFonts w:cs="Times New Roman"/>
        </w:rPr>
        <w:t xml:space="preserve"> Side of </w:t>
      </w:r>
      <w:commentRangeStart w:id="0"/>
      <w:r w:rsidRPr="00A74008">
        <w:rPr>
          <w:rFonts w:cs="Times New Roman"/>
        </w:rPr>
        <w:t>Software</w:t>
      </w:r>
      <w:commentRangeEnd w:id="0"/>
      <w:r w:rsidR="00070CC5" w:rsidRPr="00A74008">
        <w:rPr>
          <w:rStyle w:val="CommentReference"/>
          <w:rFonts w:eastAsiaTheme="minorHAnsi" w:cs="Times New Roman"/>
          <w:spacing w:val="0"/>
          <w:kern w:val="0"/>
        </w:rPr>
        <w:commentReference w:id="0"/>
      </w:r>
      <w:r w:rsidR="0002502C" w:rsidRPr="00A74008">
        <w:rPr>
          <w:rFonts w:cs="Times New Roman"/>
        </w:rPr>
        <w:t>:</w:t>
      </w:r>
      <w:r w:rsidR="00F51B1F" w:rsidRPr="00A74008">
        <w:rPr>
          <w:rFonts w:cs="Times New Roman"/>
        </w:rPr>
        <w:t xml:space="preserve"> The Difficulty of Patenting Software Amid Abstract Ideas </w:t>
      </w:r>
    </w:p>
    <w:p w14:paraId="06D7D926" w14:textId="5954A423" w:rsidR="008E7715" w:rsidRPr="00A74008" w:rsidRDefault="008E7715" w:rsidP="00A74008">
      <w:pPr>
        <w:pStyle w:val="Heading1"/>
        <w:spacing w:line="480" w:lineRule="auto"/>
        <w:rPr>
          <w:rFonts w:cs="Times New Roman"/>
          <w:color w:val="auto"/>
        </w:rPr>
      </w:pPr>
      <w:r w:rsidRPr="00A74008">
        <w:rPr>
          <w:rFonts w:cs="Times New Roman"/>
          <w:color w:val="auto"/>
        </w:rPr>
        <w:t>INTRODUCTION</w:t>
      </w:r>
    </w:p>
    <w:p w14:paraId="3FB4CA25" w14:textId="22DF0722" w:rsidR="00871A6B" w:rsidRPr="00A74008" w:rsidRDefault="00941EFB" w:rsidP="00A74008">
      <w:pPr>
        <w:spacing w:line="480" w:lineRule="auto"/>
        <w:ind w:firstLine="720"/>
        <w:contextualSpacing/>
        <w:rPr>
          <w:rFonts w:cs="Times New Roman"/>
          <w:color w:val="auto"/>
        </w:rPr>
      </w:pPr>
      <w:r w:rsidRPr="00A74008">
        <w:rPr>
          <w:rFonts w:cs="Times New Roman"/>
          <w:color w:val="auto"/>
        </w:rPr>
        <w:t>The United States Patent System is rooted in the Constitution and first laid out in law by the Patent Act of 1790.</w:t>
      </w:r>
      <w:r w:rsidRPr="00A74008">
        <w:rPr>
          <w:rStyle w:val="FootnoteReference"/>
          <w:rFonts w:cs="Times New Roman"/>
          <w:color w:val="auto"/>
        </w:rPr>
        <w:footnoteReference w:id="1"/>
      </w:r>
      <w:r w:rsidRPr="00A74008">
        <w:rPr>
          <w:rFonts w:cs="Times New Roman"/>
          <w:color w:val="auto"/>
        </w:rPr>
        <w:t xml:space="preserve"> </w:t>
      </w:r>
      <w:r w:rsidR="0051363C" w:rsidRPr="00A74008">
        <w:rPr>
          <w:rFonts w:cs="Times New Roman"/>
          <w:color w:val="auto"/>
        </w:rPr>
        <w:t xml:space="preserve">The first patent granted by the United States of America was to Samuel Hopkins for </w:t>
      </w:r>
      <w:r w:rsidR="000356D6" w:rsidRPr="00A74008">
        <w:rPr>
          <w:rFonts w:cs="Times New Roman"/>
          <w:color w:val="auto"/>
        </w:rPr>
        <w:t>an improved method for creating pot ash and pearl ash</w:t>
      </w:r>
      <w:commentRangeStart w:id="1"/>
      <w:r w:rsidR="000356D6" w:rsidRPr="00A74008">
        <w:rPr>
          <w:rFonts w:cs="Times New Roman"/>
          <w:color w:val="auto"/>
        </w:rPr>
        <w:t>.</w:t>
      </w:r>
      <w:commentRangeStart w:id="2"/>
      <w:r w:rsidR="00AE7D84" w:rsidRPr="00A74008">
        <w:rPr>
          <w:rStyle w:val="FootnoteReference"/>
          <w:rFonts w:cs="Times New Roman"/>
          <w:color w:val="auto"/>
        </w:rPr>
        <w:footnoteReference w:id="2"/>
      </w:r>
      <w:commentRangeEnd w:id="1"/>
      <w:r w:rsidR="00F637B4" w:rsidRPr="00A74008">
        <w:rPr>
          <w:rStyle w:val="CommentReference"/>
          <w:rFonts w:cs="Times New Roman"/>
          <w:color w:val="auto"/>
        </w:rPr>
        <w:commentReference w:id="1"/>
      </w:r>
      <w:r w:rsidR="000356D6" w:rsidRPr="00A74008">
        <w:rPr>
          <w:rFonts w:cs="Times New Roman"/>
          <w:color w:val="auto"/>
        </w:rPr>
        <w:t xml:space="preserve"> </w:t>
      </w:r>
      <w:commentRangeEnd w:id="2"/>
      <w:r w:rsidR="00A910A7" w:rsidRPr="00A74008">
        <w:rPr>
          <w:rStyle w:val="CommentReference"/>
          <w:rFonts w:cs="Times New Roman"/>
          <w:color w:val="auto"/>
        </w:rPr>
        <w:commentReference w:id="2"/>
      </w:r>
      <w:r w:rsidRPr="00A74008">
        <w:rPr>
          <w:rFonts w:cs="Times New Roman"/>
          <w:color w:val="auto"/>
        </w:rPr>
        <w:t>Today</w:t>
      </w:r>
      <w:r w:rsidR="00CC35F4" w:rsidRPr="00A74008">
        <w:rPr>
          <w:rFonts w:cs="Times New Roman"/>
          <w:color w:val="auto"/>
        </w:rPr>
        <w:t xml:space="preserve">, </w:t>
      </w:r>
      <w:r w:rsidRPr="00A74008">
        <w:rPr>
          <w:rFonts w:cs="Times New Roman"/>
          <w:color w:val="auto"/>
        </w:rPr>
        <w:t>patent law is codified in Title 35 of the United States Code as enacted Congress in 1952</w:t>
      </w:r>
      <w:r w:rsidRPr="00A74008">
        <w:rPr>
          <w:rStyle w:val="FootnoteReference"/>
          <w:rFonts w:cs="Times New Roman"/>
          <w:color w:val="auto"/>
        </w:rPr>
        <w:footnoteReference w:id="3"/>
      </w:r>
      <w:r w:rsidR="00AC5392" w:rsidRPr="00A74008">
        <w:rPr>
          <w:rFonts w:cs="Times New Roman"/>
          <w:color w:val="auto"/>
        </w:rPr>
        <w:t>,</w:t>
      </w:r>
      <w:r w:rsidRPr="00A74008">
        <w:rPr>
          <w:rFonts w:cs="Times New Roman"/>
          <w:color w:val="auto"/>
        </w:rPr>
        <w:t xml:space="preserve"> </w:t>
      </w:r>
      <w:r w:rsidR="00CC35F4" w:rsidRPr="00A74008">
        <w:rPr>
          <w:rFonts w:cs="Times New Roman"/>
          <w:color w:val="auto"/>
        </w:rPr>
        <w:t xml:space="preserve">the United States Patent and Trademark Office (“USPTO”) </w:t>
      </w:r>
      <w:r w:rsidR="00C926EC" w:rsidRPr="00A74008">
        <w:rPr>
          <w:rFonts w:cs="Times New Roman"/>
          <w:color w:val="auto"/>
        </w:rPr>
        <w:t xml:space="preserve">has </w:t>
      </w:r>
      <w:r w:rsidR="00CC35F4" w:rsidRPr="00A74008">
        <w:rPr>
          <w:rFonts w:cs="Times New Roman"/>
          <w:color w:val="auto"/>
        </w:rPr>
        <w:t>issued its ten millionth patent</w:t>
      </w:r>
      <w:r w:rsidR="00C926EC" w:rsidRPr="00A74008">
        <w:rPr>
          <w:rFonts w:cs="Times New Roman"/>
          <w:color w:val="auto"/>
        </w:rPr>
        <w:t>;</w:t>
      </w:r>
      <w:r w:rsidR="00E01265" w:rsidRPr="00A74008">
        <w:rPr>
          <w:rFonts w:cs="Times New Roman"/>
          <w:color w:val="auto"/>
        </w:rPr>
        <w:t xml:space="preserve"> </w:t>
      </w:r>
      <w:r w:rsidR="003306D2" w:rsidRPr="00A74008">
        <w:rPr>
          <w:rFonts w:cs="Times New Roman"/>
          <w:color w:val="auto"/>
        </w:rPr>
        <w:t>computer</w:t>
      </w:r>
      <w:r w:rsidR="00BC06F0" w:rsidRPr="00A74008">
        <w:rPr>
          <w:rFonts w:cs="Times New Roman"/>
          <w:color w:val="auto"/>
        </w:rPr>
        <w:t xml:space="preserve"> </w:t>
      </w:r>
      <w:r w:rsidR="003306D2" w:rsidRPr="00A74008">
        <w:rPr>
          <w:rFonts w:cs="Times New Roman"/>
          <w:color w:val="auto"/>
        </w:rPr>
        <w:t>and software</w:t>
      </w:r>
      <w:r w:rsidR="00BC06F0" w:rsidRPr="00A74008">
        <w:rPr>
          <w:rFonts w:cs="Times New Roman"/>
          <w:color w:val="auto"/>
        </w:rPr>
        <w:t xml:space="preserve"> related patents</w:t>
      </w:r>
      <w:r w:rsidR="003306D2" w:rsidRPr="00A74008">
        <w:rPr>
          <w:rFonts w:cs="Times New Roman"/>
          <w:color w:val="auto"/>
        </w:rPr>
        <w:t xml:space="preserve"> reign supreme, </w:t>
      </w:r>
      <w:r w:rsidR="00567587" w:rsidRPr="00A74008">
        <w:rPr>
          <w:rFonts w:cs="Times New Roman"/>
          <w:color w:val="auto"/>
        </w:rPr>
        <w:t>the by</w:t>
      </w:r>
      <w:r w:rsidR="006B4078" w:rsidRPr="00A74008">
        <w:rPr>
          <w:rFonts w:cs="Times New Roman"/>
          <w:color w:val="auto"/>
        </w:rPr>
        <w:t>products of</w:t>
      </w:r>
      <w:r w:rsidR="003306D2" w:rsidRPr="00A74008">
        <w:rPr>
          <w:rFonts w:cs="Times New Roman"/>
          <w:color w:val="auto"/>
        </w:rPr>
        <w:t xml:space="preserve"> a </w:t>
      </w:r>
      <w:r w:rsidR="00C71B70" w:rsidRPr="00A74008">
        <w:rPr>
          <w:rFonts w:cs="Times New Roman"/>
          <w:color w:val="auto"/>
        </w:rPr>
        <w:t xml:space="preserve">global economy </w:t>
      </w:r>
      <w:r w:rsidR="00567587" w:rsidRPr="00A74008">
        <w:rPr>
          <w:rFonts w:cs="Times New Roman"/>
          <w:color w:val="auto"/>
        </w:rPr>
        <w:t xml:space="preserve">increasingly </w:t>
      </w:r>
      <w:r w:rsidR="006B4078" w:rsidRPr="00A74008">
        <w:rPr>
          <w:rFonts w:cs="Times New Roman"/>
          <w:color w:val="auto"/>
        </w:rPr>
        <w:t>dependent on</w:t>
      </w:r>
      <w:r w:rsidR="00C30F99" w:rsidRPr="00A74008">
        <w:rPr>
          <w:rFonts w:cs="Times New Roman"/>
          <w:color w:val="auto"/>
        </w:rPr>
        <w:t xml:space="preserve"> computer technology</w:t>
      </w:r>
      <w:r w:rsidR="00C71B70" w:rsidRPr="00A74008">
        <w:rPr>
          <w:rFonts w:cs="Times New Roman"/>
          <w:color w:val="auto"/>
        </w:rPr>
        <w:t>.</w:t>
      </w:r>
      <w:r w:rsidR="00E01265" w:rsidRPr="00A74008">
        <w:rPr>
          <w:rStyle w:val="FootnoteReference"/>
          <w:rFonts w:cs="Times New Roman"/>
          <w:color w:val="auto"/>
        </w:rPr>
        <w:footnoteReference w:id="4"/>
      </w:r>
      <w:r w:rsidR="003F7F77" w:rsidRPr="00A74008">
        <w:rPr>
          <w:rFonts w:cs="Times New Roman"/>
          <w:color w:val="auto"/>
        </w:rPr>
        <w:t xml:space="preserve"> </w:t>
      </w:r>
      <w:r w:rsidR="00A148E5" w:rsidRPr="00A74008">
        <w:rPr>
          <w:rFonts w:cs="Times New Roman"/>
          <w:color w:val="auto"/>
        </w:rPr>
        <w:t>E</w:t>
      </w:r>
      <w:r w:rsidR="00AD1352" w:rsidRPr="00A74008">
        <w:rPr>
          <w:rFonts w:cs="Times New Roman"/>
          <w:color w:val="auto"/>
        </w:rPr>
        <w:t xml:space="preserve">ach year half of the patents issued by </w:t>
      </w:r>
      <w:r w:rsidR="00267940" w:rsidRPr="00A74008">
        <w:rPr>
          <w:rFonts w:cs="Times New Roman"/>
          <w:color w:val="auto"/>
        </w:rPr>
        <w:t>the USPTO are related to software.</w:t>
      </w:r>
      <w:commentRangeStart w:id="3"/>
      <w:r w:rsidR="00FE44F1" w:rsidRPr="00A74008">
        <w:rPr>
          <w:rStyle w:val="FootnoteReference"/>
          <w:rFonts w:cs="Times New Roman"/>
          <w:color w:val="auto"/>
        </w:rPr>
        <w:footnoteReference w:id="5"/>
      </w:r>
      <w:r w:rsidR="0029185C" w:rsidRPr="00A74008">
        <w:rPr>
          <w:rFonts w:cs="Times New Roman"/>
          <w:color w:val="auto"/>
        </w:rPr>
        <w:t xml:space="preserve"> </w:t>
      </w:r>
      <w:commentRangeEnd w:id="3"/>
      <w:r w:rsidR="00F637B4" w:rsidRPr="00A74008">
        <w:rPr>
          <w:rStyle w:val="CommentReference"/>
          <w:rFonts w:cs="Times New Roman"/>
          <w:color w:val="auto"/>
        </w:rPr>
        <w:commentReference w:id="3"/>
      </w:r>
      <w:r w:rsidR="00B76769" w:rsidRPr="00A74008">
        <w:rPr>
          <w:rFonts w:cs="Times New Roman"/>
          <w:color w:val="auto"/>
        </w:rPr>
        <w:t xml:space="preserve"> Despite the ubiquity of computer technology, software patents can be difficult to obtain and defend</w:t>
      </w:r>
      <w:r w:rsidR="00AB17CF" w:rsidRPr="00A74008">
        <w:rPr>
          <w:rFonts w:cs="Times New Roman"/>
          <w:color w:val="auto"/>
        </w:rPr>
        <w:t xml:space="preserve"> due to uncertainty </w:t>
      </w:r>
      <w:r w:rsidR="0021317A" w:rsidRPr="00A74008">
        <w:rPr>
          <w:rFonts w:cs="Times New Roman"/>
          <w:color w:val="auto"/>
        </w:rPr>
        <w:t>of what is patent eligible</w:t>
      </w:r>
      <w:r w:rsidR="006120D1" w:rsidRPr="00A74008">
        <w:rPr>
          <w:rFonts w:cs="Times New Roman"/>
          <w:color w:val="auto"/>
        </w:rPr>
        <w:t>.</w:t>
      </w:r>
      <w:r w:rsidR="00414ACD" w:rsidRPr="00A74008">
        <w:rPr>
          <w:rStyle w:val="FootnoteReference"/>
          <w:rFonts w:cs="Times New Roman"/>
          <w:color w:val="auto"/>
        </w:rPr>
        <w:footnoteReference w:id="6"/>
      </w:r>
      <w:r w:rsidR="0021317A" w:rsidRPr="00A74008">
        <w:rPr>
          <w:rFonts w:cs="Times New Roman"/>
          <w:color w:val="auto"/>
        </w:rPr>
        <w:t xml:space="preserve"> </w:t>
      </w:r>
      <w:r w:rsidR="00681777" w:rsidRPr="00A74008">
        <w:rPr>
          <w:rFonts w:cs="Times New Roman"/>
          <w:color w:val="auto"/>
        </w:rPr>
        <w:t>Over the years the Federal Circuit and Supreme Court have</w:t>
      </w:r>
      <w:r w:rsidR="00E90B27" w:rsidRPr="00A74008">
        <w:rPr>
          <w:rFonts w:cs="Times New Roman"/>
          <w:color w:val="auto"/>
        </w:rPr>
        <w:t xml:space="preserve"> made decisions tipping the </w:t>
      </w:r>
      <w:r w:rsidR="00F11409" w:rsidRPr="00A74008">
        <w:rPr>
          <w:rFonts w:cs="Times New Roman"/>
          <w:color w:val="auto"/>
        </w:rPr>
        <w:t xml:space="preserve">balance one way or the other, often without full explanation of the decision. </w:t>
      </w:r>
      <w:r w:rsidR="00133D17" w:rsidRPr="00A74008">
        <w:rPr>
          <w:rFonts w:cs="Times New Roman"/>
          <w:color w:val="auto"/>
        </w:rPr>
        <w:t xml:space="preserve">One purpose of the </w:t>
      </w:r>
      <w:r w:rsidR="00A32B07" w:rsidRPr="00A74008">
        <w:rPr>
          <w:rFonts w:cs="Times New Roman"/>
          <w:color w:val="auto"/>
        </w:rPr>
        <w:t>patent system is</w:t>
      </w:r>
      <w:r w:rsidR="00984683" w:rsidRPr="00A74008">
        <w:rPr>
          <w:rFonts w:cs="Times New Roman"/>
          <w:color w:val="auto"/>
        </w:rPr>
        <w:t xml:space="preserve"> to increase innovation and technology</w:t>
      </w:r>
      <w:r w:rsidR="00133D17" w:rsidRPr="00A74008">
        <w:rPr>
          <w:rFonts w:cs="Times New Roman"/>
          <w:color w:val="auto"/>
        </w:rPr>
        <w:t xml:space="preserve">. </w:t>
      </w:r>
      <w:r w:rsidR="00D922AF" w:rsidRPr="00A74008">
        <w:rPr>
          <w:rFonts w:cs="Times New Roman"/>
          <w:color w:val="auto"/>
        </w:rPr>
        <w:t>U</w:t>
      </w:r>
      <w:r w:rsidR="00D87DB9" w:rsidRPr="00A74008">
        <w:rPr>
          <w:rFonts w:cs="Times New Roman"/>
          <w:color w:val="auto"/>
        </w:rPr>
        <w:t xml:space="preserve">ncertainty in the system </w:t>
      </w:r>
      <w:r w:rsidR="00007321" w:rsidRPr="00A74008">
        <w:rPr>
          <w:rFonts w:cs="Times New Roman"/>
          <w:color w:val="auto"/>
        </w:rPr>
        <w:t>may chill</w:t>
      </w:r>
      <w:r w:rsidR="00D87DB9" w:rsidRPr="00A74008">
        <w:rPr>
          <w:rFonts w:cs="Times New Roman"/>
          <w:color w:val="auto"/>
        </w:rPr>
        <w:t xml:space="preserve"> </w:t>
      </w:r>
      <w:r w:rsidR="00DE5720" w:rsidRPr="00A74008">
        <w:rPr>
          <w:rFonts w:cs="Times New Roman"/>
          <w:color w:val="auto"/>
        </w:rPr>
        <w:t>innovation</w:t>
      </w:r>
      <w:r w:rsidR="00D922AF" w:rsidRPr="00A74008">
        <w:rPr>
          <w:rFonts w:cs="Times New Roman"/>
          <w:color w:val="auto"/>
        </w:rPr>
        <w:t xml:space="preserve">, </w:t>
      </w:r>
      <w:r w:rsidR="008B215E" w:rsidRPr="00A74008">
        <w:rPr>
          <w:rFonts w:cs="Times New Roman"/>
          <w:color w:val="auto"/>
        </w:rPr>
        <w:t xml:space="preserve">as those seeking to protect their investments are unable to </w:t>
      </w:r>
      <w:r w:rsidR="00CA3ED0" w:rsidRPr="00A74008">
        <w:rPr>
          <w:rFonts w:cs="Times New Roman"/>
          <w:color w:val="auto"/>
        </w:rPr>
        <w:t>and so turn elsewhere, hindering innovation</w:t>
      </w:r>
      <w:r w:rsidR="00DE5720" w:rsidRPr="00A74008">
        <w:rPr>
          <w:rFonts w:cs="Times New Roman"/>
          <w:color w:val="auto"/>
        </w:rPr>
        <w:t>.</w:t>
      </w:r>
      <w:r w:rsidR="00DE5720" w:rsidRPr="00A74008">
        <w:rPr>
          <w:rStyle w:val="FootnoteReference"/>
          <w:rFonts w:cs="Times New Roman"/>
          <w:color w:val="auto"/>
        </w:rPr>
        <w:footnoteReference w:id="7"/>
      </w:r>
    </w:p>
    <w:p w14:paraId="64FE9E78" w14:textId="77777777" w:rsidR="00542317" w:rsidRPr="00A74008" w:rsidRDefault="00CA3ED0" w:rsidP="00A74008">
      <w:pPr>
        <w:spacing w:line="480" w:lineRule="auto"/>
        <w:ind w:firstLine="720"/>
        <w:contextualSpacing/>
        <w:rPr>
          <w:rFonts w:cs="Times New Roman"/>
          <w:color w:val="auto"/>
        </w:rPr>
      </w:pPr>
      <w:r w:rsidRPr="00A74008">
        <w:rPr>
          <w:rFonts w:cs="Times New Roman"/>
          <w:color w:val="auto"/>
        </w:rPr>
        <w:lastRenderedPageBreak/>
        <w:t xml:space="preserve">One of the </w:t>
      </w:r>
      <w:r w:rsidR="000B0A07" w:rsidRPr="00A74008">
        <w:rPr>
          <w:rFonts w:cs="Times New Roman"/>
          <w:color w:val="auto"/>
        </w:rPr>
        <w:t xml:space="preserve">more recent upset to the certain of patents is the Supreme Court’s decision in </w:t>
      </w:r>
      <w:r w:rsidR="00DD44EB" w:rsidRPr="00A74008">
        <w:rPr>
          <w:rFonts w:cs="Times New Roman"/>
          <w:i/>
          <w:color w:val="auto"/>
        </w:rPr>
        <w:t>Alice Corp. Pty. Ltd. v. CLS Bank Intern</w:t>
      </w:r>
      <w:r w:rsidR="00196389" w:rsidRPr="00A74008">
        <w:rPr>
          <w:rFonts w:cs="Times New Roman"/>
          <w:i/>
          <w:color w:val="auto"/>
        </w:rPr>
        <w:t xml:space="preserve">. </w:t>
      </w:r>
      <w:r w:rsidR="00BD0188" w:rsidRPr="00A74008">
        <w:rPr>
          <w:rFonts w:cs="Times New Roman"/>
          <w:color w:val="auto"/>
        </w:rPr>
        <w:t xml:space="preserve">In the month after </w:t>
      </w:r>
      <w:r w:rsidR="00BD0188" w:rsidRPr="00A74008">
        <w:rPr>
          <w:rFonts w:cs="Times New Roman"/>
          <w:i/>
          <w:color w:val="auto"/>
        </w:rPr>
        <w:t>Alice</w:t>
      </w:r>
      <w:r w:rsidR="00BD0188" w:rsidRPr="00A74008">
        <w:rPr>
          <w:rFonts w:cs="Times New Roman"/>
          <w:color w:val="auto"/>
        </w:rPr>
        <w:t>, 830 patent applications were withdrawn.</w:t>
      </w:r>
      <w:r w:rsidR="00BD0188" w:rsidRPr="00A74008">
        <w:rPr>
          <w:rStyle w:val="FootnoteReference"/>
          <w:rFonts w:cs="Times New Roman"/>
          <w:color w:val="auto"/>
        </w:rPr>
        <w:footnoteReference w:id="8"/>
      </w:r>
      <w:r w:rsidR="00BD0188" w:rsidRPr="00A74008">
        <w:rPr>
          <w:rFonts w:cs="Times New Roman"/>
          <w:color w:val="auto"/>
        </w:rPr>
        <w:t xml:space="preserve"> In the year following the decision, the Federal </w:t>
      </w:r>
      <w:commentRangeStart w:id="4"/>
      <w:r w:rsidR="00BD0188" w:rsidRPr="00A74008">
        <w:rPr>
          <w:rFonts w:cs="Times New Roman"/>
          <w:color w:val="auto"/>
        </w:rPr>
        <w:t>Circuit used the two-step framework in ten cases</w:t>
      </w:r>
      <w:r w:rsidR="00BD0188" w:rsidRPr="00A74008">
        <w:rPr>
          <w:rStyle w:val="FootnoteReference"/>
          <w:rFonts w:cs="Times New Roman"/>
          <w:color w:val="auto"/>
        </w:rPr>
        <w:footnoteReference w:id="9"/>
      </w:r>
      <w:r w:rsidR="00BD0188" w:rsidRPr="00A74008">
        <w:rPr>
          <w:rFonts w:cs="Times New Roman"/>
          <w:color w:val="auto"/>
        </w:rPr>
        <w:t xml:space="preserve"> and only found one to contain patent eligible subject matter.</w:t>
      </w:r>
      <w:r w:rsidR="00BD0188" w:rsidRPr="00A74008">
        <w:rPr>
          <w:rStyle w:val="FootnoteReference"/>
          <w:rFonts w:cs="Times New Roman"/>
          <w:color w:val="auto"/>
        </w:rPr>
        <w:footnoteReference w:id="10"/>
      </w:r>
      <w:commentRangeEnd w:id="4"/>
      <w:r w:rsidR="00BD0188" w:rsidRPr="00A74008">
        <w:rPr>
          <w:rStyle w:val="CommentReference"/>
          <w:rFonts w:cs="Times New Roman"/>
          <w:color w:val="auto"/>
        </w:rPr>
        <w:commentReference w:id="4"/>
      </w:r>
      <w:r w:rsidR="00BD0188" w:rsidRPr="00A74008">
        <w:rPr>
          <w:rFonts w:cs="Times New Roman"/>
          <w:color w:val="auto"/>
        </w:rPr>
        <w:t xml:space="preserve">. </w:t>
      </w:r>
      <w:r w:rsidR="00A07C3E" w:rsidRPr="00A74008">
        <w:rPr>
          <w:rFonts w:cs="Times New Roman"/>
          <w:color w:val="auto"/>
        </w:rPr>
        <w:t xml:space="preserve">Perhaps seeking to undo this uncertainty, the USPTO acted to </w:t>
      </w:r>
      <w:r w:rsidR="00BB54D0" w:rsidRPr="00A74008">
        <w:rPr>
          <w:rFonts w:cs="Times New Roman"/>
          <w:color w:val="auto"/>
        </w:rPr>
        <w:t xml:space="preserve">counter act the difficulty created by </w:t>
      </w:r>
      <w:r w:rsidR="00BB54D0" w:rsidRPr="00A74008">
        <w:rPr>
          <w:rFonts w:cs="Times New Roman"/>
          <w:i/>
          <w:color w:val="auto"/>
        </w:rPr>
        <w:t xml:space="preserve">Alice </w:t>
      </w:r>
      <w:r w:rsidR="00BB54D0" w:rsidRPr="00A74008">
        <w:rPr>
          <w:rFonts w:cs="Times New Roman"/>
          <w:color w:val="auto"/>
        </w:rPr>
        <w:t>with the Berkheimer Memo.</w:t>
      </w:r>
      <w:r w:rsidR="00C05727" w:rsidRPr="00A74008">
        <w:rPr>
          <w:rFonts w:cs="Times New Roman"/>
          <w:color w:val="auto"/>
        </w:rPr>
        <w:t xml:space="preserve"> </w:t>
      </w:r>
    </w:p>
    <w:p w14:paraId="6FBABF3F" w14:textId="2A2F2DEE" w:rsidR="006B6344" w:rsidRPr="00A74008" w:rsidRDefault="00BB54D0" w:rsidP="00A74008">
      <w:pPr>
        <w:spacing w:line="480" w:lineRule="auto"/>
        <w:ind w:firstLine="720"/>
        <w:contextualSpacing/>
        <w:rPr>
          <w:rFonts w:cs="Times New Roman"/>
          <w:color w:val="auto"/>
        </w:rPr>
      </w:pPr>
      <w:r w:rsidRPr="00A74008">
        <w:rPr>
          <w:rFonts w:cs="Times New Roman"/>
          <w:color w:val="auto"/>
        </w:rPr>
        <w:t>I</w:t>
      </w:r>
      <w:r w:rsidR="00C05727" w:rsidRPr="00A74008">
        <w:rPr>
          <w:rFonts w:cs="Times New Roman"/>
          <w:color w:val="auto"/>
        </w:rPr>
        <w:t xml:space="preserve">n </w:t>
      </w:r>
      <w:r w:rsidR="00070121" w:rsidRPr="00A74008">
        <w:rPr>
          <w:rFonts w:cs="Times New Roman"/>
          <w:i/>
          <w:color w:val="auto"/>
        </w:rPr>
        <w:t>Berkheimer v. HP Inc</w:t>
      </w:r>
      <w:r w:rsidR="00070121" w:rsidRPr="00A74008">
        <w:rPr>
          <w:rStyle w:val="FootnoteReference"/>
          <w:rFonts w:cs="Times New Roman"/>
          <w:i/>
          <w:color w:val="auto"/>
        </w:rPr>
        <w:footnoteReference w:id="11"/>
      </w:r>
      <w:r w:rsidR="00070121" w:rsidRPr="00A74008">
        <w:rPr>
          <w:rFonts w:cs="Times New Roman"/>
          <w:i/>
          <w:color w:val="auto"/>
        </w:rPr>
        <w:t xml:space="preserve"> </w:t>
      </w:r>
      <w:r w:rsidR="005B1FA8" w:rsidRPr="00A74008">
        <w:rPr>
          <w:rFonts w:cs="Times New Roman"/>
          <w:color w:val="auto"/>
        </w:rPr>
        <w:t xml:space="preserve">the Federal Circuit </w:t>
      </w:r>
      <w:r w:rsidR="00C05727" w:rsidRPr="00A74008">
        <w:rPr>
          <w:rFonts w:cs="Times New Roman"/>
          <w:color w:val="auto"/>
        </w:rPr>
        <w:t>held a software</w:t>
      </w:r>
      <w:r w:rsidR="00070121" w:rsidRPr="00A74008">
        <w:rPr>
          <w:rFonts w:cs="Times New Roman"/>
          <w:color w:val="auto"/>
        </w:rPr>
        <w:t xml:space="preserve"> method invalid</w:t>
      </w:r>
      <w:r w:rsidR="00C55EEA" w:rsidRPr="00A74008">
        <w:rPr>
          <w:rFonts w:cs="Times New Roman"/>
          <w:color w:val="auto"/>
        </w:rPr>
        <w:t xml:space="preserve"> as abstract</w:t>
      </w:r>
      <w:r w:rsidR="00070121" w:rsidRPr="00A74008">
        <w:rPr>
          <w:rFonts w:cs="Times New Roman"/>
          <w:color w:val="auto"/>
        </w:rPr>
        <w:t>.</w:t>
      </w:r>
      <w:r w:rsidR="00C55EEA" w:rsidRPr="00A74008">
        <w:rPr>
          <w:rFonts w:cs="Times New Roman"/>
          <w:color w:val="auto"/>
        </w:rPr>
        <w:t xml:space="preserve"> </w:t>
      </w:r>
      <w:r w:rsidR="009E168E" w:rsidRPr="00A74008">
        <w:rPr>
          <w:rFonts w:cs="Times New Roman"/>
          <w:color w:val="auto"/>
        </w:rPr>
        <w:t xml:space="preserve">The </w:t>
      </w:r>
      <w:r w:rsidR="00EF2070" w:rsidRPr="00A74008">
        <w:rPr>
          <w:rFonts w:cs="Times New Roman"/>
          <w:color w:val="auto"/>
        </w:rPr>
        <w:t xml:space="preserve">opinion itself does little to </w:t>
      </w:r>
      <w:r w:rsidR="00426AFE" w:rsidRPr="00A74008">
        <w:rPr>
          <w:rFonts w:cs="Times New Roman"/>
          <w:color w:val="auto"/>
        </w:rPr>
        <w:t>tip the</w:t>
      </w:r>
      <w:r w:rsidR="007E67D2" w:rsidRPr="00A74008">
        <w:rPr>
          <w:rFonts w:cs="Times New Roman"/>
          <w:color w:val="auto"/>
        </w:rPr>
        <w:t xml:space="preserve"> see-saw of uncertainty for</w:t>
      </w:r>
      <w:r w:rsidR="004A6F0E" w:rsidRPr="00A74008">
        <w:rPr>
          <w:rFonts w:cs="Times New Roman"/>
          <w:color w:val="auto"/>
        </w:rPr>
        <w:t xml:space="preserve"> </w:t>
      </w:r>
      <w:r w:rsidR="00C576ED" w:rsidRPr="00A74008">
        <w:rPr>
          <w:rFonts w:cs="Times New Roman"/>
          <w:color w:val="auto"/>
        </w:rPr>
        <w:t>software patents</w:t>
      </w:r>
      <w:proofErr w:type="gramStart"/>
      <w:r w:rsidR="004A344F" w:rsidRPr="00A74008">
        <w:rPr>
          <w:rFonts w:cs="Times New Roman"/>
          <w:color w:val="auto"/>
        </w:rPr>
        <w:t xml:space="preserve">. </w:t>
      </w:r>
      <w:proofErr w:type="gramEnd"/>
      <w:r w:rsidR="00A74008" w:rsidRPr="00A74008">
        <w:rPr>
          <w:rFonts w:cs="Times New Roman"/>
          <w:color w:val="auto"/>
        </w:rPr>
        <w:t>However,</w:t>
      </w:r>
      <w:r w:rsidR="00C576ED" w:rsidRPr="00A74008">
        <w:rPr>
          <w:rFonts w:cs="Times New Roman"/>
          <w:color w:val="auto"/>
        </w:rPr>
        <w:t xml:space="preserve"> in </w:t>
      </w:r>
      <w:r w:rsidR="00330FED" w:rsidRPr="00A74008">
        <w:rPr>
          <w:rFonts w:cs="Times New Roman"/>
          <w:color w:val="auto"/>
        </w:rPr>
        <w:t xml:space="preserve">wake of </w:t>
      </w:r>
      <w:r w:rsidR="001F4D74" w:rsidRPr="00A74008">
        <w:rPr>
          <w:rFonts w:cs="Times New Roman"/>
          <w:color w:val="auto"/>
        </w:rPr>
        <w:t xml:space="preserve">the </w:t>
      </w:r>
      <w:commentRangeStart w:id="5"/>
      <w:r w:rsidR="001F4D74" w:rsidRPr="00A74008">
        <w:rPr>
          <w:rFonts w:cs="Times New Roman"/>
          <w:color w:val="auto"/>
        </w:rPr>
        <w:t>decision</w:t>
      </w:r>
      <w:commentRangeEnd w:id="5"/>
      <w:r w:rsidR="006A0586" w:rsidRPr="00A74008">
        <w:rPr>
          <w:rStyle w:val="CommentReference"/>
          <w:rFonts w:cs="Times New Roman"/>
          <w:color w:val="auto"/>
        </w:rPr>
        <w:commentReference w:id="5"/>
      </w:r>
      <w:r w:rsidR="00B057A5" w:rsidRPr="00A74008">
        <w:rPr>
          <w:rStyle w:val="FootnoteReference"/>
          <w:rFonts w:cs="Times New Roman"/>
          <w:color w:val="auto"/>
        </w:rPr>
        <w:footnoteReference w:id="12"/>
      </w:r>
      <w:r w:rsidR="001F4D74" w:rsidRPr="00A74008">
        <w:rPr>
          <w:rFonts w:cs="Times New Roman"/>
          <w:color w:val="auto"/>
        </w:rPr>
        <w:t>, the USPTO</w:t>
      </w:r>
      <w:r w:rsidR="00AC7784" w:rsidRPr="00A74008">
        <w:rPr>
          <w:rFonts w:cs="Times New Roman"/>
          <w:color w:val="auto"/>
        </w:rPr>
        <w:t xml:space="preserve"> </w:t>
      </w:r>
      <w:r w:rsidR="001F4D74" w:rsidRPr="00A74008">
        <w:rPr>
          <w:rFonts w:cs="Times New Roman"/>
          <w:color w:val="auto"/>
        </w:rPr>
        <w:t xml:space="preserve">issued the Berkheimer </w:t>
      </w:r>
      <w:r w:rsidR="00092B4F" w:rsidRPr="00A74008">
        <w:rPr>
          <w:rFonts w:cs="Times New Roman"/>
          <w:color w:val="auto"/>
        </w:rPr>
        <w:t>Memo</w:t>
      </w:r>
      <w:r w:rsidR="00AC7784" w:rsidRPr="00A74008">
        <w:rPr>
          <w:rFonts w:cs="Times New Roman"/>
          <w:color w:val="auto"/>
        </w:rPr>
        <w:t>,</w:t>
      </w:r>
      <w:r w:rsidR="004836BD" w:rsidRPr="00A74008">
        <w:rPr>
          <w:rFonts w:cs="Times New Roman"/>
          <w:color w:val="auto"/>
        </w:rPr>
        <w:t xml:space="preserve"> which changed the field once again</w:t>
      </w:r>
      <w:r w:rsidR="004D47C1" w:rsidRPr="00A74008">
        <w:rPr>
          <w:rFonts w:cs="Times New Roman"/>
          <w:color w:val="auto"/>
        </w:rPr>
        <w:t>.</w:t>
      </w:r>
      <w:r w:rsidR="00F323D9" w:rsidRPr="00A74008">
        <w:rPr>
          <w:rFonts w:cs="Times New Roman"/>
          <w:color w:val="auto"/>
        </w:rPr>
        <w:t xml:space="preserve"> </w:t>
      </w:r>
      <w:r w:rsidR="004D47C1" w:rsidRPr="00A74008">
        <w:rPr>
          <w:rFonts w:cs="Times New Roman"/>
          <w:color w:val="auto"/>
        </w:rPr>
        <w:t>This document contained official instruction for patent examiners</w:t>
      </w:r>
      <w:r w:rsidR="00562F54" w:rsidRPr="00A74008">
        <w:rPr>
          <w:rFonts w:cs="Times New Roman"/>
          <w:color w:val="auto"/>
        </w:rPr>
        <w:t xml:space="preserve"> regarding how to issue patent rejections based on § 101. The memo </w:t>
      </w:r>
      <w:r w:rsidR="00F323D9" w:rsidRPr="00A74008">
        <w:rPr>
          <w:rFonts w:cs="Times New Roman"/>
          <w:color w:val="auto"/>
        </w:rPr>
        <w:t>severely limited how patent examiners reject patent applications for not meeting the requirements for patent eligibility</w:t>
      </w:r>
      <w:r w:rsidR="00B057A5" w:rsidRPr="00A74008">
        <w:rPr>
          <w:rStyle w:val="FootnoteReference"/>
          <w:rFonts w:cs="Times New Roman"/>
          <w:color w:val="auto"/>
        </w:rPr>
        <w:footnoteReference w:id="13"/>
      </w:r>
      <w:r w:rsidR="00CF79D8" w:rsidRPr="00A74008">
        <w:rPr>
          <w:rFonts w:cs="Times New Roman"/>
          <w:color w:val="auto"/>
        </w:rPr>
        <w:t xml:space="preserve"> </w:t>
      </w:r>
      <w:r w:rsidR="00290691" w:rsidRPr="00A74008">
        <w:rPr>
          <w:rFonts w:cs="Times New Roman"/>
          <w:color w:val="auto"/>
        </w:rPr>
        <w:t>A</w:t>
      </w:r>
      <w:r w:rsidR="00217F66" w:rsidRPr="00A74008">
        <w:rPr>
          <w:rFonts w:cs="Times New Roman"/>
          <w:color w:val="auto"/>
        </w:rPr>
        <w:t xml:space="preserve"> momentary respite, this</w:t>
      </w:r>
      <w:r w:rsidR="006B6357" w:rsidRPr="00A74008">
        <w:rPr>
          <w:rFonts w:cs="Times New Roman"/>
          <w:color w:val="auto"/>
        </w:rPr>
        <w:t xml:space="preserve"> change eased the burden </w:t>
      </w:r>
      <w:r w:rsidR="00217F66" w:rsidRPr="00A74008">
        <w:rPr>
          <w:rFonts w:cs="Times New Roman"/>
          <w:color w:val="auto"/>
        </w:rPr>
        <w:t>for</w:t>
      </w:r>
      <w:r w:rsidR="006B6357" w:rsidRPr="00A74008">
        <w:rPr>
          <w:rFonts w:cs="Times New Roman"/>
          <w:color w:val="auto"/>
        </w:rPr>
        <w:t xml:space="preserve"> </w:t>
      </w:r>
      <w:commentRangeStart w:id="6"/>
      <w:r w:rsidR="006B6357" w:rsidRPr="00A74008">
        <w:rPr>
          <w:rFonts w:cs="Times New Roman"/>
          <w:color w:val="auto"/>
        </w:rPr>
        <w:t>applicant</w:t>
      </w:r>
      <w:r w:rsidR="00C06903" w:rsidRPr="00A74008">
        <w:rPr>
          <w:rFonts w:cs="Times New Roman"/>
          <w:color w:val="auto"/>
        </w:rPr>
        <w:t>s</w:t>
      </w:r>
      <w:r w:rsidR="006B6357" w:rsidRPr="00A74008">
        <w:rPr>
          <w:rFonts w:cs="Times New Roman"/>
          <w:color w:val="auto"/>
        </w:rPr>
        <w:t xml:space="preserve"> seeking software patents</w:t>
      </w:r>
      <w:r w:rsidR="000D0BD7" w:rsidRPr="00A74008">
        <w:rPr>
          <w:rFonts w:cs="Times New Roman"/>
          <w:color w:val="auto"/>
        </w:rPr>
        <w:t xml:space="preserve">, </w:t>
      </w:r>
      <w:commentRangeEnd w:id="6"/>
      <w:r w:rsidR="006A0586" w:rsidRPr="00A74008">
        <w:rPr>
          <w:rStyle w:val="CommentReference"/>
          <w:rFonts w:cs="Times New Roman"/>
          <w:color w:val="auto"/>
        </w:rPr>
        <w:commentReference w:id="6"/>
      </w:r>
      <w:r w:rsidR="00C06903" w:rsidRPr="00A74008">
        <w:rPr>
          <w:rFonts w:cs="Times New Roman"/>
          <w:color w:val="auto"/>
        </w:rPr>
        <w:t>but</w:t>
      </w:r>
      <w:r w:rsidR="000D0BD7" w:rsidRPr="00A74008">
        <w:rPr>
          <w:rFonts w:cs="Times New Roman"/>
          <w:color w:val="auto"/>
        </w:rPr>
        <w:t xml:space="preserve"> </w:t>
      </w:r>
      <w:r w:rsidR="00C06903" w:rsidRPr="00A74008">
        <w:rPr>
          <w:rFonts w:cs="Times New Roman"/>
          <w:color w:val="auto"/>
        </w:rPr>
        <w:t xml:space="preserve">also </w:t>
      </w:r>
      <w:r w:rsidR="000D0BD7" w:rsidRPr="00A74008">
        <w:rPr>
          <w:rFonts w:cs="Times New Roman"/>
          <w:color w:val="auto"/>
        </w:rPr>
        <w:t xml:space="preserve">created </w:t>
      </w:r>
      <w:r w:rsidR="003668E5" w:rsidRPr="00A74008">
        <w:rPr>
          <w:rFonts w:cs="Times New Roman"/>
          <w:color w:val="auto"/>
        </w:rPr>
        <w:t xml:space="preserve">a </w:t>
      </w:r>
      <w:r w:rsidR="006D7A73" w:rsidRPr="00A74008">
        <w:rPr>
          <w:rFonts w:cs="Times New Roman"/>
          <w:color w:val="auto"/>
        </w:rPr>
        <w:t>diverging standard between the judicial system and the USPTO’s</w:t>
      </w:r>
      <w:r w:rsidR="00B61942" w:rsidRPr="00A74008">
        <w:rPr>
          <w:rFonts w:cs="Times New Roman"/>
          <w:color w:val="auto"/>
        </w:rPr>
        <w:t xml:space="preserve">. </w:t>
      </w:r>
      <w:r w:rsidR="00BF2962" w:rsidRPr="00A74008">
        <w:rPr>
          <w:rFonts w:cs="Times New Roman"/>
          <w:color w:val="auto"/>
        </w:rPr>
        <w:t>The Berkheimer Memo severely limits how patent examiners</w:t>
      </w:r>
      <w:r w:rsidR="009365E3" w:rsidRPr="00A74008">
        <w:rPr>
          <w:rFonts w:cs="Times New Roman"/>
          <w:color w:val="auto"/>
        </w:rPr>
        <w:t xml:space="preserve"> may extend § 101 rejections. </w:t>
      </w:r>
      <w:r w:rsidR="000509F7" w:rsidRPr="00A74008">
        <w:rPr>
          <w:rFonts w:cs="Times New Roman"/>
          <w:color w:val="auto"/>
        </w:rPr>
        <w:t>T</w:t>
      </w:r>
      <w:r w:rsidR="00B61942" w:rsidRPr="00A74008">
        <w:rPr>
          <w:rFonts w:cs="Times New Roman"/>
          <w:color w:val="auto"/>
        </w:rPr>
        <w:t>his</w:t>
      </w:r>
      <w:r w:rsidR="000509F7" w:rsidRPr="00A74008">
        <w:rPr>
          <w:rFonts w:cs="Times New Roman"/>
          <w:color w:val="auto"/>
        </w:rPr>
        <w:t xml:space="preserve"> change</w:t>
      </w:r>
      <w:r w:rsidR="00FE7E7C" w:rsidRPr="00A74008">
        <w:rPr>
          <w:rFonts w:cs="Times New Roman"/>
          <w:color w:val="auto"/>
        </w:rPr>
        <w:t xml:space="preserve"> </w:t>
      </w:r>
      <w:r w:rsidR="00C06903" w:rsidRPr="00A74008">
        <w:rPr>
          <w:rFonts w:cs="Times New Roman"/>
          <w:color w:val="auto"/>
        </w:rPr>
        <w:t xml:space="preserve">could </w:t>
      </w:r>
      <w:r w:rsidR="00FE7E7C" w:rsidRPr="00A74008">
        <w:rPr>
          <w:rFonts w:cs="Times New Roman"/>
          <w:color w:val="auto"/>
        </w:rPr>
        <w:t xml:space="preserve">lead </w:t>
      </w:r>
      <w:r w:rsidR="004F7DEE" w:rsidRPr="00A74008">
        <w:rPr>
          <w:rFonts w:cs="Times New Roman"/>
          <w:color w:val="auto"/>
        </w:rPr>
        <w:t xml:space="preserve">to </w:t>
      </w:r>
      <w:r w:rsidR="009C3E9B" w:rsidRPr="00A74008">
        <w:rPr>
          <w:rFonts w:cs="Times New Roman"/>
          <w:color w:val="auto"/>
        </w:rPr>
        <w:t>granting</w:t>
      </w:r>
      <w:r w:rsidR="00FE7E7C" w:rsidRPr="00A74008">
        <w:rPr>
          <w:rFonts w:cs="Times New Roman"/>
          <w:color w:val="auto"/>
        </w:rPr>
        <w:t xml:space="preserve"> </w:t>
      </w:r>
      <w:commentRangeStart w:id="7"/>
      <w:r w:rsidR="00FE7E7C" w:rsidRPr="00A74008">
        <w:rPr>
          <w:rFonts w:cs="Times New Roman"/>
          <w:color w:val="auto"/>
        </w:rPr>
        <w:t>patents</w:t>
      </w:r>
      <w:commentRangeEnd w:id="7"/>
      <w:r w:rsidR="00C06903" w:rsidRPr="00A74008">
        <w:rPr>
          <w:rStyle w:val="CommentReference"/>
          <w:rFonts w:cs="Times New Roman"/>
          <w:color w:val="auto"/>
        </w:rPr>
        <w:commentReference w:id="7"/>
      </w:r>
      <w:r w:rsidR="009C3E9B" w:rsidRPr="00A74008">
        <w:rPr>
          <w:rFonts w:cs="Times New Roman"/>
          <w:color w:val="auto"/>
        </w:rPr>
        <w:t xml:space="preserve"> of </w:t>
      </w:r>
      <w:r w:rsidR="009C3E9B" w:rsidRPr="00A74008">
        <w:rPr>
          <w:rFonts w:cs="Times New Roman"/>
          <w:color w:val="auto"/>
        </w:rPr>
        <w:lastRenderedPageBreak/>
        <w:t>dubious quality</w:t>
      </w:r>
      <w:r w:rsidR="000509F7" w:rsidRPr="00A74008">
        <w:rPr>
          <w:rFonts w:cs="Times New Roman"/>
          <w:color w:val="auto"/>
        </w:rPr>
        <w:t xml:space="preserve">, with patents granted </w:t>
      </w:r>
      <w:r w:rsidR="005C548F" w:rsidRPr="00A74008">
        <w:rPr>
          <w:rFonts w:cs="Times New Roman"/>
          <w:color w:val="auto"/>
        </w:rPr>
        <w:t>because of an inability to reject them, rather than</w:t>
      </w:r>
      <w:r w:rsidR="000179DD" w:rsidRPr="00A74008">
        <w:rPr>
          <w:rFonts w:cs="Times New Roman"/>
          <w:color w:val="auto"/>
        </w:rPr>
        <w:t xml:space="preserve"> meeting qualifications</w:t>
      </w:r>
      <w:r w:rsidR="00FE7E7C" w:rsidRPr="00A74008">
        <w:rPr>
          <w:rFonts w:cs="Times New Roman"/>
          <w:color w:val="auto"/>
        </w:rPr>
        <w:t>.</w:t>
      </w:r>
      <w:r w:rsidR="000D0BD7" w:rsidRPr="00A74008">
        <w:rPr>
          <w:rFonts w:cs="Times New Roman"/>
          <w:color w:val="auto"/>
        </w:rPr>
        <w:t xml:space="preserve"> </w:t>
      </w:r>
    </w:p>
    <w:p w14:paraId="1F29C182" w14:textId="2596C271" w:rsidR="00020A90" w:rsidRPr="00A74008" w:rsidRDefault="00872B1B" w:rsidP="00A74008">
      <w:pPr>
        <w:spacing w:line="480" w:lineRule="auto"/>
        <w:ind w:firstLine="720"/>
        <w:contextualSpacing/>
        <w:rPr>
          <w:rFonts w:cs="Times New Roman"/>
          <w:color w:val="auto"/>
        </w:rPr>
      </w:pPr>
      <w:r w:rsidRPr="00A74008">
        <w:rPr>
          <w:rFonts w:cs="Times New Roman"/>
          <w:color w:val="auto"/>
        </w:rPr>
        <w:t xml:space="preserve">The </w:t>
      </w:r>
      <w:r w:rsidR="00830921" w:rsidRPr="00A74008">
        <w:rPr>
          <w:rFonts w:cs="Times New Roman"/>
          <w:color w:val="auto"/>
        </w:rPr>
        <w:t xml:space="preserve">patent system has too long shoe-horned </w:t>
      </w:r>
      <w:r w:rsidR="00F1125C" w:rsidRPr="00A74008">
        <w:rPr>
          <w:rFonts w:cs="Times New Roman"/>
          <w:color w:val="auto"/>
        </w:rPr>
        <w:t xml:space="preserve">software patents into an </w:t>
      </w:r>
      <w:r w:rsidR="00572FF2" w:rsidRPr="00A74008">
        <w:rPr>
          <w:rFonts w:cs="Times New Roman"/>
          <w:color w:val="auto"/>
        </w:rPr>
        <w:t>antiquated</w:t>
      </w:r>
      <w:r w:rsidR="00F1125C" w:rsidRPr="00A74008">
        <w:rPr>
          <w:rFonts w:cs="Times New Roman"/>
          <w:color w:val="auto"/>
        </w:rPr>
        <w:t xml:space="preserve"> system </w:t>
      </w:r>
      <w:r w:rsidR="00572FF2" w:rsidRPr="00A74008">
        <w:rPr>
          <w:rFonts w:cs="Times New Roman"/>
          <w:color w:val="auto"/>
        </w:rPr>
        <w:t xml:space="preserve">designed to </w:t>
      </w:r>
      <w:r w:rsidR="009145C0" w:rsidRPr="00A74008">
        <w:rPr>
          <w:rFonts w:cs="Times New Roman"/>
          <w:color w:val="auto"/>
        </w:rPr>
        <w:t>encourage innovation of only physical inventions.</w:t>
      </w:r>
      <w:r w:rsidR="00D74905" w:rsidRPr="00A74008">
        <w:rPr>
          <w:rFonts w:cs="Times New Roman"/>
          <w:color w:val="auto"/>
        </w:rPr>
        <w:t xml:space="preserve"> The uncertainty</w:t>
      </w:r>
      <w:r w:rsidR="00A21F8C" w:rsidRPr="00A74008">
        <w:rPr>
          <w:rFonts w:cs="Times New Roman"/>
          <w:color w:val="auto"/>
        </w:rPr>
        <w:t xml:space="preserve"> of what </w:t>
      </w:r>
      <w:r w:rsidR="003D296A" w:rsidRPr="00A74008">
        <w:rPr>
          <w:rFonts w:cs="Times New Roman"/>
          <w:color w:val="auto"/>
        </w:rPr>
        <w:t xml:space="preserve">is patent eligible frustrates the purpose of the </w:t>
      </w:r>
      <w:r w:rsidR="00376EC9" w:rsidRPr="00A74008">
        <w:rPr>
          <w:rFonts w:cs="Times New Roman"/>
          <w:color w:val="auto"/>
        </w:rPr>
        <w:t>patent system. Where possible, the</w:t>
      </w:r>
      <w:r w:rsidR="006646AF" w:rsidRPr="00A74008">
        <w:rPr>
          <w:rFonts w:cs="Times New Roman"/>
          <w:color w:val="auto"/>
        </w:rPr>
        <w:t xml:space="preserve"> Courts should use §§ 102, 103, and 112</w:t>
      </w:r>
      <w:r w:rsidR="003D296A" w:rsidRPr="00A74008">
        <w:rPr>
          <w:rFonts w:cs="Times New Roman"/>
          <w:color w:val="auto"/>
        </w:rPr>
        <w:t xml:space="preserve"> </w:t>
      </w:r>
      <w:r w:rsidR="000F5A33" w:rsidRPr="00A74008">
        <w:rPr>
          <w:rFonts w:cs="Times New Roman"/>
          <w:color w:val="auto"/>
        </w:rPr>
        <w:t>invalidations</w:t>
      </w:r>
      <w:r w:rsidR="006646AF" w:rsidRPr="00A74008">
        <w:rPr>
          <w:rFonts w:cs="Times New Roman"/>
          <w:color w:val="auto"/>
        </w:rPr>
        <w:t xml:space="preserve">, rather than </w:t>
      </w:r>
      <w:r w:rsidR="003838C7" w:rsidRPr="00A74008">
        <w:rPr>
          <w:rFonts w:cs="Times New Roman"/>
          <w:color w:val="auto"/>
        </w:rPr>
        <w:t>§ 101.</w:t>
      </w:r>
      <w:r w:rsidR="000F5A33" w:rsidRPr="00A74008">
        <w:rPr>
          <w:rFonts w:cs="Times New Roman"/>
          <w:color w:val="auto"/>
        </w:rPr>
        <w:t xml:space="preserve"> Prioritizing these invalidations would </w:t>
      </w:r>
      <w:r w:rsidR="00446C63" w:rsidRPr="00A74008">
        <w:rPr>
          <w:rFonts w:cs="Times New Roman"/>
          <w:color w:val="auto"/>
        </w:rPr>
        <w:t xml:space="preserve">allow the uncertainty of abstract ideas to be minimalized and allow innovation to proceed </w:t>
      </w:r>
      <w:proofErr w:type="spellStart"/>
      <w:r w:rsidR="00446C63" w:rsidRPr="00A74008">
        <w:rPr>
          <w:rFonts w:cs="Times New Roman"/>
          <w:color w:val="auto"/>
        </w:rPr>
        <w:t>unchilled</w:t>
      </w:r>
      <w:proofErr w:type="spellEnd"/>
      <w:r w:rsidR="00446C63" w:rsidRPr="00A74008">
        <w:rPr>
          <w:rFonts w:cs="Times New Roman"/>
          <w:color w:val="auto"/>
        </w:rPr>
        <w:t xml:space="preserve">. </w:t>
      </w:r>
      <w:r w:rsidR="00BA30AA" w:rsidRPr="00A74008">
        <w:rPr>
          <w:rFonts w:cs="Times New Roman"/>
          <w:color w:val="auto"/>
        </w:rPr>
        <w:t>It also removes the need</w:t>
      </w:r>
      <w:r w:rsidR="00A22D3C" w:rsidRPr="00A74008">
        <w:rPr>
          <w:rFonts w:cs="Times New Roman"/>
          <w:color w:val="auto"/>
        </w:rPr>
        <w:t xml:space="preserve"> for the USPTO to step in and regulate patent rejections. </w:t>
      </w:r>
      <w:r w:rsidR="009145C0" w:rsidRPr="00A74008">
        <w:rPr>
          <w:rFonts w:cs="Times New Roman"/>
          <w:color w:val="auto"/>
        </w:rPr>
        <w:t xml:space="preserve">This note will </w:t>
      </w:r>
      <w:r w:rsidR="00480F67" w:rsidRPr="00A74008">
        <w:rPr>
          <w:rFonts w:cs="Times New Roman"/>
          <w:color w:val="auto"/>
        </w:rPr>
        <w:t xml:space="preserve">guide readers through the legislative history and standards regarding </w:t>
      </w:r>
      <w:r w:rsidR="000D4D15" w:rsidRPr="00A74008">
        <w:rPr>
          <w:rFonts w:cs="Times New Roman"/>
          <w:color w:val="auto"/>
        </w:rPr>
        <w:t xml:space="preserve">software patents, the repercussions of the </w:t>
      </w:r>
      <w:r w:rsidR="000D4D15" w:rsidRPr="00A74008">
        <w:rPr>
          <w:rFonts w:cs="Times New Roman"/>
          <w:i/>
          <w:color w:val="auto"/>
        </w:rPr>
        <w:t xml:space="preserve">Berkheimer </w:t>
      </w:r>
      <w:r w:rsidR="000D4D15" w:rsidRPr="00A74008">
        <w:rPr>
          <w:rFonts w:cs="Times New Roman"/>
          <w:color w:val="auto"/>
        </w:rPr>
        <w:t xml:space="preserve">decision, and </w:t>
      </w:r>
      <w:r w:rsidR="00DB2AE3" w:rsidRPr="00A74008">
        <w:rPr>
          <w:rFonts w:cs="Times New Roman"/>
          <w:color w:val="auto"/>
        </w:rPr>
        <w:t>possible solution to this patent software dilemma</w:t>
      </w:r>
      <w:commentRangeStart w:id="8"/>
      <w:commentRangeStart w:id="9"/>
      <w:r w:rsidR="008F5FB1" w:rsidRPr="00A74008">
        <w:rPr>
          <w:rFonts w:cs="Times New Roman"/>
          <w:color w:val="auto"/>
        </w:rPr>
        <w:t>.</w:t>
      </w:r>
      <w:r w:rsidR="00DB2AE3" w:rsidRPr="00A74008">
        <w:rPr>
          <w:rFonts w:cs="Times New Roman"/>
          <w:color w:val="auto"/>
        </w:rPr>
        <w:t xml:space="preserve"> </w:t>
      </w:r>
      <w:commentRangeEnd w:id="8"/>
      <w:r w:rsidR="00DC52B8" w:rsidRPr="00A74008">
        <w:rPr>
          <w:rStyle w:val="CommentReference"/>
          <w:rFonts w:cs="Times New Roman"/>
          <w:color w:val="auto"/>
        </w:rPr>
        <w:commentReference w:id="8"/>
      </w:r>
      <w:commentRangeEnd w:id="9"/>
      <w:r w:rsidR="006A0586" w:rsidRPr="00A74008">
        <w:rPr>
          <w:rStyle w:val="CommentReference"/>
          <w:rFonts w:cs="Times New Roman"/>
          <w:color w:val="auto"/>
        </w:rPr>
        <w:commentReference w:id="9"/>
      </w:r>
    </w:p>
    <w:p w14:paraId="64828A07" w14:textId="322806F5" w:rsidR="00D83BBB" w:rsidRPr="00A74008" w:rsidRDefault="008E7715" w:rsidP="00A74008">
      <w:pPr>
        <w:pStyle w:val="Heading1"/>
        <w:spacing w:line="480" w:lineRule="auto"/>
        <w:rPr>
          <w:rFonts w:cs="Times New Roman"/>
          <w:color w:val="auto"/>
        </w:rPr>
      </w:pPr>
      <w:commentRangeStart w:id="10"/>
      <w:r w:rsidRPr="00A74008">
        <w:rPr>
          <w:rFonts w:cs="Times New Roman"/>
          <w:color w:val="auto"/>
        </w:rPr>
        <w:t>BACKGROUND</w:t>
      </w:r>
      <w:commentRangeEnd w:id="10"/>
      <w:r w:rsidR="002111E1" w:rsidRPr="00A74008">
        <w:rPr>
          <w:rStyle w:val="CommentReference"/>
          <w:rFonts w:eastAsiaTheme="minorHAnsi" w:cs="Times New Roman"/>
          <w:color w:val="auto"/>
        </w:rPr>
        <w:commentReference w:id="10"/>
      </w:r>
      <w:r w:rsidR="00623445" w:rsidRPr="00A74008">
        <w:rPr>
          <w:rFonts w:cs="Times New Roman"/>
          <w:color w:val="auto"/>
        </w:rPr>
        <w:t xml:space="preserve">: Hurdles </w:t>
      </w:r>
      <w:r w:rsidR="00FA0E19" w:rsidRPr="00A74008">
        <w:rPr>
          <w:rFonts w:cs="Times New Roman"/>
          <w:color w:val="auto"/>
        </w:rPr>
        <w:t>&amp; History of Software Patent</w:t>
      </w:r>
      <w:r w:rsidR="009753D8" w:rsidRPr="00A74008">
        <w:rPr>
          <w:rFonts w:cs="Times New Roman"/>
          <w:color w:val="auto"/>
        </w:rPr>
        <w:t>s</w:t>
      </w:r>
    </w:p>
    <w:p w14:paraId="240C8D71" w14:textId="790EB0D1" w:rsidR="00084666" w:rsidRPr="00A74008" w:rsidRDefault="00084666" w:rsidP="00A74008">
      <w:pPr>
        <w:pStyle w:val="Heading2"/>
        <w:spacing w:line="480" w:lineRule="auto"/>
        <w:contextualSpacing/>
        <w:rPr>
          <w:rFonts w:cs="Times New Roman"/>
          <w:color w:val="auto"/>
        </w:rPr>
      </w:pPr>
      <w:r w:rsidRPr="00A74008">
        <w:rPr>
          <w:rFonts w:cs="Times New Roman"/>
          <w:color w:val="auto"/>
        </w:rPr>
        <w:t>Patentability</w:t>
      </w:r>
    </w:p>
    <w:p w14:paraId="7CBA64B1" w14:textId="7110ED77" w:rsidR="005E4F2B" w:rsidRPr="00A74008" w:rsidRDefault="008E7715" w:rsidP="00A74008">
      <w:pPr>
        <w:spacing w:line="480" w:lineRule="auto"/>
        <w:contextualSpacing/>
        <w:rPr>
          <w:rFonts w:cs="Times New Roman"/>
          <w:color w:val="auto"/>
        </w:rPr>
      </w:pPr>
      <w:r w:rsidRPr="00A74008">
        <w:rPr>
          <w:rFonts w:cs="Times New Roman"/>
          <w:color w:val="auto"/>
        </w:rPr>
        <w:tab/>
      </w:r>
      <w:r w:rsidR="00826F6B" w:rsidRPr="00A74008">
        <w:rPr>
          <w:rFonts w:cs="Times New Roman"/>
          <w:color w:val="auto"/>
        </w:rPr>
        <w:t>P</w:t>
      </w:r>
      <w:r w:rsidR="00B746B7" w:rsidRPr="00A74008">
        <w:rPr>
          <w:rFonts w:cs="Times New Roman"/>
          <w:color w:val="auto"/>
        </w:rPr>
        <w:t xml:space="preserve">atents may be </w:t>
      </w:r>
      <w:commentRangeStart w:id="11"/>
      <w:r w:rsidR="00B746B7" w:rsidRPr="00A74008">
        <w:rPr>
          <w:rFonts w:cs="Times New Roman"/>
          <w:color w:val="auto"/>
        </w:rPr>
        <w:t xml:space="preserve">obtained </w:t>
      </w:r>
      <w:commentRangeEnd w:id="11"/>
      <w:r w:rsidR="006A0586" w:rsidRPr="00A74008">
        <w:rPr>
          <w:rStyle w:val="CommentReference"/>
          <w:rFonts w:cs="Times New Roman"/>
          <w:color w:val="auto"/>
        </w:rPr>
        <w:commentReference w:id="11"/>
      </w:r>
      <w:r w:rsidR="00B746B7" w:rsidRPr="00A74008">
        <w:rPr>
          <w:rFonts w:cs="Times New Roman"/>
          <w:color w:val="auto"/>
        </w:rPr>
        <w:t>for</w:t>
      </w:r>
      <w:r w:rsidR="007B5C08" w:rsidRPr="00A74008">
        <w:rPr>
          <w:rFonts w:cs="Times New Roman"/>
          <w:color w:val="auto"/>
        </w:rPr>
        <w:t xml:space="preserve"> “any new and useful process, machine, manufacture, or composition of matter, or any new and useful improvement thereof</w:t>
      </w:r>
      <w:r w:rsidR="005915DA" w:rsidRPr="00A74008">
        <w:rPr>
          <w:rFonts w:cs="Times New Roman"/>
          <w:color w:val="auto"/>
        </w:rPr>
        <w:t>.”</w:t>
      </w:r>
      <w:r w:rsidR="00261537" w:rsidRPr="00A74008">
        <w:rPr>
          <w:rStyle w:val="FootnoteReference"/>
          <w:rFonts w:cs="Times New Roman"/>
          <w:color w:val="auto"/>
        </w:rPr>
        <w:footnoteReference w:id="14"/>
      </w:r>
      <w:r w:rsidR="00015828" w:rsidRPr="00A74008">
        <w:rPr>
          <w:rFonts w:cs="Times New Roman"/>
          <w:color w:val="auto"/>
        </w:rPr>
        <w:t xml:space="preserve"> </w:t>
      </w:r>
      <w:r w:rsidR="005A6A56" w:rsidRPr="00A74008">
        <w:rPr>
          <w:rFonts w:cs="Times New Roman"/>
          <w:color w:val="auto"/>
        </w:rPr>
        <w:t>This broad statement is qualified by the concepts of</w:t>
      </w:r>
      <w:r w:rsidR="00440340" w:rsidRPr="00A74008">
        <w:rPr>
          <w:rFonts w:cs="Times New Roman"/>
          <w:color w:val="auto"/>
        </w:rPr>
        <w:t xml:space="preserve"> </w:t>
      </w:r>
      <w:r w:rsidR="00D14C5A" w:rsidRPr="00A74008">
        <w:rPr>
          <w:rFonts w:cs="Times New Roman"/>
          <w:color w:val="auto"/>
        </w:rPr>
        <w:t>patentability and patent eligibility</w:t>
      </w:r>
      <w:r w:rsidR="008F7343" w:rsidRPr="00A74008">
        <w:rPr>
          <w:rFonts w:cs="Times New Roman"/>
          <w:color w:val="auto"/>
        </w:rPr>
        <w:t>, which are</w:t>
      </w:r>
      <w:r w:rsidR="00A92CF2" w:rsidRPr="00A74008">
        <w:rPr>
          <w:rFonts w:cs="Times New Roman"/>
          <w:color w:val="auto"/>
        </w:rPr>
        <w:t xml:space="preserve"> </w:t>
      </w:r>
      <w:r w:rsidR="008F7343" w:rsidRPr="00A74008">
        <w:rPr>
          <w:rFonts w:cs="Times New Roman"/>
          <w:color w:val="auto"/>
        </w:rPr>
        <w:t>defined</w:t>
      </w:r>
      <w:r w:rsidR="00A92CF2" w:rsidRPr="00A74008">
        <w:rPr>
          <w:rFonts w:cs="Times New Roman"/>
          <w:color w:val="auto"/>
        </w:rPr>
        <w:t xml:space="preserve"> by both statute and judicial rulings.</w:t>
      </w:r>
      <w:r w:rsidR="00A92CF2" w:rsidRPr="00A74008">
        <w:rPr>
          <w:rStyle w:val="FootnoteReference"/>
          <w:rFonts w:cs="Times New Roman"/>
          <w:color w:val="auto"/>
        </w:rPr>
        <w:footnoteReference w:id="15"/>
      </w:r>
      <w:r w:rsidR="00A92CF2" w:rsidRPr="00A74008">
        <w:rPr>
          <w:rFonts w:cs="Times New Roman"/>
          <w:color w:val="auto"/>
        </w:rPr>
        <w:t xml:space="preserve"> </w:t>
      </w:r>
      <w:r w:rsidR="0054099B" w:rsidRPr="00A74008">
        <w:rPr>
          <w:rFonts w:cs="Times New Roman"/>
          <w:color w:val="auto"/>
        </w:rPr>
        <w:t xml:space="preserve">Patentability </w:t>
      </w:r>
      <w:r w:rsidR="003F04C9" w:rsidRPr="00A74008">
        <w:rPr>
          <w:rFonts w:cs="Times New Roman"/>
          <w:color w:val="auto"/>
        </w:rPr>
        <w:t>describes the standards to receive a patent, requiring</w:t>
      </w:r>
      <w:r w:rsidR="0054099B" w:rsidRPr="00A74008">
        <w:rPr>
          <w:rFonts w:cs="Times New Roman"/>
          <w:color w:val="auto"/>
        </w:rPr>
        <w:t xml:space="preserve"> a</w:t>
      </w:r>
      <w:r w:rsidR="00710212" w:rsidRPr="00A74008">
        <w:rPr>
          <w:rFonts w:cs="Times New Roman"/>
          <w:color w:val="auto"/>
        </w:rPr>
        <w:t>n</w:t>
      </w:r>
      <w:r w:rsidR="0054099B" w:rsidRPr="00A74008">
        <w:rPr>
          <w:rFonts w:cs="Times New Roman"/>
          <w:color w:val="auto"/>
        </w:rPr>
        <w:t xml:space="preserve"> </w:t>
      </w:r>
      <w:r w:rsidR="00710212" w:rsidRPr="00A74008">
        <w:rPr>
          <w:rFonts w:cs="Times New Roman"/>
          <w:color w:val="auto"/>
        </w:rPr>
        <w:t>invention</w:t>
      </w:r>
      <w:r w:rsidR="00B00D3E" w:rsidRPr="00A74008">
        <w:rPr>
          <w:rFonts w:cs="Times New Roman"/>
          <w:color w:val="auto"/>
        </w:rPr>
        <w:t xml:space="preserve"> to be</w:t>
      </w:r>
      <w:r w:rsidR="0054099B" w:rsidRPr="00A74008">
        <w:rPr>
          <w:rFonts w:cs="Times New Roman"/>
          <w:color w:val="auto"/>
        </w:rPr>
        <w:t xml:space="preserve"> novel</w:t>
      </w:r>
      <w:r w:rsidR="00B00D3E" w:rsidRPr="00A74008">
        <w:rPr>
          <w:rFonts w:cs="Times New Roman"/>
          <w:color w:val="auto"/>
        </w:rPr>
        <w:t xml:space="preserve"> and </w:t>
      </w:r>
      <w:r w:rsidR="0054099B" w:rsidRPr="00A74008">
        <w:rPr>
          <w:rFonts w:cs="Times New Roman"/>
          <w:color w:val="auto"/>
        </w:rPr>
        <w:t xml:space="preserve">nonobvious, </w:t>
      </w:r>
      <w:r w:rsidR="001D370D" w:rsidRPr="00A74008">
        <w:rPr>
          <w:rFonts w:cs="Times New Roman"/>
          <w:color w:val="auto"/>
        </w:rPr>
        <w:t>definite and enabled</w:t>
      </w:r>
      <w:r w:rsidR="0054099B" w:rsidRPr="00A74008">
        <w:rPr>
          <w:rFonts w:cs="Times New Roman"/>
          <w:color w:val="auto"/>
        </w:rPr>
        <w:t>.</w:t>
      </w:r>
      <w:r w:rsidR="0054099B" w:rsidRPr="00A74008">
        <w:rPr>
          <w:rStyle w:val="FootnoteReference"/>
          <w:rFonts w:cs="Times New Roman"/>
          <w:color w:val="auto"/>
        </w:rPr>
        <w:footnoteReference w:id="16"/>
      </w:r>
      <w:r w:rsidR="00325DC6" w:rsidRPr="00A74008">
        <w:rPr>
          <w:rFonts w:cs="Times New Roman"/>
          <w:color w:val="auto"/>
        </w:rPr>
        <w:t xml:space="preserve"> A novel patent is not anticipated by another invention.</w:t>
      </w:r>
      <w:r w:rsidR="00EE08DA" w:rsidRPr="00A74008">
        <w:rPr>
          <w:rFonts w:cs="Times New Roman"/>
          <w:color w:val="auto"/>
        </w:rPr>
        <w:t xml:space="preserve"> Anticipation </w:t>
      </w:r>
      <w:r w:rsidR="00AE47F9" w:rsidRPr="00A74008">
        <w:rPr>
          <w:rFonts w:cs="Times New Roman"/>
          <w:color w:val="auto"/>
        </w:rPr>
        <w:t>requires</w:t>
      </w:r>
      <w:r w:rsidR="00EE08DA" w:rsidRPr="00A74008">
        <w:rPr>
          <w:rFonts w:cs="Times New Roman"/>
          <w:color w:val="auto"/>
        </w:rPr>
        <w:t xml:space="preserve"> </w:t>
      </w:r>
      <w:proofErr w:type="gramStart"/>
      <w:r w:rsidR="00EE08DA" w:rsidRPr="00A74008">
        <w:rPr>
          <w:rFonts w:cs="Times New Roman"/>
          <w:color w:val="auto"/>
        </w:rPr>
        <w:t>each and every</w:t>
      </w:r>
      <w:proofErr w:type="gramEnd"/>
      <w:r w:rsidR="00EE08DA" w:rsidRPr="00A74008">
        <w:rPr>
          <w:rFonts w:cs="Times New Roman"/>
          <w:color w:val="auto"/>
        </w:rPr>
        <w:t xml:space="preserve"> element of the claimed invention</w:t>
      </w:r>
      <w:r w:rsidR="001171A4" w:rsidRPr="00A74008">
        <w:rPr>
          <w:rFonts w:cs="Times New Roman"/>
          <w:color w:val="auto"/>
        </w:rPr>
        <w:t xml:space="preserve"> </w:t>
      </w:r>
      <w:r w:rsidR="00F46462" w:rsidRPr="00A74008">
        <w:rPr>
          <w:rFonts w:cs="Times New Roman"/>
          <w:color w:val="auto"/>
        </w:rPr>
        <w:t>be</w:t>
      </w:r>
      <w:r w:rsidR="001171A4" w:rsidRPr="00A74008">
        <w:rPr>
          <w:rFonts w:cs="Times New Roman"/>
          <w:color w:val="auto"/>
        </w:rPr>
        <w:t xml:space="preserve"> disclosed in a single enabling prior art reference.</w:t>
      </w:r>
      <w:r w:rsidR="001171A4" w:rsidRPr="00A74008">
        <w:rPr>
          <w:rStyle w:val="FootnoteReference"/>
          <w:rFonts w:cs="Times New Roman"/>
          <w:color w:val="auto"/>
        </w:rPr>
        <w:footnoteReference w:id="17"/>
      </w:r>
      <w:r w:rsidR="0088460F" w:rsidRPr="00A74008">
        <w:rPr>
          <w:rFonts w:cs="Times New Roman"/>
          <w:color w:val="auto"/>
        </w:rPr>
        <w:t xml:space="preserve"> </w:t>
      </w:r>
      <w:r w:rsidR="00EB27B1" w:rsidRPr="00A74008">
        <w:rPr>
          <w:rFonts w:cs="Times New Roman"/>
          <w:color w:val="auto"/>
        </w:rPr>
        <w:t>Obviousness</w:t>
      </w:r>
      <w:r w:rsidR="00382076" w:rsidRPr="00A74008">
        <w:rPr>
          <w:rFonts w:cs="Times New Roman"/>
          <w:color w:val="auto"/>
        </w:rPr>
        <w:t xml:space="preserve"> </w:t>
      </w:r>
      <w:r w:rsidR="00F04A3B" w:rsidRPr="00A74008">
        <w:rPr>
          <w:rFonts w:cs="Times New Roman"/>
          <w:color w:val="auto"/>
        </w:rPr>
        <w:t xml:space="preserve">in its simplest terms requires </w:t>
      </w:r>
      <w:r w:rsidR="00F04A3B" w:rsidRPr="00A74008">
        <w:rPr>
          <w:rFonts w:cs="Times New Roman"/>
          <w:color w:val="auto"/>
        </w:rPr>
        <w:lastRenderedPageBreak/>
        <w:t xml:space="preserve">that </w:t>
      </w:r>
      <w:r w:rsidR="00975BA1" w:rsidRPr="00A74008">
        <w:rPr>
          <w:rFonts w:cs="Times New Roman"/>
          <w:color w:val="auto"/>
        </w:rPr>
        <w:t>an invention be more than a combination of two prior art references.</w:t>
      </w:r>
      <w:r w:rsidR="00F96B5B" w:rsidRPr="00A74008">
        <w:rPr>
          <w:rStyle w:val="FootnoteReference"/>
          <w:rFonts w:cs="Times New Roman"/>
          <w:color w:val="auto"/>
        </w:rPr>
        <w:footnoteReference w:id="18"/>
      </w:r>
      <w:r w:rsidR="00975BA1" w:rsidRPr="00A74008">
        <w:rPr>
          <w:rFonts w:cs="Times New Roman"/>
          <w:color w:val="auto"/>
        </w:rPr>
        <w:t xml:space="preserve"> </w:t>
      </w:r>
      <w:r w:rsidR="00F002AD" w:rsidRPr="00A74008">
        <w:rPr>
          <w:rFonts w:cs="Times New Roman"/>
          <w:color w:val="auto"/>
        </w:rPr>
        <w:t xml:space="preserve">Enablement </w:t>
      </w:r>
      <w:r w:rsidR="00AF29A6" w:rsidRPr="00A74008">
        <w:rPr>
          <w:rFonts w:cs="Times New Roman"/>
          <w:color w:val="auto"/>
        </w:rPr>
        <w:t>necessitates that a person of ordinary skill in the art be able to make and use the claimed invention</w:t>
      </w:r>
      <w:r w:rsidR="008457BB" w:rsidRPr="00A74008">
        <w:rPr>
          <w:rFonts w:cs="Times New Roman"/>
          <w:color w:val="auto"/>
        </w:rPr>
        <w:t>.</w:t>
      </w:r>
      <w:r w:rsidR="008457BB" w:rsidRPr="00A74008">
        <w:rPr>
          <w:rStyle w:val="FootnoteReference"/>
          <w:rFonts w:cs="Times New Roman"/>
          <w:color w:val="auto"/>
        </w:rPr>
        <w:footnoteReference w:id="19"/>
      </w:r>
      <w:r w:rsidR="00257366" w:rsidRPr="00A74008">
        <w:rPr>
          <w:rFonts w:cs="Times New Roman"/>
          <w:color w:val="auto"/>
        </w:rPr>
        <w:t xml:space="preserve"> Closely related is the requirement </w:t>
      </w:r>
      <w:r w:rsidR="004D3739" w:rsidRPr="00A74008">
        <w:rPr>
          <w:rFonts w:cs="Times New Roman"/>
          <w:color w:val="auto"/>
        </w:rPr>
        <w:t>that claims must particularly point out and distinctly claim the invention</w:t>
      </w:r>
      <w:r w:rsidR="006F6BB8" w:rsidRPr="00A74008">
        <w:rPr>
          <w:rFonts w:cs="Times New Roman"/>
          <w:color w:val="auto"/>
        </w:rPr>
        <w:t xml:space="preserve">. </w:t>
      </w:r>
      <w:r w:rsidR="00B427BB" w:rsidRPr="00A74008">
        <w:rPr>
          <w:rFonts w:cs="Times New Roman"/>
          <w:color w:val="auto"/>
        </w:rPr>
        <w:t>Overly broad</w:t>
      </w:r>
      <w:r w:rsidR="00B14411" w:rsidRPr="00A74008">
        <w:rPr>
          <w:rFonts w:cs="Times New Roman"/>
          <w:color w:val="auto"/>
        </w:rPr>
        <w:t xml:space="preserve"> or </w:t>
      </w:r>
      <w:r w:rsidR="00B427BB" w:rsidRPr="00A74008">
        <w:rPr>
          <w:rFonts w:cs="Times New Roman"/>
          <w:color w:val="auto"/>
        </w:rPr>
        <w:t xml:space="preserve">vague claims </w:t>
      </w:r>
      <w:r w:rsidR="006F6BB8" w:rsidRPr="00A74008">
        <w:rPr>
          <w:rFonts w:cs="Times New Roman"/>
          <w:color w:val="auto"/>
        </w:rPr>
        <w:t xml:space="preserve">fail to meet this requirement </w:t>
      </w:r>
      <w:r w:rsidR="00B14411" w:rsidRPr="00A74008">
        <w:rPr>
          <w:rFonts w:cs="Times New Roman"/>
          <w:color w:val="auto"/>
        </w:rPr>
        <w:t xml:space="preserve">and </w:t>
      </w:r>
      <w:r w:rsidR="006F6BB8" w:rsidRPr="00A74008">
        <w:rPr>
          <w:rFonts w:cs="Times New Roman"/>
          <w:color w:val="auto"/>
        </w:rPr>
        <w:t>are indefinite.</w:t>
      </w:r>
      <w:r w:rsidR="006F6BB8" w:rsidRPr="00A74008">
        <w:rPr>
          <w:rStyle w:val="FootnoteReference"/>
          <w:rFonts w:cs="Times New Roman"/>
          <w:color w:val="auto"/>
        </w:rPr>
        <w:footnoteReference w:id="20"/>
      </w:r>
    </w:p>
    <w:p w14:paraId="52CB3661" w14:textId="67A82D95" w:rsidR="005D7D2B" w:rsidRPr="00A74008" w:rsidRDefault="001C2304" w:rsidP="00A74008">
      <w:pPr>
        <w:spacing w:line="480" w:lineRule="auto"/>
        <w:ind w:firstLine="720"/>
        <w:contextualSpacing/>
        <w:rPr>
          <w:rFonts w:cs="Times New Roman"/>
          <w:color w:val="auto"/>
        </w:rPr>
      </w:pPr>
      <w:r w:rsidRPr="00A74008">
        <w:rPr>
          <w:rFonts w:cs="Times New Roman"/>
          <w:color w:val="auto"/>
        </w:rPr>
        <w:t>The second standard, p</w:t>
      </w:r>
      <w:r w:rsidR="00A432A4" w:rsidRPr="00A74008">
        <w:rPr>
          <w:rFonts w:cs="Times New Roman"/>
          <w:color w:val="auto"/>
        </w:rPr>
        <w:t>atent eligib</w:t>
      </w:r>
      <w:r w:rsidR="00302FAA" w:rsidRPr="00A74008">
        <w:rPr>
          <w:rFonts w:cs="Times New Roman"/>
          <w:color w:val="auto"/>
        </w:rPr>
        <w:t>ility</w:t>
      </w:r>
      <w:r w:rsidRPr="00A74008">
        <w:rPr>
          <w:rFonts w:cs="Times New Roman"/>
          <w:color w:val="auto"/>
        </w:rPr>
        <w:t>,</w:t>
      </w:r>
      <w:r w:rsidR="00523272" w:rsidRPr="00A74008">
        <w:rPr>
          <w:rFonts w:cs="Times New Roman"/>
          <w:color w:val="auto"/>
        </w:rPr>
        <w:t xml:space="preserve"> </w:t>
      </w:r>
      <w:r w:rsidR="003F04C9" w:rsidRPr="00A74008">
        <w:rPr>
          <w:rFonts w:cs="Times New Roman"/>
          <w:color w:val="auto"/>
        </w:rPr>
        <w:t>concerns</w:t>
      </w:r>
      <w:r w:rsidR="00523272" w:rsidRPr="00A74008">
        <w:rPr>
          <w:rFonts w:cs="Times New Roman"/>
          <w:color w:val="auto"/>
        </w:rPr>
        <w:t xml:space="preserve"> what subject matter </w:t>
      </w:r>
      <w:r w:rsidR="00A864CA" w:rsidRPr="00A74008">
        <w:rPr>
          <w:rFonts w:cs="Times New Roman"/>
          <w:color w:val="auto"/>
        </w:rPr>
        <w:t>warrants the incentives and protections provided by patent law</w:t>
      </w:r>
      <w:r w:rsidR="0054099B" w:rsidRPr="00A74008">
        <w:rPr>
          <w:rFonts w:cs="Times New Roman"/>
          <w:color w:val="auto"/>
        </w:rPr>
        <w:t>.</w:t>
      </w:r>
      <w:r w:rsidR="00543F69" w:rsidRPr="00A74008">
        <w:rPr>
          <w:rStyle w:val="FootnoteReference"/>
          <w:rFonts w:cs="Times New Roman"/>
          <w:color w:val="auto"/>
        </w:rPr>
        <w:footnoteReference w:id="21"/>
      </w:r>
      <w:r w:rsidR="00302FAA" w:rsidRPr="00A74008">
        <w:rPr>
          <w:rFonts w:cs="Times New Roman"/>
          <w:color w:val="auto"/>
        </w:rPr>
        <w:t xml:space="preserve"> </w:t>
      </w:r>
      <w:r w:rsidR="00FF55EB" w:rsidRPr="00A74008">
        <w:rPr>
          <w:rFonts w:cs="Times New Roman"/>
          <w:color w:val="auto"/>
        </w:rPr>
        <w:t>These two stand</w:t>
      </w:r>
      <w:r w:rsidR="00C25E59" w:rsidRPr="00A74008">
        <w:rPr>
          <w:rFonts w:cs="Times New Roman"/>
          <w:color w:val="auto"/>
        </w:rPr>
        <w:t>ards are closely related and are often conflated by courts when patent validity is considered.</w:t>
      </w:r>
      <w:r w:rsidR="00C25E59" w:rsidRPr="00A74008">
        <w:rPr>
          <w:rStyle w:val="FootnoteReference"/>
          <w:rFonts w:cs="Times New Roman"/>
          <w:color w:val="auto"/>
        </w:rPr>
        <w:footnoteReference w:id="22"/>
      </w:r>
      <w:r w:rsidR="008A0C66" w:rsidRPr="00A74008">
        <w:rPr>
          <w:rFonts w:cs="Times New Roman"/>
          <w:color w:val="auto"/>
        </w:rPr>
        <w:t xml:space="preserve"> </w:t>
      </w:r>
      <w:r w:rsidR="005734AA" w:rsidRPr="00A74008">
        <w:rPr>
          <w:rFonts w:cs="Times New Roman"/>
          <w:color w:val="auto"/>
        </w:rPr>
        <w:t xml:space="preserve">Many abstract ideas </w:t>
      </w:r>
      <w:r w:rsidR="00A7291A" w:rsidRPr="00A74008">
        <w:rPr>
          <w:rFonts w:cs="Times New Roman"/>
          <w:color w:val="auto"/>
        </w:rPr>
        <w:t xml:space="preserve">are simply not novel, or their claims are overly broad. </w:t>
      </w:r>
      <w:r w:rsidR="00656EFD" w:rsidRPr="00A74008">
        <w:rPr>
          <w:rFonts w:cs="Times New Roman"/>
          <w:color w:val="auto"/>
        </w:rPr>
        <w:t xml:space="preserve">Using abstract ideas as a catch all for these problems has contributed to the </w:t>
      </w:r>
      <w:r w:rsidR="00AC125F" w:rsidRPr="00A74008">
        <w:rPr>
          <w:rFonts w:cs="Times New Roman"/>
          <w:color w:val="auto"/>
        </w:rPr>
        <w:t>uncertainty in the patent world today.</w:t>
      </w:r>
    </w:p>
    <w:p w14:paraId="136AA0EB" w14:textId="7C50F1D6" w:rsidR="00C837DD" w:rsidRPr="00A74008" w:rsidRDefault="000C0C06" w:rsidP="00A74008">
      <w:pPr>
        <w:pStyle w:val="Heading2"/>
        <w:spacing w:line="480" w:lineRule="auto"/>
        <w:contextualSpacing/>
        <w:rPr>
          <w:rFonts w:cs="Times New Roman"/>
          <w:color w:val="auto"/>
        </w:rPr>
      </w:pPr>
      <w:r w:rsidRPr="00A74008">
        <w:rPr>
          <w:rFonts w:cs="Times New Roman"/>
          <w:color w:val="auto"/>
        </w:rPr>
        <w:t xml:space="preserve">Patent Eligibility: </w:t>
      </w:r>
      <w:r w:rsidR="00A83E83" w:rsidRPr="00A74008">
        <w:rPr>
          <w:rFonts w:cs="Times New Roman"/>
          <w:color w:val="auto"/>
        </w:rPr>
        <w:t>Laws of Nature</w:t>
      </w:r>
      <w:r w:rsidRPr="00A74008">
        <w:rPr>
          <w:rFonts w:cs="Times New Roman"/>
          <w:color w:val="auto"/>
        </w:rPr>
        <w:t>, Natural Phenomena, and Abstract Ideas</w:t>
      </w:r>
    </w:p>
    <w:p w14:paraId="37F8A0A2" w14:textId="14C78A41" w:rsidR="00896241" w:rsidRPr="00A74008" w:rsidRDefault="00896241" w:rsidP="00A74008">
      <w:pPr>
        <w:spacing w:line="480" w:lineRule="auto"/>
        <w:ind w:firstLine="720"/>
        <w:contextualSpacing/>
        <w:rPr>
          <w:rFonts w:cs="Times New Roman"/>
          <w:color w:val="auto"/>
        </w:rPr>
      </w:pPr>
      <w:r w:rsidRPr="00A74008">
        <w:rPr>
          <w:rFonts w:cs="Times New Roman"/>
          <w:color w:val="auto"/>
        </w:rPr>
        <w:t>The Supreme Court holds the statutory language “any new and useful process, machine, manufacture, or composition of matter, or any new and useful improvement thereof” contains an implicit exception disallowing patents for laws of nature, natural phenomena, and abstract ideas.</w:t>
      </w:r>
      <w:r w:rsidRPr="00A74008">
        <w:rPr>
          <w:rStyle w:val="FootnoteReference"/>
          <w:rFonts w:cs="Times New Roman"/>
          <w:color w:val="auto"/>
        </w:rPr>
        <w:footnoteReference w:id="23"/>
      </w:r>
      <w:r w:rsidRPr="00A74008">
        <w:rPr>
          <w:rFonts w:cs="Times New Roman"/>
          <w:color w:val="auto"/>
        </w:rPr>
        <w:t xml:space="preserve"> These three exceptions prevent monopolies on foundational laws and concepts that many technologies may depend on, insuring that the limited monopoly provided for by law does not </w:t>
      </w:r>
      <w:r w:rsidRPr="00A74008">
        <w:rPr>
          <w:rFonts w:cs="Times New Roman"/>
          <w:color w:val="auto"/>
        </w:rPr>
        <w:lastRenderedPageBreak/>
        <w:t>hinder innovation.</w:t>
      </w:r>
      <w:r w:rsidRPr="00A74008">
        <w:rPr>
          <w:rStyle w:val="FootnoteReference"/>
          <w:rFonts w:cs="Times New Roman"/>
          <w:color w:val="auto"/>
        </w:rPr>
        <w:footnoteReference w:id="24"/>
      </w:r>
      <w:r w:rsidRPr="00A74008">
        <w:rPr>
          <w:rFonts w:cs="Times New Roman"/>
          <w:color w:val="auto"/>
        </w:rPr>
        <w:t xml:space="preserve"> However, too broad an interpretation of these exceptions would also impede the patenting of important discoveries, therefore an invention or discovery cannot be unpatentable merely because it contains natural phenomena or algorithm.</w:t>
      </w:r>
      <w:r w:rsidRPr="00A74008">
        <w:rPr>
          <w:rStyle w:val="FootnoteReference"/>
          <w:rFonts w:cs="Times New Roman"/>
          <w:color w:val="auto"/>
        </w:rPr>
        <w:footnoteReference w:id="25"/>
      </w:r>
      <w:r w:rsidRPr="00A74008">
        <w:rPr>
          <w:rFonts w:cs="Times New Roman"/>
          <w:color w:val="auto"/>
        </w:rPr>
        <w:t xml:space="preserve"> </w:t>
      </w:r>
    </w:p>
    <w:p w14:paraId="0A180F82" w14:textId="0A7732F5" w:rsidR="009A43A0" w:rsidRPr="00A74008" w:rsidRDefault="008B6215" w:rsidP="00A74008">
      <w:pPr>
        <w:spacing w:line="480" w:lineRule="auto"/>
        <w:ind w:firstLine="720"/>
        <w:contextualSpacing/>
        <w:rPr>
          <w:rFonts w:cs="Times New Roman"/>
          <w:color w:val="auto"/>
        </w:rPr>
      </w:pPr>
      <w:r w:rsidRPr="00A74008">
        <w:rPr>
          <w:rFonts w:cs="Times New Roman"/>
          <w:color w:val="auto"/>
        </w:rPr>
        <w:t xml:space="preserve">These </w:t>
      </w:r>
      <w:r w:rsidR="009C560A" w:rsidRPr="00A74008">
        <w:rPr>
          <w:rFonts w:cs="Times New Roman"/>
          <w:color w:val="auto"/>
        </w:rPr>
        <w:t xml:space="preserve">three exceptions </w:t>
      </w:r>
      <w:r w:rsidR="007328A4" w:rsidRPr="00A74008">
        <w:rPr>
          <w:rFonts w:cs="Times New Roman"/>
          <w:color w:val="auto"/>
        </w:rPr>
        <w:t>not always clearly defined or distinct from one another</w:t>
      </w:r>
      <w:r w:rsidR="00713A69" w:rsidRPr="00A74008">
        <w:rPr>
          <w:rFonts w:cs="Times New Roman"/>
          <w:color w:val="auto"/>
        </w:rPr>
        <w:t xml:space="preserve">. Laws of nature </w:t>
      </w:r>
      <w:r w:rsidR="00976316" w:rsidRPr="00A74008">
        <w:rPr>
          <w:rFonts w:cs="Times New Roman"/>
          <w:color w:val="auto"/>
        </w:rPr>
        <w:t>in</w:t>
      </w:r>
      <w:r w:rsidR="00BC7A58" w:rsidRPr="00A74008">
        <w:rPr>
          <w:rFonts w:cs="Times New Roman"/>
          <w:color w:val="auto"/>
        </w:rPr>
        <w:t xml:space="preserve">clude well known </w:t>
      </w:r>
      <w:r w:rsidR="00B04C07" w:rsidRPr="00A74008">
        <w:rPr>
          <w:rFonts w:cs="Times New Roman"/>
          <w:color w:val="auto"/>
        </w:rPr>
        <w:t xml:space="preserve">laws of physics such as gravity or Einstein’s famous </w:t>
      </w:r>
      <w:r w:rsidR="00067B22" w:rsidRPr="00A74008">
        <w:rPr>
          <w:rFonts w:cs="Times New Roman"/>
          <w:color w:val="auto"/>
        </w:rPr>
        <w:t>“</w:t>
      </w:r>
      <w:r w:rsidR="00B04C07" w:rsidRPr="00A74008">
        <w:rPr>
          <w:rFonts w:cs="Times New Roman"/>
          <w:color w:val="auto"/>
        </w:rPr>
        <w:t>E = mc</w:t>
      </w:r>
      <w:r w:rsidR="00B04C07" w:rsidRPr="00A74008">
        <w:rPr>
          <w:rFonts w:cs="Times New Roman"/>
          <w:color w:val="auto"/>
          <w:vertAlign w:val="superscript"/>
        </w:rPr>
        <w:t>2</w:t>
      </w:r>
      <w:r w:rsidR="00067B22" w:rsidRPr="00A74008">
        <w:rPr>
          <w:rFonts w:cs="Times New Roman"/>
          <w:color w:val="auto"/>
        </w:rPr>
        <w:t>”</w:t>
      </w:r>
      <w:r w:rsidR="002A4D95" w:rsidRPr="00A74008">
        <w:rPr>
          <w:rFonts w:cs="Times New Roman"/>
          <w:color w:val="auto"/>
        </w:rPr>
        <w:t>.</w:t>
      </w:r>
      <w:r w:rsidR="00383A40" w:rsidRPr="00A74008">
        <w:rPr>
          <w:rStyle w:val="FootnoteReference"/>
          <w:rFonts w:cs="Times New Roman"/>
          <w:color w:val="auto"/>
        </w:rPr>
        <w:footnoteReference w:id="26"/>
      </w:r>
      <w:r w:rsidR="002A4D95" w:rsidRPr="00A74008">
        <w:rPr>
          <w:rFonts w:cs="Times New Roman"/>
          <w:color w:val="auto"/>
        </w:rPr>
        <w:t xml:space="preserve"> N</w:t>
      </w:r>
      <w:r w:rsidR="00713A69" w:rsidRPr="00A74008">
        <w:rPr>
          <w:rFonts w:cs="Times New Roman"/>
          <w:color w:val="auto"/>
        </w:rPr>
        <w:t xml:space="preserve">atural phenomena </w:t>
      </w:r>
      <w:r w:rsidR="00031B0C" w:rsidRPr="00A74008">
        <w:rPr>
          <w:rFonts w:cs="Times New Roman"/>
          <w:color w:val="auto"/>
        </w:rPr>
        <w:t xml:space="preserve">include </w:t>
      </w:r>
      <w:r w:rsidR="002A4D95" w:rsidRPr="00A74008">
        <w:rPr>
          <w:rFonts w:cs="Times New Roman"/>
          <w:color w:val="auto"/>
        </w:rPr>
        <w:t xml:space="preserve">more physical natural </w:t>
      </w:r>
      <w:r w:rsidR="00383A40" w:rsidRPr="00A74008">
        <w:rPr>
          <w:rFonts w:cs="Times New Roman"/>
          <w:color w:val="auto"/>
        </w:rPr>
        <w:t xml:space="preserve">occurrences such as </w:t>
      </w:r>
      <w:r w:rsidR="00031B0C" w:rsidRPr="00A74008">
        <w:rPr>
          <w:rFonts w:cs="Times New Roman"/>
          <w:color w:val="auto"/>
        </w:rPr>
        <w:t>plants, minerals, lightning</w:t>
      </w:r>
      <w:r w:rsidR="001804AF" w:rsidRPr="00A74008">
        <w:rPr>
          <w:rFonts w:cs="Times New Roman"/>
          <w:color w:val="auto"/>
        </w:rPr>
        <w:t>.</w:t>
      </w:r>
      <w:r w:rsidR="00067B22" w:rsidRPr="00A74008">
        <w:rPr>
          <w:rStyle w:val="FootnoteReference"/>
          <w:rFonts w:cs="Times New Roman"/>
          <w:color w:val="auto"/>
        </w:rPr>
        <w:footnoteReference w:id="27"/>
      </w:r>
      <w:r w:rsidR="00067B22" w:rsidRPr="00A74008">
        <w:rPr>
          <w:rFonts w:cs="Times New Roman"/>
          <w:color w:val="auto"/>
        </w:rPr>
        <w:t xml:space="preserve"> </w:t>
      </w:r>
      <w:r w:rsidR="00F77903" w:rsidRPr="00A74008">
        <w:rPr>
          <w:rFonts w:cs="Times New Roman"/>
          <w:color w:val="auto"/>
        </w:rPr>
        <w:t xml:space="preserve">The exceptions extend to even newly discovered uses of </w:t>
      </w:r>
      <w:r w:rsidR="00D73A64" w:rsidRPr="00A74008">
        <w:rPr>
          <w:rFonts w:cs="Times New Roman"/>
          <w:color w:val="auto"/>
        </w:rPr>
        <w:t>naturally occurring phenomenon</w:t>
      </w:r>
      <w:r w:rsidR="007B3E6D" w:rsidRPr="00A74008">
        <w:rPr>
          <w:rFonts w:cs="Times New Roman"/>
          <w:color w:val="auto"/>
        </w:rPr>
        <w:t>.</w:t>
      </w:r>
      <w:r w:rsidR="007B3E6D" w:rsidRPr="00A74008">
        <w:rPr>
          <w:rStyle w:val="FootnoteReference"/>
          <w:rFonts w:cs="Times New Roman"/>
          <w:color w:val="auto"/>
        </w:rPr>
        <w:footnoteReference w:id="28"/>
      </w:r>
      <w:r w:rsidR="00D73A64" w:rsidRPr="00A74008">
        <w:rPr>
          <w:rFonts w:cs="Times New Roman"/>
          <w:color w:val="auto"/>
        </w:rPr>
        <w:t xml:space="preserve"> </w:t>
      </w:r>
      <w:r w:rsidR="003877B6" w:rsidRPr="00A74008">
        <w:rPr>
          <w:rFonts w:cs="Times New Roman"/>
          <w:color w:val="auto"/>
        </w:rPr>
        <w:t xml:space="preserve">In </w:t>
      </w:r>
      <w:r w:rsidR="003877B6" w:rsidRPr="00A74008">
        <w:rPr>
          <w:rFonts w:cs="Times New Roman"/>
          <w:i/>
          <w:color w:val="auto"/>
        </w:rPr>
        <w:t>Funk Brothers Seed Co. v. Kalo Inoculant Co.</w:t>
      </w:r>
      <w:r w:rsidR="00692CA8" w:rsidRPr="00A74008">
        <w:rPr>
          <w:rFonts w:cs="Times New Roman"/>
          <w:color w:val="auto"/>
          <w:sz w:val="22"/>
        </w:rPr>
        <w:t xml:space="preserve"> </w:t>
      </w:r>
      <w:r w:rsidR="00686150" w:rsidRPr="00A74008">
        <w:rPr>
          <w:rFonts w:cs="Times New Roman"/>
          <w:color w:val="auto"/>
          <w:sz w:val="22"/>
        </w:rPr>
        <w:t xml:space="preserve">the disputed discovery was </w:t>
      </w:r>
      <w:r w:rsidR="00191AAC" w:rsidRPr="00A74008">
        <w:rPr>
          <w:rFonts w:cs="Times New Roman"/>
          <w:color w:val="auto"/>
          <w:sz w:val="22"/>
        </w:rPr>
        <w:t>a mixture of bacteria for inoculating the seeds of several different types of plants</w:t>
      </w:r>
      <w:r w:rsidR="001A4487" w:rsidRPr="00A74008">
        <w:rPr>
          <w:rFonts w:cs="Times New Roman"/>
          <w:color w:val="auto"/>
          <w:sz w:val="22"/>
        </w:rPr>
        <w:t xml:space="preserve"> at once</w:t>
      </w:r>
      <w:r w:rsidR="00CD5BC9" w:rsidRPr="00A74008">
        <w:rPr>
          <w:rFonts w:cs="Times New Roman"/>
          <w:color w:val="auto"/>
          <w:sz w:val="22"/>
        </w:rPr>
        <w:t>, rather than separately</w:t>
      </w:r>
      <w:r w:rsidR="00713C65" w:rsidRPr="00A74008">
        <w:rPr>
          <w:rFonts w:cs="Times New Roman"/>
          <w:color w:val="auto"/>
        </w:rPr>
        <w:t>.</w:t>
      </w:r>
      <w:r w:rsidR="004F2C41" w:rsidRPr="00A74008">
        <w:rPr>
          <w:rStyle w:val="FootnoteReference"/>
          <w:rFonts w:cs="Times New Roman"/>
          <w:color w:val="auto"/>
        </w:rPr>
        <w:footnoteReference w:id="29"/>
      </w:r>
      <w:r w:rsidR="003C07EF" w:rsidRPr="00A74008">
        <w:rPr>
          <w:rFonts w:cs="Times New Roman"/>
          <w:color w:val="auto"/>
        </w:rPr>
        <w:t xml:space="preserve"> </w:t>
      </w:r>
      <w:r w:rsidR="00806493" w:rsidRPr="00A74008">
        <w:rPr>
          <w:rFonts w:cs="Times New Roman"/>
          <w:color w:val="auto"/>
        </w:rPr>
        <w:t>The court found the mixture</w:t>
      </w:r>
      <w:r w:rsidR="003C07EF" w:rsidRPr="00A74008">
        <w:rPr>
          <w:rFonts w:cs="Times New Roman"/>
          <w:color w:val="auto"/>
        </w:rPr>
        <w:t xml:space="preserve"> </w:t>
      </w:r>
      <w:commentRangeStart w:id="12"/>
      <w:r w:rsidR="00A2692B" w:rsidRPr="00A74008">
        <w:rPr>
          <w:rFonts w:cs="Times New Roman"/>
          <w:color w:val="auto"/>
        </w:rPr>
        <w:t>ineligible</w:t>
      </w:r>
      <w:r w:rsidR="003C07EF" w:rsidRPr="00A74008">
        <w:rPr>
          <w:rFonts w:cs="Times New Roman"/>
          <w:color w:val="auto"/>
        </w:rPr>
        <w:t xml:space="preserve"> </w:t>
      </w:r>
      <w:commentRangeEnd w:id="12"/>
      <w:r w:rsidR="00EA11AA" w:rsidRPr="00A74008">
        <w:rPr>
          <w:rStyle w:val="CommentReference"/>
          <w:rFonts w:cs="Times New Roman"/>
          <w:color w:val="auto"/>
        </w:rPr>
        <w:commentReference w:id="12"/>
      </w:r>
      <w:r w:rsidR="003C07EF" w:rsidRPr="00A74008">
        <w:rPr>
          <w:rFonts w:cs="Times New Roman"/>
          <w:color w:val="auto"/>
        </w:rPr>
        <w:t>for patent and therefor</w:t>
      </w:r>
      <w:r w:rsidR="00BB59C6" w:rsidRPr="00A74008">
        <w:rPr>
          <w:rFonts w:cs="Times New Roman"/>
          <w:color w:val="auto"/>
        </w:rPr>
        <w:t>e</w:t>
      </w:r>
      <w:r w:rsidR="003C07EF" w:rsidRPr="00A74008">
        <w:rPr>
          <w:rFonts w:cs="Times New Roman"/>
          <w:color w:val="auto"/>
        </w:rPr>
        <w:t xml:space="preserve"> no infringement because the bacteria had not been altered</w:t>
      </w:r>
      <w:r w:rsidR="00BB59C6" w:rsidRPr="00A74008">
        <w:rPr>
          <w:rFonts w:cs="Times New Roman"/>
          <w:color w:val="auto"/>
        </w:rPr>
        <w:t>; it</w:t>
      </w:r>
      <w:r w:rsidR="003C07EF" w:rsidRPr="00A74008">
        <w:rPr>
          <w:rFonts w:cs="Times New Roman"/>
          <w:color w:val="auto"/>
        </w:rPr>
        <w:t xml:space="preserve"> was a natural pheno</w:t>
      </w:r>
      <w:r w:rsidR="003F7C4C" w:rsidRPr="00A74008">
        <w:rPr>
          <w:rFonts w:cs="Times New Roman"/>
          <w:color w:val="auto"/>
        </w:rPr>
        <w:t>menon.</w:t>
      </w:r>
      <w:r w:rsidR="003F7C4C" w:rsidRPr="00A74008">
        <w:rPr>
          <w:rStyle w:val="FootnoteReference"/>
          <w:rFonts w:cs="Times New Roman"/>
          <w:color w:val="auto"/>
        </w:rPr>
        <w:footnoteReference w:id="30"/>
      </w:r>
      <w:r w:rsidR="00713C65" w:rsidRPr="00A74008">
        <w:rPr>
          <w:rFonts w:cs="Times New Roman"/>
          <w:color w:val="auto"/>
        </w:rPr>
        <w:t xml:space="preserve"> </w:t>
      </w:r>
      <w:r w:rsidR="008D044F" w:rsidRPr="00A74008">
        <w:rPr>
          <w:rFonts w:cs="Times New Roman"/>
          <w:color w:val="auto"/>
        </w:rPr>
        <w:t>In contrast</w:t>
      </w:r>
      <w:r w:rsidR="003F7C4C" w:rsidRPr="00A74008">
        <w:rPr>
          <w:rFonts w:cs="Times New Roman"/>
          <w:color w:val="auto"/>
        </w:rPr>
        <w:t xml:space="preserve">, in </w:t>
      </w:r>
      <w:r w:rsidR="00245CB1" w:rsidRPr="00A74008">
        <w:rPr>
          <w:rFonts w:cs="Times New Roman"/>
          <w:i/>
          <w:color w:val="auto"/>
        </w:rPr>
        <w:t>Diamond v. Chakrabarty</w:t>
      </w:r>
      <w:r w:rsidR="00245CB1" w:rsidRPr="00A74008">
        <w:rPr>
          <w:rFonts w:cs="Times New Roman"/>
          <w:color w:val="auto"/>
        </w:rPr>
        <w:t xml:space="preserve">, a </w:t>
      </w:r>
      <w:r w:rsidR="00930A74" w:rsidRPr="00A74008">
        <w:rPr>
          <w:rFonts w:cs="Times New Roman"/>
          <w:color w:val="auto"/>
        </w:rPr>
        <w:t>new species of bacteria that digested oil</w:t>
      </w:r>
      <w:r w:rsidR="000A2E03" w:rsidRPr="00A74008">
        <w:rPr>
          <w:rFonts w:cs="Times New Roman"/>
          <w:color w:val="auto"/>
        </w:rPr>
        <w:t xml:space="preserve"> was upheld to be patentable because it was not naturally occurring</w:t>
      </w:r>
      <w:r w:rsidR="00FD04BF" w:rsidRPr="00A74008">
        <w:rPr>
          <w:rFonts w:cs="Times New Roman"/>
          <w:color w:val="auto"/>
        </w:rPr>
        <w:t xml:space="preserve"> and it was unpatentable simply because it was a living organism</w:t>
      </w:r>
      <w:r w:rsidR="000A2E03" w:rsidRPr="00A74008">
        <w:rPr>
          <w:rFonts w:cs="Times New Roman"/>
          <w:color w:val="auto"/>
        </w:rPr>
        <w:t>.</w:t>
      </w:r>
      <w:r w:rsidR="000A2E03" w:rsidRPr="00A74008">
        <w:rPr>
          <w:rStyle w:val="FootnoteReference"/>
          <w:rFonts w:cs="Times New Roman"/>
          <w:color w:val="auto"/>
        </w:rPr>
        <w:footnoteReference w:id="31"/>
      </w:r>
      <w:r w:rsidR="006F58B5" w:rsidRPr="00A74008">
        <w:rPr>
          <w:rFonts w:cs="Times New Roman"/>
          <w:i/>
          <w:color w:val="auto"/>
        </w:rPr>
        <w:t xml:space="preserve"> </w:t>
      </w:r>
      <w:r w:rsidR="00B973FB" w:rsidRPr="00A74008">
        <w:rPr>
          <w:rFonts w:cs="Times New Roman"/>
          <w:color w:val="auto"/>
        </w:rPr>
        <w:t xml:space="preserve">What counts as an abstract ideas is </w:t>
      </w:r>
      <w:r w:rsidR="008A6760" w:rsidRPr="00A74008">
        <w:rPr>
          <w:rFonts w:cs="Times New Roman"/>
          <w:color w:val="auto"/>
        </w:rPr>
        <w:t>not always clear</w:t>
      </w:r>
      <w:r w:rsidR="003766C1" w:rsidRPr="00A74008">
        <w:rPr>
          <w:rFonts w:cs="Times New Roman"/>
          <w:color w:val="auto"/>
        </w:rPr>
        <w:t xml:space="preserve">. </w:t>
      </w:r>
    </w:p>
    <w:p w14:paraId="753C1F8A" w14:textId="006E4102" w:rsidR="00026D1E" w:rsidRPr="00A74008" w:rsidRDefault="00026D1E" w:rsidP="00A74008">
      <w:pPr>
        <w:spacing w:line="480" w:lineRule="auto"/>
        <w:ind w:firstLine="720"/>
        <w:contextualSpacing/>
        <w:rPr>
          <w:rFonts w:cs="Times New Roman"/>
          <w:color w:val="auto"/>
        </w:rPr>
      </w:pPr>
      <w:r w:rsidRPr="00A74008">
        <w:rPr>
          <w:rFonts w:cs="Times New Roman"/>
          <w:color w:val="auto"/>
        </w:rPr>
        <w:t>Processes are expressly included within § 101: “any new and useful process, machine, manufacture, or composition of matter, or any new and useful improvement thereof.”</w:t>
      </w:r>
      <w:r w:rsidRPr="00A74008">
        <w:rPr>
          <w:rStyle w:val="FootnoteReference"/>
          <w:rFonts w:cs="Times New Roman"/>
          <w:color w:val="auto"/>
        </w:rPr>
        <w:footnoteReference w:id="32"/>
      </w:r>
      <w:r w:rsidRPr="00A74008">
        <w:rPr>
          <w:rFonts w:cs="Times New Roman"/>
          <w:color w:val="auto"/>
        </w:rPr>
        <w:t xml:space="preserve"> However, process claims face great scrutiny under the judicial exception of abstract ideas. </w:t>
      </w:r>
      <w:r w:rsidR="00123215" w:rsidRPr="00A74008">
        <w:rPr>
          <w:rFonts w:cs="Times New Roman"/>
          <w:color w:val="auto"/>
        </w:rPr>
        <w:t>Machines, new manufactures and compositions of matter</w:t>
      </w:r>
      <w:r w:rsidRPr="00A74008">
        <w:rPr>
          <w:rFonts w:cs="Times New Roman"/>
          <w:color w:val="auto"/>
        </w:rPr>
        <w:t xml:space="preserve"> are physical and easily patentable, providing the </w:t>
      </w:r>
      <w:r w:rsidRPr="00A74008">
        <w:rPr>
          <w:rFonts w:cs="Times New Roman"/>
          <w:color w:val="auto"/>
        </w:rPr>
        <w:lastRenderedPageBreak/>
        <w:t>invention meets requirements for patentability.</w:t>
      </w:r>
      <w:r w:rsidRPr="00A74008">
        <w:rPr>
          <w:rStyle w:val="FootnoteReference"/>
          <w:rFonts w:cs="Times New Roman"/>
          <w:color w:val="auto"/>
        </w:rPr>
        <w:footnoteReference w:id="33"/>
      </w:r>
      <w:r w:rsidRPr="00A74008">
        <w:rPr>
          <w:rFonts w:cs="Times New Roman"/>
          <w:color w:val="auto"/>
        </w:rPr>
        <w:t xml:space="preserve"> Processes are not as tangible </w:t>
      </w:r>
      <w:r w:rsidR="00070156" w:rsidRPr="00A74008">
        <w:rPr>
          <w:rFonts w:cs="Times New Roman"/>
          <w:color w:val="auto"/>
        </w:rPr>
        <w:t>and can easily be classified as an abstract idea</w:t>
      </w:r>
      <w:r w:rsidRPr="00A74008">
        <w:rPr>
          <w:rFonts w:cs="Times New Roman"/>
          <w:color w:val="auto"/>
        </w:rPr>
        <w:t xml:space="preserve"> therefore are more difficult to patent.</w:t>
      </w:r>
      <w:r w:rsidRPr="00A74008">
        <w:rPr>
          <w:rStyle w:val="FootnoteReference"/>
          <w:rFonts w:cs="Times New Roman"/>
          <w:color w:val="auto"/>
        </w:rPr>
        <w:footnoteReference w:id="34"/>
      </w:r>
    </w:p>
    <w:p w14:paraId="670A76B8" w14:textId="5CAF4F3C" w:rsidR="00BB59C6" w:rsidRPr="00A74008" w:rsidRDefault="00580835" w:rsidP="00A74008">
      <w:pPr>
        <w:pStyle w:val="Heading2"/>
        <w:spacing w:line="480" w:lineRule="auto"/>
        <w:contextualSpacing/>
        <w:rPr>
          <w:rFonts w:cs="Times New Roman"/>
          <w:color w:val="auto"/>
        </w:rPr>
      </w:pPr>
      <w:r w:rsidRPr="00A74008">
        <w:rPr>
          <w:rFonts w:cs="Times New Roman"/>
          <w:color w:val="auto"/>
        </w:rPr>
        <w:t xml:space="preserve">Abstract Ideas: </w:t>
      </w:r>
      <w:r w:rsidR="009A45F3" w:rsidRPr="00A74008">
        <w:rPr>
          <w:rFonts w:cs="Times New Roman"/>
          <w:color w:val="auto"/>
        </w:rPr>
        <w:t xml:space="preserve">Inconsistent </w:t>
      </w:r>
      <w:r w:rsidR="00EA256F" w:rsidRPr="00A74008">
        <w:rPr>
          <w:rFonts w:cs="Times New Roman"/>
          <w:color w:val="auto"/>
        </w:rPr>
        <w:t>Case Law</w:t>
      </w:r>
    </w:p>
    <w:p w14:paraId="03D6EE65" w14:textId="68EBBD1B" w:rsidR="00087434" w:rsidRPr="00A74008" w:rsidRDefault="00112FF9" w:rsidP="00A74008">
      <w:pPr>
        <w:spacing w:line="480" w:lineRule="auto"/>
        <w:ind w:firstLine="720"/>
        <w:contextualSpacing/>
        <w:rPr>
          <w:rFonts w:cs="Times New Roman"/>
          <w:color w:val="auto"/>
        </w:rPr>
      </w:pPr>
      <w:r w:rsidRPr="00A74008">
        <w:rPr>
          <w:rFonts w:cs="Times New Roman"/>
          <w:color w:val="auto"/>
        </w:rPr>
        <w:t xml:space="preserve">Abstract ideas often overlap with the other judicial exceptions of natural phenomena and laws of nature. </w:t>
      </w:r>
      <w:r w:rsidR="00CC60C8" w:rsidRPr="00A74008">
        <w:rPr>
          <w:rFonts w:cs="Times New Roman"/>
          <w:color w:val="auto"/>
        </w:rPr>
        <w:t>There is no legal defini</w:t>
      </w:r>
      <w:r w:rsidR="00547D34" w:rsidRPr="00A74008">
        <w:rPr>
          <w:rFonts w:cs="Times New Roman"/>
          <w:color w:val="auto"/>
        </w:rPr>
        <w:t xml:space="preserve">tion of “abstract ideas” and </w:t>
      </w:r>
      <w:r w:rsidR="00451E73" w:rsidRPr="00A74008">
        <w:rPr>
          <w:rFonts w:cs="Times New Roman"/>
          <w:color w:val="auto"/>
        </w:rPr>
        <w:t xml:space="preserve">what is abstract can be difficult to describe. </w:t>
      </w:r>
      <w:r w:rsidR="008A2A09" w:rsidRPr="00A74008">
        <w:rPr>
          <w:rFonts w:cs="Times New Roman"/>
          <w:color w:val="auto"/>
        </w:rPr>
        <w:t xml:space="preserve">Algorithms and mathematical formulas </w:t>
      </w:r>
      <w:r w:rsidR="00B86E2C" w:rsidRPr="00A74008">
        <w:rPr>
          <w:rFonts w:cs="Times New Roman"/>
          <w:color w:val="auto"/>
        </w:rPr>
        <w:t>are common example</w:t>
      </w:r>
      <w:r w:rsidR="001A4BD8" w:rsidRPr="00A74008">
        <w:rPr>
          <w:rFonts w:cs="Times New Roman"/>
          <w:color w:val="auto"/>
        </w:rPr>
        <w:t>s</w:t>
      </w:r>
      <w:r w:rsidR="00B86E2C" w:rsidRPr="00A74008">
        <w:rPr>
          <w:rFonts w:cs="Times New Roman"/>
          <w:color w:val="auto"/>
        </w:rPr>
        <w:t xml:space="preserve"> of an abstract </w:t>
      </w:r>
      <w:r w:rsidR="002F17B1" w:rsidRPr="00A74008">
        <w:rPr>
          <w:rFonts w:cs="Times New Roman"/>
          <w:color w:val="auto"/>
        </w:rPr>
        <w:t>idea but</w:t>
      </w:r>
      <w:r w:rsidR="00B86E2C" w:rsidRPr="00A74008">
        <w:rPr>
          <w:rFonts w:cs="Times New Roman"/>
          <w:color w:val="auto"/>
        </w:rPr>
        <w:t xml:space="preserve"> </w:t>
      </w:r>
      <w:r w:rsidR="008A2A09" w:rsidRPr="00A74008">
        <w:rPr>
          <w:rFonts w:cs="Times New Roman"/>
          <w:color w:val="auto"/>
        </w:rPr>
        <w:t xml:space="preserve">can </w:t>
      </w:r>
      <w:r w:rsidR="001A4BD8" w:rsidRPr="00A74008">
        <w:rPr>
          <w:rFonts w:cs="Times New Roman"/>
          <w:color w:val="auto"/>
        </w:rPr>
        <w:t>also</w:t>
      </w:r>
      <w:r w:rsidR="008A2A09" w:rsidRPr="00A74008">
        <w:rPr>
          <w:rFonts w:cs="Times New Roman"/>
          <w:color w:val="auto"/>
        </w:rPr>
        <w:t xml:space="preserve"> fall under any or all of the three judicial exceptions</w:t>
      </w:r>
      <w:r w:rsidR="001A4BD8" w:rsidRPr="00A74008">
        <w:rPr>
          <w:rFonts w:cs="Times New Roman"/>
          <w:color w:val="auto"/>
        </w:rPr>
        <w:t xml:space="preserve">, as </w:t>
      </w:r>
      <w:r w:rsidR="008C4375" w:rsidRPr="00A74008">
        <w:rPr>
          <w:rFonts w:cs="Times New Roman"/>
          <w:color w:val="auto"/>
        </w:rPr>
        <w:t xml:space="preserve">certain natural laws are easily </w:t>
      </w:r>
      <w:proofErr w:type="gramStart"/>
      <w:r w:rsidR="008C4375" w:rsidRPr="00A74008">
        <w:rPr>
          <w:rFonts w:cs="Times New Roman"/>
          <w:color w:val="auto"/>
        </w:rPr>
        <w:t>describe</w:t>
      </w:r>
      <w:proofErr w:type="gramEnd"/>
      <w:r w:rsidR="008C4375" w:rsidRPr="00A74008">
        <w:rPr>
          <w:rFonts w:cs="Times New Roman"/>
          <w:color w:val="auto"/>
        </w:rPr>
        <w:t xml:space="preserve"> mathematically</w:t>
      </w:r>
      <w:r w:rsidR="008A2A09" w:rsidRPr="00A74008">
        <w:rPr>
          <w:rFonts w:cs="Times New Roman"/>
          <w:color w:val="auto"/>
        </w:rPr>
        <w:t>.</w:t>
      </w:r>
      <w:r w:rsidR="008A2A09" w:rsidRPr="00A74008">
        <w:rPr>
          <w:rStyle w:val="FootnoteReference"/>
          <w:rFonts w:cs="Times New Roman"/>
          <w:color w:val="auto"/>
        </w:rPr>
        <w:footnoteReference w:id="35"/>
      </w:r>
      <w:r w:rsidR="008A2A09" w:rsidRPr="00A74008">
        <w:rPr>
          <w:rFonts w:cs="Times New Roman"/>
          <w:color w:val="auto"/>
        </w:rPr>
        <w:t xml:space="preserve"> </w:t>
      </w:r>
      <w:r w:rsidR="005C43D6" w:rsidRPr="00A74008">
        <w:rPr>
          <w:rFonts w:cs="Times New Roman"/>
          <w:color w:val="auto"/>
        </w:rPr>
        <w:t>With no definition, a</w:t>
      </w:r>
      <w:r w:rsidR="00966E44" w:rsidRPr="00A74008">
        <w:rPr>
          <w:rFonts w:cs="Times New Roman"/>
          <w:color w:val="auto"/>
        </w:rPr>
        <w:t>pplicants and litigants are left with vague statements as guidance</w:t>
      </w:r>
      <w:r w:rsidR="005C43D6" w:rsidRPr="00A74008">
        <w:rPr>
          <w:rFonts w:cs="Times New Roman"/>
          <w:color w:val="auto"/>
        </w:rPr>
        <w:t>, such as the following:</w:t>
      </w:r>
    </w:p>
    <w:p w14:paraId="60505FA2" w14:textId="77777777" w:rsidR="005C43D6" w:rsidRPr="00A74008" w:rsidRDefault="005C43D6" w:rsidP="00A74008">
      <w:pPr>
        <w:spacing w:line="480" w:lineRule="auto"/>
        <w:ind w:firstLine="720"/>
        <w:contextualSpacing/>
        <w:rPr>
          <w:rFonts w:cs="Times New Roman"/>
          <w:color w:val="auto"/>
        </w:rPr>
      </w:pPr>
      <w:commentRangeStart w:id="13"/>
      <w:r w:rsidRPr="00A74008">
        <w:rPr>
          <w:rFonts w:cs="Times New Roman"/>
          <w:color w:val="auto"/>
        </w:rPr>
        <w:t>Limiting formulas to a particular technological environment will not make them patentable.</w:t>
      </w:r>
      <w:r w:rsidRPr="00A74008">
        <w:rPr>
          <w:rStyle w:val="FootnoteReference"/>
          <w:rFonts w:cs="Times New Roman"/>
          <w:color w:val="auto"/>
        </w:rPr>
        <w:footnoteReference w:id="36"/>
      </w:r>
      <w:r w:rsidRPr="00A74008">
        <w:rPr>
          <w:rFonts w:cs="Times New Roman"/>
          <w:color w:val="auto"/>
        </w:rPr>
        <w:t xml:space="preserve"> </w:t>
      </w:r>
      <w:commentRangeEnd w:id="13"/>
      <w:r w:rsidR="00140E92" w:rsidRPr="00A74008">
        <w:rPr>
          <w:rStyle w:val="CommentReference"/>
          <w:rFonts w:cs="Times New Roman"/>
          <w:color w:val="auto"/>
        </w:rPr>
        <w:commentReference w:id="13"/>
      </w:r>
      <w:r w:rsidRPr="00A74008">
        <w:rPr>
          <w:rFonts w:cs="Times New Roman"/>
          <w:color w:val="auto"/>
        </w:rPr>
        <w:t>Patents are not ineligible merely because they rely on a law of nature or algorithm</w:t>
      </w:r>
      <w:commentRangeStart w:id="14"/>
      <w:r w:rsidRPr="00A74008">
        <w:rPr>
          <w:rFonts w:cs="Times New Roman"/>
          <w:color w:val="auto"/>
        </w:rPr>
        <w:t>.</w:t>
      </w:r>
      <w:r w:rsidRPr="00A74008">
        <w:rPr>
          <w:rStyle w:val="FootnoteReference"/>
          <w:rFonts w:cs="Times New Roman"/>
          <w:color w:val="auto"/>
        </w:rPr>
        <w:footnoteReference w:id="37"/>
      </w:r>
      <w:commentRangeEnd w:id="14"/>
      <w:r w:rsidRPr="00A74008">
        <w:rPr>
          <w:rStyle w:val="CommentReference"/>
          <w:rFonts w:cs="Times New Roman"/>
          <w:color w:val="auto"/>
        </w:rPr>
        <w:commentReference w:id="14"/>
      </w:r>
      <w:r w:rsidRPr="00A74008">
        <w:rPr>
          <w:rFonts w:cs="Times New Roman"/>
          <w:color w:val="auto"/>
        </w:rPr>
        <w:t xml:space="preserve"> To be patentable, inventors must do more than describe the idea or law and append the words “apply it”.</w:t>
      </w:r>
      <w:r w:rsidRPr="00A74008">
        <w:rPr>
          <w:rStyle w:val="FootnoteReference"/>
          <w:rFonts w:cs="Times New Roman"/>
          <w:color w:val="auto"/>
        </w:rPr>
        <w:footnoteReference w:id="38"/>
      </w:r>
      <w:r w:rsidRPr="00A74008">
        <w:rPr>
          <w:rFonts w:cs="Times New Roman"/>
          <w:color w:val="auto"/>
        </w:rPr>
        <w:t xml:space="preserve"> Patents must have additional steps outside of the patent ineligible concept that integrate the equation into the process as a whole.</w:t>
      </w:r>
      <w:r w:rsidRPr="00A74008">
        <w:rPr>
          <w:rStyle w:val="FootnoteReference"/>
          <w:rFonts w:cs="Times New Roman"/>
          <w:color w:val="auto"/>
        </w:rPr>
        <w:footnoteReference w:id="39"/>
      </w:r>
      <w:r w:rsidRPr="00A74008">
        <w:rPr>
          <w:rFonts w:cs="Times New Roman"/>
          <w:color w:val="auto"/>
        </w:rPr>
        <w:t xml:space="preserve"> They must have an inventive concept outside of the patent ineligible idea</w:t>
      </w:r>
      <w:commentRangeStart w:id="15"/>
      <w:r w:rsidRPr="00A74008">
        <w:rPr>
          <w:rFonts w:cs="Times New Roman"/>
          <w:color w:val="auto"/>
        </w:rPr>
        <w:t>.</w:t>
      </w:r>
      <w:r w:rsidRPr="00A74008">
        <w:rPr>
          <w:rStyle w:val="FootnoteReference"/>
          <w:rFonts w:cs="Times New Roman"/>
          <w:color w:val="auto"/>
        </w:rPr>
        <w:footnoteReference w:id="40"/>
      </w:r>
      <w:commentRangeEnd w:id="15"/>
      <w:r w:rsidRPr="00A74008">
        <w:rPr>
          <w:rStyle w:val="CommentReference"/>
          <w:rFonts w:cs="Times New Roman"/>
          <w:color w:val="auto"/>
        </w:rPr>
        <w:commentReference w:id="15"/>
      </w:r>
      <w:r w:rsidRPr="00A74008">
        <w:rPr>
          <w:rFonts w:cs="Times New Roman"/>
          <w:color w:val="auto"/>
        </w:rPr>
        <w:t xml:space="preserve"> </w:t>
      </w:r>
    </w:p>
    <w:p w14:paraId="7D0FED32" w14:textId="47D1B624" w:rsidR="00D23B0D" w:rsidRPr="00A74008" w:rsidRDefault="00702C5F" w:rsidP="00A74008">
      <w:pPr>
        <w:spacing w:line="480" w:lineRule="auto"/>
        <w:ind w:firstLine="720"/>
        <w:contextualSpacing/>
        <w:rPr>
          <w:rFonts w:cs="Times New Roman"/>
          <w:color w:val="auto"/>
        </w:rPr>
      </w:pPr>
      <w:r w:rsidRPr="00A74008">
        <w:rPr>
          <w:rFonts w:cs="Times New Roman"/>
          <w:color w:val="auto"/>
        </w:rPr>
        <w:t>S</w:t>
      </w:r>
      <w:r w:rsidR="00C21E18" w:rsidRPr="00A74008">
        <w:rPr>
          <w:rFonts w:cs="Times New Roman"/>
          <w:color w:val="auto"/>
        </w:rPr>
        <w:t xml:space="preserve">tatements like </w:t>
      </w:r>
      <w:r w:rsidR="00DE599B" w:rsidRPr="00A74008">
        <w:rPr>
          <w:rFonts w:cs="Times New Roman"/>
          <w:color w:val="auto"/>
        </w:rPr>
        <w:t>these</w:t>
      </w:r>
      <w:r w:rsidR="00C21E18" w:rsidRPr="00A74008">
        <w:rPr>
          <w:rFonts w:cs="Times New Roman"/>
          <w:color w:val="auto"/>
        </w:rPr>
        <w:t xml:space="preserve"> do give some clarity on what </w:t>
      </w:r>
      <w:r w:rsidR="003B6B86" w:rsidRPr="00A74008">
        <w:rPr>
          <w:rFonts w:cs="Times New Roman"/>
          <w:color w:val="auto"/>
        </w:rPr>
        <w:t xml:space="preserve">an applicant must do to meet the requirement of </w:t>
      </w:r>
      <w:r w:rsidR="00D40CC4" w:rsidRPr="00A74008">
        <w:rPr>
          <w:rFonts w:cs="Times New Roman"/>
          <w:color w:val="auto"/>
        </w:rPr>
        <w:t>patent eligibility</w:t>
      </w:r>
      <w:r w:rsidRPr="00A74008">
        <w:rPr>
          <w:rFonts w:cs="Times New Roman"/>
          <w:color w:val="auto"/>
        </w:rPr>
        <w:t>. However,</w:t>
      </w:r>
      <w:r w:rsidR="00D40CC4" w:rsidRPr="00A74008">
        <w:rPr>
          <w:rFonts w:cs="Times New Roman"/>
          <w:color w:val="auto"/>
        </w:rPr>
        <w:t xml:space="preserve"> t</w:t>
      </w:r>
      <w:r w:rsidR="003D1442" w:rsidRPr="00A74008">
        <w:rPr>
          <w:rFonts w:cs="Times New Roman"/>
          <w:color w:val="auto"/>
        </w:rPr>
        <w:t xml:space="preserve">he lack of a formal legal definition has led </w:t>
      </w:r>
      <w:r w:rsidR="00D40CC4" w:rsidRPr="00A74008">
        <w:rPr>
          <w:rFonts w:cs="Times New Roman"/>
          <w:color w:val="auto"/>
        </w:rPr>
        <w:t>to contradictory</w:t>
      </w:r>
      <w:r w:rsidR="00AB0A00" w:rsidRPr="00A74008">
        <w:rPr>
          <w:rFonts w:cs="Times New Roman"/>
          <w:color w:val="auto"/>
        </w:rPr>
        <w:t xml:space="preserve"> </w:t>
      </w:r>
      <w:r w:rsidR="00DE599B" w:rsidRPr="00A74008">
        <w:rPr>
          <w:rFonts w:cs="Times New Roman"/>
          <w:color w:val="auto"/>
        </w:rPr>
        <w:t xml:space="preserve">application of these guidelines and inconsistent </w:t>
      </w:r>
      <w:r w:rsidR="00E84753" w:rsidRPr="00A74008">
        <w:rPr>
          <w:rFonts w:cs="Times New Roman"/>
          <w:color w:val="auto"/>
        </w:rPr>
        <w:t xml:space="preserve">judicial </w:t>
      </w:r>
      <w:r w:rsidR="00AA481A" w:rsidRPr="00A74008">
        <w:rPr>
          <w:rFonts w:cs="Times New Roman"/>
          <w:color w:val="auto"/>
        </w:rPr>
        <w:t>decisions.</w:t>
      </w:r>
      <w:r w:rsidR="00E84753" w:rsidRPr="00A74008">
        <w:rPr>
          <w:rFonts w:cs="Times New Roman"/>
          <w:color w:val="auto"/>
        </w:rPr>
        <w:t xml:space="preserve"> </w:t>
      </w:r>
    </w:p>
    <w:p w14:paraId="5345660F" w14:textId="13D49BBA" w:rsidR="00EF78EF" w:rsidRPr="00360528" w:rsidRDefault="00EF78EF" w:rsidP="00A74008">
      <w:pPr>
        <w:spacing w:line="480" w:lineRule="auto"/>
        <w:ind w:firstLine="720"/>
        <w:contextualSpacing/>
        <w:rPr>
          <w:rFonts w:cs="Times New Roman"/>
          <w:color w:val="FF0000"/>
          <w:szCs w:val="24"/>
        </w:rPr>
      </w:pPr>
      <w:commentRangeStart w:id="16"/>
      <w:r w:rsidRPr="00360528">
        <w:rPr>
          <w:rFonts w:cs="Times New Roman"/>
          <w:color w:val="FF0000"/>
          <w:szCs w:val="24"/>
        </w:rPr>
        <w:lastRenderedPageBreak/>
        <w:t>[</w:t>
      </w:r>
      <w:r w:rsidR="00136FFE" w:rsidRPr="00360528">
        <w:rPr>
          <w:rFonts w:cs="Times New Roman"/>
          <w:color w:val="FF0000"/>
          <w:szCs w:val="24"/>
        </w:rPr>
        <w:t xml:space="preserve">Discuss </w:t>
      </w:r>
      <w:proofErr w:type="spellStart"/>
      <w:r w:rsidR="00136FFE" w:rsidRPr="00360528">
        <w:rPr>
          <w:rFonts w:cs="Times New Roman"/>
          <w:color w:val="FF0000"/>
          <w:szCs w:val="24"/>
        </w:rPr>
        <w:t>Allapat</w:t>
      </w:r>
      <w:proofErr w:type="spellEnd"/>
      <w:r w:rsidR="00840EC7" w:rsidRPr="00360528">
        <w:rPr>
          <w:rFonts w:cs="Times New Roman"/>
          <w:color w:val="FF0000"/>
          <w:szCs w:val="24"/>
        </w:rPr>
        <w:t xml:space="preserve"> – see state street</w:t>
      </w:r>
      <w:r w:rsidR="00684E6B" w:rsidRPr="00360528">
        <w:rPr>
          <w:rFonts w:cs="Times New Roman"/>
          <w:color w:val="FF0000"/>
          <w:szCs w:val="24"/>
        </w:rPr>
        <w:t xml:space="preserve"> </w:t>
      </w:r>
      <w:proofErr w:type="gramStart"/>
      <w:r w:rsidR="00684E6B" w:rsidRPr="00360528">
        <w:rPr>
          <w:rFonts w:cs="Times New Roman"/>
          <w:color w:val="FF0000"/>
          <w:szCs w:val="24"/>
        </w:rPr>
        <w:t xml:space="preserve">- </w:t>
      </w:r>
      <w:r w:rsidRPr="00360528">
        <w:rPr>
          <w:rFonts w:cs="Times New Roman"/>
          <w:color w:val="FF0000"/>
          <w:szCs w:val="24"/>
        </w:rPr>
        <w:t>]</w:t>
      </w:r>
      <w:commentRangeEnd w:id="16"/>
      <w:proofErr w:type="gramEnd"/>
      <w:r w:rsidR="00684E6B" w:rsidRPr="00360528">
        <w:rPr>
          <w:rStyle w:val="CommentReference"/>
          <w:rFonts w:cs="Times New Roman"/>
          <w:color w:val="FF0000"/>
          <w:sz w:val="24"/>
          <w:szCs w:val="24"/>
        </w:rPr>
        <w:commentReference w:id="16"/>
      </w:r>
      <w:r w:rsidR="00894735" w:rsidRPr="00360528">
        <w:rPr>
          <w:rFonts w:cs="Times New Roman"/>
          <w:color w:val="FF0000"/>
          <w:szCs w:val="24"/>
        </w:rPr>
        <w:t xml:space="preserve"> math allowed</w:t>
      </w:r>
      <w:r w:rsidR="00EA256F" w:rsidRPr="00360528">
        <w:rPr>
          <w:rFonts w:cs="Times New Roman"/>
          <w:color w:val="FF0000"/>
          <w:szCs w:val="24"/>
        </w:rPr>
        <w:t>, how is it not just putting it in a technological environment?</w:t>
      </w:r>
      <w:r w:rsidR="00EA6F4B" w:rsidRPr="00360528">
        <w:rPr>
          <w:rFonts w:cs="Times New Roman"/>
          <w:color w:val="FF0000"/>
          <w:szCs w:val="24"/>
        </w:rPr>
        <w:t xml:space="preserve"> The formula is the process</w:t>
      </w:r>
    </w:p>
    <w:p w14:paraId="0EAEB283" w14:textId="26FEAA5A" w:rsidR="00136FFE" w:rsidRPr="00360528" w:rsidRDefault="00136FFE" w:rsidP="00A74008">
      <w:pPr>
        <w:spacing w:line="480" w:lineRule="auto"/>
        <w:ind w:firstLine="720"/>
        <w:contextualSpacing/>
        <w:rPr>
          <w:rFonts w:cs="Times New Roman"/>
          <w:color w:val="FF0000"/>
          <w:szCs w:val="24"/>
        </w:rPr>
      </w:pPr>
      <w:commentRangeStart w:id="17"/>
      <w:r w:rsidRPr="00360528">
        <w:rPr>
          <w:rFonts w:cs="Times New Roman"/>
          <w:color w:val="FF0000"/>
          <w:szCs w:val="24"/>
        </w:rPr>
        <w:t xml:space="preserve">[Discuss </w:t>
      </w:r>
      <w:r w:rsidR="00840EC7" w:rsidRPr="00360528">
        <w:rPr>
          <w:rFonts w:cs="Times New Roman"/>
          <w:color w:val="FF0000"/>
          <w:szCs w:val="24"/>
        </w:rPr>
        <w:t xml:space="preserve">Arrhythmia Research Technology Inc. v. </w:t>
      </w:r>
      <w:proofErr w:type="spellStart"/>
      <w:r w:rsidR="00840EC7" w:rsidRPr="00360528">
        <w:rPr>
          <w:rFonts w:cs="Times New Roman"/>
          <w:color w:val="FF0000"/>
          <w:szCs w:val="24"/>
        </w:rPr>
        <w:t>Corazonix</w:t>
      </w:r>
      <w:proofErr w:type="spellEnd"/>
      <w:r w:rsidR="00840EC7" w:rsidRPr="00360528">
        <w:rPr>
          <w:rFonts w:cs="Times New Roman"/>
          <w:color w:val="FF0000"/>
          <w:szCs w:val="24"/>
        </w:rPr>
        <w:t xml:space="preserve"> Corp – see state street]</w:t>
      </w:r>
      <w:commentRangeEnd w:id="17"/>
      <w:r w:rsidR="00645C20" w:rsidRPr="00360528">
        <w:rPr>
          <w:rStyle w:val="CommentReference"/>
          <w:rFonts w:cs="Times New Roman"/>
          <w:color w:val="FF0000"/>
          <w:sz w:val="24"/>
          <w:szCs w:val="24"/>
        </w:rPr>
        <w:commentReference w:id="17"/>
      </w:r>
      <w:r w:rsidR="00894735" w:rsidRPr="00360528">
        <w:rPr>
          <w:rFonts w:cs="Times New Roman"/>
          <w:color w:val="FF0000"/>
          <w:szCs w:val="24"/>
        </w:rPr>
        <w:t xml:space="preserve"> </w:t>
      </w:r>
      <w:r w:rsidR="00B6157A" w:rsidRPr="00360528">
        <w:rPr>
          <w:rFonts w:cs="Times New Roman"/>
          <w:color w:val="FF0000"/>
          <w:szCs w:val="24"/>
        </w:rPr>
        <w:t>–</w:t>
      </w:r>
      <w:r w:rsidR="00894735" w:rsidRPr="00360528">
        <w:rPr>
          <w:rFonts w:cs="Times New Roman"/>
          <w:color w:val="FF0000"/>
          <w:szCs w:val="24"/>
        </w:rPr>
        <w:t xml:space="preserve"> </w:t>
      </w:r>
      <w:r w:rsidR="00B6157A" w:rsidRPr="00360528">
        <w:rPr>
          <w:rFonts w:cs="Times New Roman"/>
          <w:color w:val="FF0000"/>
          <w:szCs w:val="24"/>
        </w:rPr>
        <w:t xml:space="preserve">math applied. Contrast with </w:t>
      </w:r>
      <w:proofErr w:type="spellStart"/>
      <w:r w:rsidR="009C1965" w:rsidRPr="00360528">
        <w:rPr>
          <w:rFonts w:cs="Times New Roman"/>
          <w:color w:val="FF0000"/>
          <w:szCs w:val="24"/>
        </w:rPr>
        <w:t>benson</w:t>
      </w:r>
      <w:proofErr w:type="spellEnd"/>
    </w:p>
    <w:p w14:paraId="6D04989B" w14:textId="14B9AA0D" w:rsidR="00090802" w:rsidRPr="00A74008" w:rsidRDefault="007B248F" w:rsidP="00A74008">
      <w:pPr>
        <w:spacing w:line="480" w:lineRule="auto"/>
        <w:ind w:firstLine="720"/>
        <w:contextualSpacing/>
        <w:rPr>
          <w:rFonts w:cs="Times New Roman"/>
          <w:color w:val="auto"/>
        </w:rPr>
      </w:pPr>
      <w:r w:rsidRPr="00A74008">
        <w:rPr>
          <w:rFonts w:cs="Times New Roman"/>
          <w:color w:val="auto"/>
        </w:rPr>
        <w:t xml:space="preserve"> </w:t>
      </w:r>
      <w:r w:rsidR="00C506A8" w:rsidRPr="00A74008">
        <w:rPr>
          <w:rFonts w:cs="Times New Roman"/>
          <w:color w:val="auto"/>
        </w:rPr>
        <w:t>In 1972</w:t>
      </w:r>
      <w:r w:rsidR="00F245E7" w:rsidRPr="00A74008">
        <w:rPr>
          <w:rFonts w:cs="Times New Roman"/>
          <w:color w:val="auto"/>
        </w:rPr>
        <w:t>, before the rise of the digital age,</w:t>
      </w:r>
      <w:r w:rsidR="00C506A8" w:rsidRPr="00A74008">
        <w:rPr>
          <w:rFonts w:cs="Times New Roman"/>
          <w:color w:val="auto"/>
        </w:rPr>
        <w:t xml:space="preserve"> the Supreme Court heard arguments </w:t>
      </w:r>
      <w:r w:rsidR="00066447" w:rsidRPr="00A74008">
        <w:rPr>
          <w:rFonts w:cs="Times New Roman"/>
          <w:color w:val="auto"/>
        </w:rPr>
        <w:t xml:space="preserve">for </w:t>
      </w:r>
      <w:r w:rsidR="00066447" w:rsidRPr="00A74008">
        <w:rPr>
          <w:rFonts w:cs="Times New Roman"/>
          <w:i/>
          <w:color w:val="auto"/>
        </w:rPr>
        <w:t>Gottschalk v. Benson</w:t>
      </w:r>
      <w:r w:rsidR="00066447" w:rsidRPr="00A74008">
        <w:rPr>
          <w:rFonts w:cs="Times New Roman"/>
          <w:color w:val="auto"/>
        </w:rPr>
        <w:t xml:space="preserve"> </w:t>
      </w:r>
      <w:r w:rsidR="00C506A8" w:rsidRPr="00A74008">
        <w:rPr>
          <w:rFonts w:cs="Times New Roman"/>
          <w:color w:val="auto"/>
        </w:rPr>
        <w:t xml:space="preserve">regarding </w:t>
      </w:r>
      <w:r w:rsidR="00041D04" w:rsidRPr="00A74008">
        <w:rPr>
          <w:rFonts w:cs="Times New Roman"/>
          <w:color w:val="auto"/>
        </w:rPr>
        <w:t>a method for co</w:t>
      </w:r>
      <w:r w:rsidR="000D191A" w:rsidRPr="00A74008">
        <w:rPr>
          <w:rFonts w:cs="Times New Roman"/>
          <w:color w:val="auto"/>
        </w:rPr>
        <w:t>n</w:t>
      </w:r>
      <w:r w:rsidR="00041D04" w:rsidRPr="00A74008">
        <w:rPr>
          <w:rFonts w:cs="Times New Roman"/>
          <w:color w:val="auto"/>
        </w:rPr>
        <w:t xml:space="preserve">verting binary </w:t>
      </w:r>
      <w:r w:rsidR="00A9495E" w:rsidRPr="00A74008">
        <w:rPr>
          <w:rFonts w:cs="Times New Roman"/>
          <w:color w:val="auto"/>
        </w:rPr>
        <w:t xml:space="preserve">coded </w:t>
      </w:r>
      <w:r w:rsidR="00041D04" w:rsidRPr="00A74008">
        <w:rPr>
          <w:rFonts w:cs="Times New Roman"/>
          <w:color w:val="auto"/>
        </w:rPr>
        <w:t xml:space="preserve">decimal to </w:t>
      </w:r>
      <w:r w:rsidR="005E524F" w:rsidRPr="00A74008">
        <w:rPr>
          <w:rFonts w:cs="Times New Roman"/>
          <w:color w:val="auto"/>
        </w:rPr>
        <w:t xml:space="preserve">pure </w:t>
      </w:r>
      <w:r w:rsidR="00041D04" w:rsidRPr="00A74008">
        <w:rPr>
          <w:rFonts w:cs="Times New Roman"/>
          <w:color w:val="auto"/>
        </w:rPr>
        <w:t>binary</w:t>
      </w:r>
      <w:r w:rsidR="00FB1089" w:rsidRPr="00A74008">
        <w:rPr>
          <w:rFonts w:cs="Times New Roman"/>
          <w:color w:val="auto"/>
        </w:rPr>
        <w:t xml:space="preserve">. </w:t>
      </w:r>
      <w:r w:rsidR="00346002" w:rsidRPr="00A74008">
        <w:rPr>
          <w:rFonts w:cs="Times New Roman"/>
          <w:color w:val="auto"/>
        </w:rPr>
        <w:t xml:space="preserve">In binary </w:t>
      </w:r>
      <w:commentRangeStart w:id="18"/>
      <w:r w:rsidR="00346002" w:rsidRPr="00A74008">
        <w:rPr>
          <w:rFonts w:cs="Times New Roman"/>
          <w:color w:val="auto"/>
        </w:rPr>
        <w:t xml:space="preserve">coded </w:t>
      </w:r>
      <w:commentRangeEnd w:id="18"/>
      <w:r w:rsidR="004D2B3B" w:rsidRPr="00A74008">
        <w:rPr>
          <w:rStyle w:val="CommentReference"/>
          <w:rFonts w:cs="Times New Roman"/>
          <w:color w:val="auto"/>
        </w:rPr>
        <w:commentReference w:id="18"/>
      </w:r>
      <w:r w:rsidR="00346002" w:rsidRPr="00A74008">
        <w:rPr>
          <w:rFonts w:cs="Times New Roman"/>
          <w:color w:val="auto"/>
        </w:rPr>
        <w:t xml:space="preserve">decimal (BCD) </w:t>
      </w:r>
      <w:r w:rsidR="00A03E0F" w:rsidRPr="00A74008">
        <w:rPr>
          <w:rFonts w:cs="Times New Roman"/>
          <w:color w:val="auto"/>
        </w:rPr>
        <w:t>each digit of a number is represented by a four-digit binary segment e.g. 534 would be represented as 0101-0011-0100, where 0101, 0011, and 0100 are the numbers 5, 3, and 4 respectively</w:t>
      </w:r>
      <w:r w:rsidR="00E25E5D" w:rsidRPr="00A74008">
        <w:rPr>
          <w:rFonts w:cs="Times New Roman"/>
          <w:color w:val="auto"/>
        </w:rPr>
        <w:t xml:space="preserve"> in pure binary</w:t>
      </w:r>
      <w:r w:rsidR="00346002" w:rsidRPr="00A74008">
        <w:rPr>
          <w:rFonts w:cs="Times New Roman"/>
          <w:color w:val="auto"/>
        </w:rPr>
        <w:t>;</w:t>
      </w:r>
      <w:r w:rsidR="00A03E0F" w:rsidRPr="00A74008">
        <w:rPr>
          <w:rFonts w:cs="Times New Roman"/>
          <w:color w:val="auto"/>
        </w:rPr>
        <w:t xml:space="preserve"> in pure binary</w:t>
      </w:r>
      <w:r w:rsidR="00E25E5D" w:rsidRPr="00A74008">
        <w:rPr>
          <w:rFonts w:cs="Times New Roman"/>
          <w:color w:val="auto"/>
        </w:rPr>
        <w:t xml:space="preserve"> </w:t>
      </w:r>
      <w:r w:rsidR="00FB1089" w:rsidRPr="00A74008">
        <w:rPr>
          <w:rFonts w:cs="Times New Roman"/>
          <w:color w:val="auto"/>
        </w:rPr>
        <w:t xml:space="preserve">534 would be represented as </w:t>
      </w:r>
      <w:r w:rsidR="00111B21" w:rsidRPr="00A74008">
        <w:rPr>
          <w:rFonts w:cs="Times New Roman"/>
          <w:color w:val="auto"/>
        </w:rPr>
        <w:t>1000010110</w:t>
      </w:r>
      <w:r w:rsidR="00041D04" w:rsidRPr="00A74008">
        <w:rPr>
          <w:rFonts w:cs="Times New Roman"/>
          <w:color w:val="auto"/>
        </w:rPr>
        <w:t>.</w:t>
      </w:r>
      <w:r w:rsidR="00712C0F" w:rsidRPr="00A74008">
        <w:rPr>
          <w:rStyle w:val="FootnoteReference"/>
          <w:rFonts w:cs="Times New Roman"/>
          <w:color w:val="auto"/>
        </w:rPr>
        <w:footnoteReference w:id="41"/>
      </w:r>
      <w:r w:rsidR="00041D04" w:rsidRPr="00A74008">
        <w:rPr>
          <w:rFonts w:cs="Times New Roman"/>
          <w:color w:val="auto"/>
        </w:rPr>
        <w:t xml:space="preserve"> </w:t>
      </w:r>
      <w:r w:rsidR="00DA1BB6" w:rsidRPr="00A74008">
        <w:rPr>
          <w:rFonts w:cs="Times New Roman"/>
          <w:color w:val="auto"/>
        </w:rPr>
        <w:t xml:space="preserve">With no </w:t>
      </w:r>
      <w:r w:rsidR="00D74D3E" w:rsidRPr="00A74008">
        <w:rPr>
          <w:rFonts w:cs="Times New Roman"/>
          <w:color w:val="auto"/>
        </w:rPr>
        <w:t>definition of abstract ideas</w:t>
      </w:r>
      <w:r w:rsidR="00AA2E47" w:rsidRPr="00A74008">
        <w:rPr>
          <w:rFonts w:cs="Times New Roman"/>
          <w:color w:val="auto"/>
        </w:rPr>
        <w:t xml:space="preserve">, the </w:t>
      </w:r>
      <w:r w:rsidR="000631AF" w:rsidRPr="00A74008">
        <w:rPr>
          <w:rFonts w:cs="Times New Roman"/>
          <w:color w:val="auto"/>
        </w:rPr>
        <w:t>C</w:t>
      </w:r>
      <w:r w:rsidR="00AA2E47" w:rsidRPr="00A74008">
        <w:rPr>
          <w:rFonts w:cs="Times New Roman"/>
          <w:color w:val="auto"/>
        </w:rPr>
        <w:t xml:space="preserve">ourt </w:t>
      </w:r>
      <w:r w:rsidR="00967D01" w:rsidRPr="00A74008">
        <w:rPr>
          <w:rFonts w:cs="Times New Roman"/>
          <w:color w:val="auto"/>
        </w:rPr>
        <w:t>compared</w:t>
      </w:r>
      <w:r w:rsidR="001676FC" w:rsidRPr="00A74008">
        <w:rPr>
          <w:rFonts w:cs="Times New Roman"/>
          <w:color w:val="auto"/>
        </w:rPr>
        <w:t xml:space="preserve"> the claims with previous cases and facts</w:t>
      </w:r>
      <w:r w:rsidR="00D74D3E" w:rsidRPr="00A74008">
        <w:rPr>
          <w:rFonts w:cs="Times New Roman"/>
          <w:color w:val="auto"/>
        </w:rPr>
        <w:t>.</w:t>
      </w:r>
      <w:r w:rsidR="001676FC" w:rsidRPr="00A74008">
        <w:rPr>
          <w:rStyle w:val="FootnoteReference"/>
          <w:rFonts w:cs="Times New Roman"/>
          <w:color w:val="auto"/>
        </w:rPr>
        <w:footnoteReference w:id="42"/>
      </w:r>
      <w:r w:rsidR="00AE50E7" w:rsidRPr="00A74008">
        <w:rPr>
          <w:rFonts w:cs="Times New Roman"/>
          <w:color w:val="auto"/>
        </w:rPr>
        <w:t xml:space="preserve"> </w:t>
      </w:r>
      <w:r w:rsidR="00D74D3E" w:rsidRPr="00A74008">
        <w:rPr>
          <w:rFonts w:cs="Times New Roman"/>
          <w:color w:val="auto"/>
        </w:rPr>
        <w:t>H</w:t>
      </w:r>
      <w:r w:rsidR="00AE50E7" w:rsidRPr="00A74008">
        <w:rPr>
          <w:rFonts w:cs="Times New Roman"/>
          <w:color w:val="auto"/>
        </w:rPr>
        <w:t>owever</w:t>
      </w:r>
      <w:r w:rsidR="00E34D15" w:rsidRPr="00A74008">
        <w:rPr>
          <w:rFonts w:cs="Times New Roman"/>
          <w:color w:val="auto"/>
        </w:rPr>
        <w:t>,</w:t>
      </w:r>
      <w:r w:rsidR="00AE50E7" w:rsidRPr="00A74008">
        <w:rPr>
          <w:rFonts w:cs="Times New Roman"/>
          <w:color w:val="auto"/>
        </w:rPr>
        <w:t xml:space="preserve"> at the time the patentability of computer programs was still in debate</w:t>
      </w:r>
      <w:r w:rsidR="00D74D3E" w:rsidRPr="00A74008">
        <w:rPr>
          <w:rFonts w:cs="Times New Roman"/>
          <w:color w:val="auto"/>
        </w:rPr>
        <w:t xml:space="preserve">, and the patent </w:t>
      </w:r>
      <w:r w:rsidR="00433FCA" w:rsidRPr="00A74008">
        <w:rPr>
          <w:rFonts w:cs="Times New Roman"/>
          <w:color w:val="auto"/>
        </w:rPr>
        <w:t>was</w:t>
      </w:r>
      <w:r w:rsidR="00D74D3E" w:rsidRPr="00A74008">
        <w:rPr>
          <w:rFonts w:cs="Times New Roman"/>
          <w:color w:val="auto"/>
        </w:rPr>
        <w:t xml:space="preserve"> </w:t>
      </w:r>
      <w:r w:rsidR="006A1206" w:rsidRPr="00A74008">
        <w:rPr>
          <w:rFonts w:cs="Times New Roman"/>
          <w:color w:val="auto"/>
        </w:rPr>
        <w:t xml:space="preserve">held </w:t>
      </w:r>
      <w:r w:rsidR="00433FCA" w:rsidRPr="00A74008">
        <w:rPr>
          <w:rFonts w:cs="Times New Roman"/>
          <w:color w:val="auto"/>
        </w:rPr>
        <w:t xml:space="preserve">invalid </w:t>
      </w:r>
      <w:r w:rsidR="006A1206" w:rsidRPr="00A74008">
        <w:rPr>
          <w:rFonts w:cs="Times New Roman"/>
          <w:color w:val="auto"/>
        </w:rPr>
        <w:t>because it has no practical exception outside of a digital computer.</w:t>
      </w:r>
      <w:r w:rsidR="006A1206" w:rsidRPr="00A74008">
        <w:rPr>
          <w:rStyle w:val="FootnoteReference"/>
          <w:rFonts w:cs="Times New Roman"/>
          <w:color w:val="auto"/>
        </w:rPr>
        <w:footnoteReference w:id="43"/>
      </w:r>
      <w:r w:rsidR="001676FC" w:rsidRPr="00A74008">
        <w:rPr>
          <w:rFonts w:cs="Times New Roman"/>
          <w:color w:val="auto"/>
        </w:rPr>
        <w:t xml:space="preserve"> </w:t>
      </w:r>
      <w:r w:rsidR="005B0C5F" w:rsidRPr="00A74008">
        <w:rPr>
          <w:rFonts w:cs="Times New Roman"/>
          <w:color w:val="auto"/>
        </w:rPr>
        <w:t xml:space="preserve">Clearly the Court did not understand </w:t>
      </w:r>
      <w:commentRangeStart w:id="19"/>
      <w:r w:rsidR="00786A71" w:rsidRPr="00A74008">
        <w:rPr>
          <w:rFonts w:cs="Times New Roman"/>
          <w:color w:val="auto"/>
        </w:rPr>
        <w:t xml:space="preserve">the </w:t>
      </w:r>
      <w:commentRangeEnd w:id="19"/>
      <w:r w:rsidR="00824EA2" w:rsidRPr="00A74008">
        <w:rPr>
          <w:rStyle w:val="CommentReference"/>
          <w:rFonts w:cs="Times New Roman"/>
          <w:color w:val="auto"/>
        </w:rPr>
        <w:commentReference w:id="19"/>
      </w:r>
      <w:r w:rsidR="008F090C" w:rsidRPr="00A74008">
        <w:rPr>
          <w:rFonts w:cs="Times New Roman"/>
          <w:color w:val="auto"/>
        </w:rPr>
        <w:t>importance digital (the more advanced counter-part to analog)</w:t>
      </w:r>
      <w:r w:rsidR="00175C04" w:rsidRPr="00A74008">
        <w:rPr>
          <w:rFonts w:cs="Times New Roman"/>
          <w:color w:val="auto"/>
        </w:rPr>
        <w:t xml:space="preserve"> computers would play in the future, and </w:t>
      </w:r>
      <w:commentRangeStart w:id="20"/>
      <w:r w:rsidR="00226141" w:rsidRPr="00A74008">
        <w:rPr>
          <w:rFonts w:cs="Times New Roman"/>
          <w:color w:val="auto"/>
        </w:rPr>
        <w:t>so</w:t>
      </w:r>
      <w:commentRangeEnd w:id="20"/>
      <w:r w:rsidR="00824EA2" w:rsidRPr="00A74008">
        <w:rPr>
          <w:rStyle w:val="CommentReference"/>
          <w:rFonts w:cs="Times New Roman"/>
          <w:color w:val="auto"/>
        </w:rPr>
        <w:commentReference w:id="20"/>
      </w:r>
      <w:r w:rsidR="00226141" w:rsidRPr="00A74008">
        <w:rPr>
          <w:rFonts w:cs="Times New Roman"/>
          <w:color w:val="auto"/>
        </w:rPr>
        <w:t xml:space="preserve"> </w:t>
      </w:r>
      <w:r w:rsidR="00175C04" w:rsidRPr="00A74008">
        <w:rPr>
          <w:rFonts w:cs="Times New Roman"/>
          <w:color w:val="auto"/>
        </w:rPr>
        <w:t>they dismissed the patent for having no use outside of computers</w:t>
      </w:r>
      <w:commentRangeStart w:id="21"/>
      <w:commentRangeEnd w:id="21"/>
      <w:r w:rsidR="000631AF" w:rsidRPr="00A74008">
        <w:rPr>
          <w:rStyle w:val="CommentReference"/>
          <w:rFonts w:cs="Times New Roman"/>
          <w:color w:val="auto"/>
        </w:rPr>
        <w:commentReference w:id="21"/>
      </w:r>
      <w:r w:rsidR="00E25ED1" w:rsidRPr="00A74008">
        <w:rPr>
          <w:rFonts w:cs="Times New Roman"/>
          <w:color w:val="auto"/>
        </w:rPr>
        <w:t>.</w:t>
      </w:r>
      <w:r w:rsidR="00DA7D1E" w:rsidRPr="00A74008">
        <w:rPr>
          <w:rFonts w:cs="Times New Roman"/>
          <w:color w:val="auto"/>
        </w:rPr>
        <w:t xml:space="preserve"> </w:t>
      </w:r>
      <w:r w:rsidR="00CF7427" w:rsidRPr="00A74008">
        <w:rPr>
          <w:rFonts w:cs="Times New Roman"/>
          <w:color w:val="auto"/>
        </w:rPr>
        <w:t>Although t</w:t>
      </w:r>
      <w:r w:rsidR="00DA7D1E" w:rsidRPr="00A74008">
        <w:rPr>
          <w:rFonts w:cs="Times New Roman"/>
          <w:color w:val="auto"/>
        </w:rPr>
        <w:t>he claim</w:t>
      </w:r>
      <w:r w:rsidR="00DA2916" w:rsidRPr="00A74008">
        <w:rPr>
          <w:rFonts w:cs="Times New Roman"/>
          <w:color w:val="auto"/>
        </w:rPr>
        <w:t xml:space="preserve">s described hardware components </w:t>
      </w:r>
      <w:r w:rsidR="005E37A6" w:rsidRPr="00A74008">
        <w:rPr>
          <w:rFonts w:cs="Times New Roman"/>
          <w:color w:val="auto"/>
        </w:rPr>
        <w:t>executing</w:t>
      </w:r>
      <w:r w:rsidR="00CF7427" w:rsidRPr="00A74008">
        <w:rPr>
          <w:rFonts w:cs="Times New Roman"/>
          <w:color w:val="auto"/>
        </w:rPr>
        <w:t xml:space="preserve"> this algorithm</w:t>
      </w:r>
      <w:commentRangeStart w:id="22"/>
      <w:commentRangeEnd w:id="22"/>
      <w:r w:rsidR="00681922" w:rsidRPr="00A74008">
        <w:rPr>
          <w:rStyle w:val="CommentReference"/>
          <w:rFonts w:cs="Times New Roman"/>
          <w:color w:val="auto"/>
        </w:rPr>
        <w:commentReference w:id="22"/>
      </w:r>
      <w:r w:rsidR="00E864FB" w:rsidRPr="00A74008">
        <w:rPr>
          <w:rFonts w:cs="Times New Roman"/>
          <w:color w:val="auto"/>
        </w:rPr>
        <w:t xml:space="preserve">, it was not </w:t>
      </w:r>
      <w:r w:rsidR="00967D01" w:rsidRPr="00A74008">
        <w:rPr>
          <w:rFonts w:cs="Times New Roman"/>
          <w:color w:val="auto"/>
        </w:rPr>
        <w:t>enough</w:t>
      </w:r>
      <w:r w:rsidR="00E864FB" w:rsidRPr="00A74008">
        <w:rPr>
          <w:rFonts w:cs="Times New Roman"/>
          <w:color w:val="auto"/>
        </w:rPr>
        <w:t xml:space="preserve"> to meet the Court’s requirements</w:t>
      </w:r>
      <w:r w:rsidR="00175C04" w:rsidRPr="00A74008">
        <w:rPr>
          <w:rFonts w:cs="Times New Roman"/>
          <w:color w:val="auto"/>
        </w:rPr>
        <w:t xml:space="preserve"> </w:t>
      </w:r>
      <w:r w:rsidR="00E864FB" w:rsidRPr="00A74008">
        <w:rPr>
          <w:rFonts w:cs="Times New Roman"/>
          <w:color w:val="auto"/>
        </w:rPr>
        <w:t xml:space="preserve">for </w:t>
      </w:r>
      <w:r w:rsidR="00B56994" w:rsidRPr="00A74008">
        <w:rPr>
          <w:rFonts w:cs="Times New Roman"/>
          <w:color w:val="auto"/>
        </w:rPr>
        <w:t>patentability</w:t>
      </w:r>
      <w:r w:rsidR="00E864FB" w:rsidRPr="00A74008">
        <w:rPr>
          <w:rFonts w:cs="Times New Roman"/>
          <w:color w:val="auto"/>
        </w:rPr>
        <w:t xml:space="preserve">. </w:t>
      </w:r>
    </w:p>
    <w:p w14:paraId="063F1B81" w14:textId="3D644718" w:rsidR="000C02DB" w:rsidRPr="00A74008" w:rsidRDefault="00E25ED1" w:rsidP="00A74008">
      <w:pPr>
        <w:spacing w:line="480" w:lineRule="auto"/>
        <w:ind w:firstLine="720"/>
        <w:contextualSpacing/>
        <w:rPr>
          <w:rFonts w:cs="Times New Roman"/>
          <w:color w:val="auto"/>
        </w:rPr>
      </w:pPr>
      <w:r w:rsidRPr="00A74008">
        <w:rPr>
          <w:rFonts w:cs="Times New Roman"/>
          <w:color w:val="auto"/>
        </w:rPr>
        <w:t>In</w:t>
      </w:r>
      <w:r w:rsidR="00867D1D" w:rsidRPr="00A74008">
        <w:rPr>
          <w:rFonts w:cs="Times New Roman"/>
          <w:color w:val="auto"/>
        </w:rPr>
        <w:t xml:space="preserve"> 1980 the Supreme Court consider</w:t>
      </w:r>
      <w:r w:rsidR="00CD114F" w:rsidRPr="00A74008">
        <w:rPr>
          <w:rFonts w:cs="Times New Roman"/>
          <w:color w:val="auto"/>
        </w:rPr>
        <w:t>ed</w:t>
      </w:r>
      <w:r w:rsidR="00AE2C9B" w:rsidRPr="00A74008">
        <w:rPr>
          <w:rFonts w:cs="Times New Roman"/>
          <w:color w:val="auto"/>
        </w:rPr>
        <w:t xml:space="preserve"> </w:t>
      </w:r>
      <w:r w:rsidR="009D291F" w:rsidRPr="00A74008">
        <w:rPr>
          <w:rFonts w:cs="Times New Roman"/>
          <w:color w:val="auto"/>
        </w:rPr>
        <w:t>claims for a process for curing synthetic rubber</w:t>
      </w:r>
      <w:r w:rsidR="003D10C8" w:rsidRPr="00A74008">
        <w:rPr>
          <w:rFonts w:cs="Times New Roman"/>
          <w:color w:val="auto"/>
        </w:rPr>
        <w:t xml:space="preserve"> in </w:t>
      </w:r>
      <w:r w:rsidR="003D10C8" w:rsidRPr="00A74008">
        <w:rPr>
          <w:rFonts w:cs="Times New Roman"/>
          <w:i/>
          <w:color w:val="auto"/>
        </w:rPr>
        <w:t xml:space="preserve">Diamond v. </w:t>
      </w:r>
      <w:proofErr w:type="spellStart"/>
      <w:r w:rsidR="003D10C8" w:rsidRPr="00A74008">
        <w:rPr>
          <w:rFonts w:cs="Times New Roman"/>
          <w:i/>
          <w:color w:val="auto"/>
        </w:rPr>
        <w:t>Diehr</w:t>
      </w:r>
      <w:proofErr w:type="spellEnd"/>
      <w:r w:rsidR="009D291F" w:rsidRPr="00A74008">
        <w:rPr>
          <w:rFonts w:cs="Times New Roman"/>
          <w:color w:val="auto"/>
        </w:rPr>
        <w:t xml:space="preserve">. </w:t>
      </w:r>
      <w:r w:rsidR="00BD5475" w:rsidRPr="00A74008">
        <w:rPr>
          <w:rFonts w:cs="Times New Roman"/>
          <w:color w:val="auto"/>
        </w:rPr>
        <w:t xml:space="preserve">This </w:t>
      </w:r>
      <w:r w:rsidR="00BD0C9A" w:rsidRPr="00A74008">
        <w:rPr>
          <w:rFonts w:cs="Times New Roman"/>
          <w:color w:val="auto"/>
        </w:rPr>
        <w:t>process relied heavily on a formula known as the Arrhenius equation</w:t>
      </w:r>
      <w:r w:rsidR="003D10C8" w:rsidRPr="00A74008">
        <w:rPr>
          <w:rFonts w:cs="Times New Roman"/>
          <w:color w:val="auto"/>
        </w:rPr>
        <w:t>.</w:t>
      </w:r>
      <w:r w:rsidR="007A0E51" w:rsidRPr="00A74008">
        <w:rPr>
          <w:rFonts w:cs="Times New Roman"/>
          <w:color w:val="auto"/>
        </w:rPr>
        <w:t xml:space="preserve"> </w:t>
      </w:r>
      <w:r w:rsidR="003D10C8" w:rsidRPr="00A74008">
        <w:rPr>
          <w:rFonts w:cs="Times New Roman"/>
          <w:color w:val="auto"/>
        </w:rPr>
        <w:t>B</w:t>
      </w:r>
      <w:r w:rsidR="007A0E51" w:rsidRPr="00A74008">
        <w:rPr>
          <w:rFonts w:cs="Times New Roman"/>
          <w:color w:val="auto"/>
        </w:rPr>
        <w:t xml:space="preserve">y continually taking temperature </w:t>
      </w:r>
      <w:r w:rsidR="00793456" w:rsidRPr="00A74008">
        <w:rPr>
          <w:rFonts w:cs="Times New Roman"/>
          <w:color w:val="auto"/>
        </w:rPr>
        <w:t xml:space="preserve">measurements, a digital computer </w:t>
      </w:r>
      <w:r w:rsidR="003D10C8" w:rsidRPr="00A74008">
        <w:rPr>
          <w:rFonts w:cs="Times New Roman"/>
          <w:color w:val="auto"/>
        </w:rPr>
        <w:t>would use the</w:t>
      </w:r>
      <w:r w:rsidR="00793456" w:rsidRPr="00A74008">
        <w:rPr>
          <w:rFonts w:cs="Times New Roman"/>
          <w:color w:val="auto"/>
        </w:rPr>
        <w:t xml:space="preserve"> formula to provide an accurate cure time.</w:t>
      </w:r>
      <w:r w:rsidR="004A60BA" w:rsidRPr="00A74008">
        <w:rPr>
          <w:rStyle w:val="FootnoteReference"/>
          <w:rFonts w:cs="Times New Roman"/>
          <w:color w:val="auto"/>
        </w:rPr>
        <w:footnoteReference w:id="44"/>
      </w:r>
      <w:r w:rsidR="00B9770F" w:rsidRPr="00A74008">
        <w:rPr>
          <w:rFonts w:cs="Times New Roman"/>
          <w:color w:val="auto"/>
        </w:rPr>
        <w:t xml:space="preserve"> Here the </w:t>
      </w:r>
      <w:r w:rsidR="001E3E18" w:rsidRPr="00A74008">
        <w:rPr>
          <w:rFonts w:cs="Times New Roman"/>
          <w:color w:val="auto"/>
        </w:rPr>
        <w:t xml:space="preserve">Supreme Court </w:t>
      </w:r>
      <w:r w:rsidR="00120382" w:rsidRPr="00A74008">
        <w:rPr>
          <w:rFonts w:cs="Times New Roman"/>
          <w:color w:val="auto"/>
        </w:rPr>
        <w:t xml:space="preserve">upheld the patent, </w:t>
      </w:r>
      <w:r w:rsidR="001E3E18" w:rsidRPr="00A74008">
        <w:rPr>
          <w:rFonts w:cs="Times New Roman"/>
          <w:color w:val="auto"/>
        </w:rPr>
        <w:t>stat</w:t>
      </w:r>
      <w:r w:rsidR="00120382" w:rsidRPr="00A74008">
        <w:rPr>
          <w:rFonts w:cs="Times New Roman"/>
          <w:color w:val="auto"/>
        </w:rPr>
        <w:t>ing</w:t>
      </w:r>
      <w:r w:rsidR="001E3E18" w:rsidRPr="00A74008">
        <w:rPr>
          <w:rFonts w:cs="Times New Roman"/>
          <w:color w:val="auto"/>
        </w:rPr>
        <w:t xml:space="preserve"> the claims must be </w:t>
      </w:r>
      <w:proofErr w:type="gramStart"/>
      <w:r w:rsidR="001E3E18" w:rsidRPr="00A74008">
        <w:rPr>
          <w:rFonts w:cs="Times New Roman"/>
          <w:color w:val="auto"/>
        </w:rPr>
        <w:t>considered as a whole, and</w:t>
      </w:r>
      <w:proofErr w:type="gramEnd"/>
      <w:r w:rsidR="001E3E18" w:rsidRPr="00A74008">
        <w:rPr>
          <w:rFonts w:cs="Times New Roman"/>
          <w:color w:val="auto"/>
        </w:rPr>
        <w:t xml:space="preserve"> that use of a mathematical formula did not</w:t>
      </w:r>
      <w:r w:rsidR="005E202A" w:rsidRPr="00A74008">
        <w:rPr>
          <w:rFonts w:cs="Times New Roman"/>
          <w:color w:val="auto"/>
        </w:rPr>
        <w:t xml:space="preserve"> disqualify a </w:t>
      </w:r>
      <w:r w:rsidR="005E202A" w:rsidRPr="00A74008">
        <w:rPr>
          <w:rFonts w:cs="Times New Roman"/>
          <w:color w:val="auto"/>
        </w:rPr>
        <w:lastRenderedPageBreak/>
        <w:t>patent</w:t>
      </w:r>
      <w:r w:rsidR="00120382" w:rsidRPr="00A74008">
        <w:rPr>
          <w:rFonts w:cs="Times New Roman"/>
          <w:color w:val="auto"/>
        </w:rPr>
        <w:t xml:space="preserve">. </w:t>
      </w:r>
      <w:commentRangeStart w:id="23"/>
      <w:r w:rsidR="00C17F96" w:rsidRPr="00A74008">
        <w:rPr>
          <w:rFonts w:cs="Times New Roman"/>
          <w:color w:val="auto"/>
        </w:rPr>
        <w:t>This decision seemly reversed</w:t>
      </w:r>
      <w:r w:rsidR="00E44BC2" w:rsidRPr="00A74008">
        <w:rPr>
          <w:rFonts w:cs="Times New Roman"/>
          <w:color w:val="auto"/>
        </w:rPr>
        <w:t xml:space="preserve"> </w:t>
      </w:r>
      <w:commentRangeStart w:id="24"/>
      <w:r w:rsidR="00E44BC2" w:rsidRPr="00A74008">
        <w:rPr>
          <w:rFonts w:cs="Times New Roman"/>
          <w:i/>
          <w:color w:val="auto"/>
        </w:rPr>
        <w:t>Benson</w:t>
      </w:r>
      <w:commentRangeEnd w:id="24"/>
      <w:r w:rsidR="000631AF" w:rsidRPr="00A74008">
        <w:rPr>
          <w:rStyle w:val="CommentReference"/>
          <w:rFonts w:cs="Times New Roman"/>
          <w:color w:val="auto"/>
        </w:rPr>
        <w:commentReference w:id="24"/>
      </w:r>
      <w:commentRangeEnd w:id="23"/>
      <w:r w:rsidR="00370E19" w:rsidRPr="00A74008">
        <w:rPr>
          <w:rStyle w:val="CommentReference"/>
          <w:rFonts w:cs="Times New Roman"/>
          <w:color w:val="auto"/>
        </w:rPr>
        <w:commentReference w:id="23"/>
      </w:r>
      <w:r w:rsidR="00E44BC2" w:rsidRPr="00A74008">
        <w:rPr>
          <w:rFonts w:cs="Times New Roman"/>
          <w:color w:val="auto"/>
        </w:rPr>
        <w:t xml:space="preserve">, but </w:t>
      </w:r>
      <w:r w:rsidR="00853C21" w:rsidRPr="00A74008">
        <w:rPr>
          <w:rFonts w:cs="Times New Roman"/>
          <w:color w:val="auto"/>
        </w:rPr>
        <w:t xml:space="preserve">the </w:t>
      </w:r>
      <w:r w:rsidR="00E44BC2" w:rsidRPr="00A74008">
        <w:rPr>
          <w:rFonts w:cs="Times New Roman"/>
          <w:color w:val="auto"/>
        </w:rPr>
        <w:t>Supreme Court</w:t>
      </w:r>
      <w:r w:rsidR="00891191" w:rsidRPr="00A74008">
        <w:rPr>
          <w:rFonts w:cs="Times New Roman"/>
          <w:color w:val="auto"/>
        </w:rPr>
        <w:t xml:space="preserve">, distinguished it from </w:t>
      </w:r>
      <w:r w:rsidR="00891191" w:rsidRPr="00A74008">
        <w:rPr>
          <w:rFonts w:cs="Times New Roman"/>
          <w:i/>
          <w:color w:val="auto"/>
        </w:rPr>
        <w:t>Benson</w:t>
      </w:r>
      <w:r w:rsidR="00891191" w:rsidRPr="00A74008">
        <w:rPr>
          <w:rFonts w:cs="Times New Roman"/>
          <w:color w:val="auto"/>
        </w:rPr>
        <w:t>,</w:t>
      </w:r>
      <w:r w:rsidR="00E44BC2" w:rsidRPr="00A74008">
        <w:rPr>
          <w:rFonts w:cs="Times New Roman"/>
          <w:color w:val="auto"/>
        </w:rPr>
        <w:t xml:space="preserve"> </w:t>
      </w:r>
      <w:r w:rsidR="00EE473D" w:rsidRPr="00A74008">
        <w:rPr>
          <w:rFonts w:cs="Times New Roman"/>
          <w:color w:val="auto"/>
        </w:rPr>
        <w:t>characteriz</w:t>
      </w:r>
      <w:r w:rsidR="00891191" w:rsidRPr="00A74008">
        <w:rPr>
          <w:rFonts w:cs="Times New Roman"/>
          <w:color w:val="auto"/>
        </w:rPr>
        <w:t xml:space="preserve">ing </w:t>
      </w:r>
      <w:r w:rsidR="00245402" w:rsidRPr="00A74008">
        <w:rPr>
          <w:rFonts w:cs="Times New Roman"/>
          <w:color w:val="auto"/>
        </w:rPr>
        <w:t xml:space="preserve">the </w:t>
      </w:r>
      <w:proofErr w:type="spellStart"/>
      <w:r w:rsidR="00245402" w:rsidRPr="00A74008">
        <w:rPr>
          <w:rFonts w:cs="Times New Roman"/>
          <w:i/>
          <w:color w:val="auto"/>
        </w:rPr>
        <w:t>Diehr</w:t>
      </w:r>
      <w:proofErr w:type="spellEnd"/>
      <w:r w:rsidR="00245402" w:rsidRPr="00A74008">
        <w:rPr>
          <w:rFonts w:cs="Times New Roman"/>
          <w:i/>
          <w:color w:val="auto"/>
        </w:rPr>
        <w:t xml:space="preserve"> </w:t>
      </w:r>
      <w:r w:rsidR="00245402" w:rsidRPr="00A74008">
        <w:rPr>
          <w:rFonts w:cs="Times New Roman"/>
          <w:color w:val="auto"/>
        </w:rPr>
        <w:t>claims</w:t>
      </w:r>
      <w:r w:rsidR="00EE473D" w:rsidRPr="00A74008">
        <w:rPr>
          <w:rFonts w:cs="Times New Roman"/>
          <w:color w:val="auto"/>
        </w:rPr>
        <w:t xml:space="preserve"> as a method for curing rubber, rather than a math formula. </w:t>
      </w:r>
      <w:r w:rsidR="001A0930" w:rsidRPr="00A74008">
        <w:rPr>
          <w:rFonts w:cs="Times New Roman"/>
          <w:color w:val="auto"/>
        </w:rPr>
        <w:t xml:space="preserve">The court emphasized examining the </w:t>
      </w:r>
      <w:proofErr w:type="gramStart"/>
      <w:r w:rsidR="001A0930" w:rsidRPr="00A74008">
        <w:rPr>
          <w:rFonts w:cs="Times New Roman"/>
          <w:color w:val="auto"/>
        </w:rPr>
        <w:t>claims as a whole, rather</w:t>
      </w:r>
      <w:proofErr w:type="gramEnd"/>
      <w:r w:rsidR="001A0930" w:rsidRPr="00A74008">
        <w:rPr>
          <w:rFonts w:cs="Times New Roman"/>
          <w:color w:val="auto"/>
        </w:rPr>
        <w:t xml:space="preserve"> than individually. </w:t>
      </w:r>
      <w:r w:rsidR="00853C21" w:rsidRPr="00A74008">
        <w:rPr>
          <w:rFonts w:cs="Times New Roman"/>
          <w:color w:val="auto"/>
        </w:rPr>
        <w:t>Upon examination, the</w:t>
      </w:r>
      <w:r w:rsidR="00CA6EE7" w:rsidRPr="00A74008">
        <w:rPr>
          <w:rFonts w:cs="Times New Roman"/>
          <w:color w:val="auto"/>
        </w:rPr>
        <w:t xml:space="preserve"> Court found that </w:t>
      </w:r>
      <w:r w:rsidR="00A73966" w:rsidRPr="00A74008">
        <w:rPr>
          <w:rFonts w:cs="Times New Roman"/>
          <w:color w:val="auto"/>
        </w:rPr>
        <w:t>the</w:t>
      </w:r>
      <w:r w:rsidR="00375F68" w:rsidRPr="00A74008">
        <w:rPr>
          <w:rFonts w:cs="Times New Roman"/>
          <w:color w:val="auto"/>
        </w:rPr>
        <w:t xml:space="preserve"> additional steps integrated the equation into a process </w:t>
      </w:r>
      <w:r w:rsidR="00525DD5" w:rsidRPr="00A74008">
        <w:rPr>
          <w:rFonts w:cs="Times New Roman"/>
          <w:color w:val="auto"/>
        </w:rPr>
        <w:t>and therefore</w:t>
      </w:r>
      <w:r w:rsidR="00CA6EE7" w:rsidRPr="00A74008">
        <w:rPr>
          <w:rFonts w:cs="Times New Roman"/>
          <w:color w:val="auto"/>
        </w:rPr>
        <w:t xml:space="preserve"> </w:t>
      </w:r>
      <w:commentRangeStart w:id="25"/>
      <w:commentRangeEnd w:id="25"/>
      <w:r w:rsidR="00853C21" w:rsidRPr="00A74008">
        <w:rPr>
          <w:rStyle w:val="CommentReference"/>
          <w:rFonts w:cs="Times New Roman"/>
          <w:color w:val="auto"/>
        </w:rPr>
        <w:commentReference w:id="25"/>
      </w:r>
      <w:r w:rsidR="00CA6EE7" w:rsidRPr="00A74008">
        <w:rPr>
          <w:rFonts w:cs="Times New Roman"/>
          <w:color w:val="auto"/>
        </w:rPr>
        <w:t>patentable.</w:t>
      </w:r>
      <w:r w:rsidR="000329E9" w:rsidRPr="00A74008">
        <w:rPr>
          <w:rFonts w:cs="Times New Roman"/>
          <w:color w:val="auto"/>
        </w:rPr>
        <w:t xml:space="preserve"> The patent did not seek to </w:t>
      </w:r>
      <w:r w:rsidR="00C96A91" w:rsidRPr="00A74008">
        <w:rPr>
          <w:rFonts w:cs="Times New Roman"/>
          <w:color w:val="auto"/>
        </w:rPr>
        <w:t>protect the formula, but rather the process of how the formula was used.</w:t>
      </w:r>
      <w:r w:rsidR="00CB0423" w:rsidRPr="00A74008">
        <w:rPr>
          <w:rStyle w:val="FootnoteReference"/>
          <w:rFonts w:cs="Times New Roman"/>
          <w:color w:val="auto"/>
        </w:rPr>
        <w:footnoteReference w:id="45"/>
      </w:r>
      <w:r w:rsidR="00C96A91" w:rsidRPr="00A74008">
        <w:rPr>
          <w:rFonts w:cs="Times New Roman"/>
          <w:color w:val="auto"/>
        </w:rPr>
        <w:t xml:space="preserve"> </w:t>
      </w:r>
      <w:r w:rsidR="002055CF" w:rsidRPr="00A74008">
        <w:rPr>
          <w:rFonts w:cs="Times New Roman"/>
          <w:color w:val="auto"/>
        </w:rPr>
        <w:t xml:space="preserve">Despite similar dependencies on </w:t>
      </w:r>
      <w:r w:rsidR="00CB0423" w:rsidRPr="00A74008">
        <w:rPr>
          <w:rFonts w:cs="Times New Roman"/>
          <w:color w:val="auto"/>
        </w:rPr>
        <w:t>mathematical formula, two different outcomes occurred</w:t>
      </w:r>
      <w:r w:rsidR="004E31FB" w:rsidRPr="00A74008">
        <w:rPr>
          <w:rFonts w:cs="Times New Roman"/>
          <w:color w:val="auto"/>
        </w:rPr>
        <w:t>.</w:t>
      </w:r>
      <w:r w:rsidR="002B4514" w:rsidRPr="00A74008">
        <w:rPr>
          <w:rFonts w:cs="Times New Roman"/>
          <w:color w:val="auto"/>
        </w:rPr>
        <w:t xml:space="preserve"> </w:t>
      </w:r>
      <w:r w:rsidR="00174EED" w:rsidRPr="00A74008">
        <w:rPr>
          <w:rFonts w:cs="Times New Roman"/>
          <w:color w:val="auto"/>
        </w:rPr>
        <w:t>This suggests</w:t>
      </w:r>
      <w:commentRangeStart w:id="26"/>
      <w:r w:rsidR="002B4514" w:rsidRPr="00A74008">
        <w:rPr>
          <w:rFonts w:cs="Times New Roman"/>
          <w:color w:val="auto"/>
        </w:rPr>
        <w:t xml:space="preserve"> that </w:t>
      </w:r>
      <w:r w:rsidR="00277D42" w:rsidRPr="00A74008">
        <w:rPr>
          <w:rFonts w:cs="Times New Roman"/>
          <w:color w:val="auto"/>
        </w:rPr>
        <w:t>physical transformation</w:t>
      </w:r>
      <w:r w:rsidR="00076925" w:rsidRPr="00A74008">
        <w:rPr>
          <w:rFonts w:cs="Times New Roman"/>
          <w:color w:val="auto"/>
        </w:rPr>
        <w:t xml:space="preserve"> is required for patent eligibility</w:t>
      </w:r>
      <w:commentRangeEnd w:id="26"/>
      <w:r w:rsidR="00004E58" w:rsidRPr="00A74008">
        <w:rPr>
          <w:rStyle w:val="CommentReference"/>
          <w:rFonts w:cs="Times New Roman"/>
          <w:color w:val="auto"/>
        </w:rPr>
        <w:commentReference w:id="26"/>
      </w:r>
      <w:r w:rsidR="00B00EAA" w:rsidRPr="00A74008">
        <w:rPr>
          <w:rStyle w:val="FootnoteReference"/>
          <w:rFonts w:cs="Times New Roman"/>
          <w:color w:val="auto"/>
        </w:rPr>
        <w:footnoteReference w:id="46"/>
      </w:r>
      <w:r w:rsidR="00076925" w:rsidRPr="00A74008">
        <w:rPr>
          <w:rFonts w:cs="Times New Roman"/>
          <w:color w:val="auto"/>
        </w:rPr>
        <w:t xml:space="preserve"> and </w:t>
      </w:r>
      <w:r w:rsidR="002B4514" w:rsidRPr="00A74008">
        <w:rPr>
          <w:rFonts w:cs="Times New Roman"/>
          <w:color w:val="auto"/>
        </w:rPr>
        <w:t xml:space="preserve">how an invention is </w:t>
      </w:r>
      <w:r w:rsidR="00D11C59" w:rsidRPr="00A74008">
        <w:rPr>
          <w:rFonts w:cs="Times New Roman"/>
          <w:color w:val="auto"/>
        </w:rPr>
        <w:t>described and labelled</w:t>
      </w:r>
      <w:r w:rsidR="005D7C46" w:rsidRPr="00A74008">
        <w:rPr>
          <w:rFonts w:cs="Times New Roman"/>
          <w:color w:val="auto"/>
        </w:rPr>
        <w:t xml:space="preserve"> is critical</w:t>
      </w:r>
      <w:r w:rsidR="00D11C59" w:rsidRPr="00A74008">
        <w:rPr>
          <w:rFonts w:cs="Times New Roman"/>
          <w:color w:val="auto"/>
        </w:rPr>
        <w:t xml:space="preserve"> to </w:t>
      </w:r>
      <w:r w:rsidR="00B12E69" w:rsidRPr="00A74008">
        <w:rPr>
          <w:rFonts w:cs="Times New Roman"/>
          <w:color w:val="auto"/>
        </w:rPr>
        <w:t>patent survival</w:t>
      </w:r>
      <w:r w:rsidR="00D11C59" w:rsidRPr="00A74008">
        <w:rPr>
          <w:rFonts w:cs="Times New Roman"/>
          <w:color w:val="auto"/>
        </w:rPr>
        <w:t>.</w:t>
      </w:r>
    </w:p>
    <w:p w14:paraId="4B083697" w14:textId="7E268817" w:rsidR="006622BC" w:rsidRPr="00360528" w:rsidRDefault="006622BC" w:rsidP="00A74008">
      <w:pPr>
        <w:spacing w:line="480" w:lineRule="auto"/>
        <w:ind w:firstLine="720"/>
        <w:contextualSpacing/>
        <w:rPr>
          <w:rFonts w:cs="Times New Roman"/>
          <w:color w:val="FF0000"/>
        </w:rPr>
      </w:pPr>
      <w:r w:rsidRPr="00360528">
        <w:rPr>
          <w:rFonts w:cs="Times New Roman"/>
          <w:color w:val="FF0000"/>
        </w:rPr>
        <w:t>[</w:t>
      </w:r>
      <w:proofErr w:type="gramStart"/>
      <w:r w:rsidRPr="00360528">
        <w:rPr>
          <w:rFonts w:cs="Times New Roman"/>
          <w:color w:val="FF0000"/>
        </w:rPr>
        <w:t>Summary Paragraph,</w:t>
      </w:r>
      <w:proofErr w:type="gramEnd"/>
      <w:r w:rsidRPr="00360528">
        <w:rPr>
          <w:rFonts w:cs="Times New Roman"/>
          <w:color w:val="FF0000"/>
        </w:rPr>
        <w:t xml:space="preserve"> contrast these 4 different cases and discuss how they’re </w:t>
      </w:r>
      <w:r w:rsidR="002D47F2" w:rsidRPr="00360528">
        <w:rPr>
          <w:rFonts w:cs="Times New Roman"/>
          <w:color w:val="FF0000"/>
        </w:rPr>
        <w:t xml:space="preserve">inconsistent with the “guidelines” in </w:t>
      </w:r>
      <w:proofErr w:type="spellStart"/>
      <w:r w:rsidR="002D47F2" w:rsidRPr="00360528">
        <w:rPr>
          <w:rFonts w:cs="Times New Roman"/>
          <w:color w:val="FF0000"/>
        </w:rPr>
        <w:t>B</w:t>
      </w:r>
      <w:r w:rsidR="008D30E1" w:rsidRPr="00360528">
        <w:rPr>
          <w:rFonts w:cs="Times New Roman"/>
          <w:color w:val="FF0000"/>
        </w:rPr>
        <w:t>ilski</w:t>
      </w:r>
      <w:proofErr w:type="spellEnd"/>
      <w:r w:rsidR="008D30E1" w:rsidRPr="00360528">
        <w:rPr>
          <w:rFonts w:cs="Times New Roman"/>
          <w:color w:val="FF0000"/>
        </w:rPr>
        <w:t xml:space="preserve">, Benson, </w:t>
      </w:r>
      <w:proofErr w:type="spellStart"/>
      <w:r w:rsidR="008D30E1" w:rsidRPr="00360528">
        <w:rPr>
          <w:rFonts w:cs="Times New Roman"/>
          <w:color w:val="FF0000"/>
        </w:rPr>
        <w:t>Diehr</w:t>
      </w:r>
      <w:proofErr w:type="spellEnd"/>
      <w:r w:rsidR="008D30E1" w:rsidRPr="00360528">
        <w:rPr>
          <w:rFonts w:cs="Times New Roman"/>
          <w:color w:val="FF0000"/>
        </w:rPr>
        <w:t xml:space="preserve">, </w:t>
      </w:r>
      <w:proofErr w:type="spellStart"/>
      <w:r w:rsidR="008D30E1" w:rsidRPr="00360528">
        <w:rPr>
          <w:rFonts w:cs="Times New Roman"/>
          <w:color w:val="FF0000"/>
        </w:rPr>
        <w:t>Flook</w:t>
      </w:r>
      <w:proofErr w:type="spellEnd"/>
      <w:r w:rsidR="008D30E1" w:rsidRPr="00360528">
        <w:rPr>
          <w:rFonts w:cs="Times New Roman"/>
          <w:color w:val="FF0000"/>
        </w:rPr>
        <w:t>. The Courts decisions are arbitrary</w:t>
      </w:r>
      <w:r w:rsidRPr="00360528">
        <w:rPr>
          <w:rFonts w:cs="Times New Roman"/>
          <w:color w:val="FF0000"/>
        </w:rPr>
        <w:t>]</w:t>
      </w:r>
    </w:p>
    <w:p w14:paraId="15D1554A" w14:textId="30770AB5" w:rsidR="000616D7" w:rsidRPr="00A74008" w:rsidRDefault="007D24D4" w:rsidP="00A74008">
      <w:pPr>
        <w:pStyle w:val="Heading2"/>
        <w:spacing w:line="480" w:lineRule="auto"/>
        <w:contextualSpacing/>
        <w:rPr>
          <w:rFonts w:cs="Times New Roman"/>
          <w:color w:val="auto"/>
        </w:rPr>
      </w:pPr>
      <w:commentRangeStart w:id="27"/>
      <w:r w:rsidRPr="00A74008">
        <w:rPr>
          <w:rFonts w:cs="Times New Roman"/>
          <w:color w:val="auto"/>
        </w:rPr>
        <w:t>Abandoned Tests</w:t>
      </w:r>
      <w:commentRangeEnd w:id="27"/>
      <w:r w:rsidR="009E3B28" w:rsidRPr="00A74008">
        <w:rPr>
          <w:rStyle w:val="CommentReference"/>
          <w:rFonts w:eastAsiaTheme="minorHAnsi" w:cs="Times New Roman"/>
          <w:color w:val="auto"/>
        </w:rPr>
        <w:commentReference w:id="27"/>
      </w:r>
    </w:p>
    <w:p w14:paraId="0A340EE9" w14:textId="0A2CB59F" w:rsidR="00EA6F4B" w:rsidRPr="00A74008" w:rsidRDefault="00EA6F4B" w:rsidP="00A74008">
      <w:pPr>
        <w:spacing w:line="480" w:lineRule="auto"/>
        <w:contextualSpacing/>
        <w:rPr>
          <w:rFonts w:cs="Times New Roman"/>
          <w:color w:val="auto"/>
        </w:rPr>
      </w:pPr>
      <w:r w:rsidRPr="00A74008">
        <w:rPr>
          <w:rFonts w:cs="Times New Roman"/>
          <w:color w:val="auto"/>
        </w:rPr>
        <w:t xml:space="preserve">[Discuss abandoned state street test] – process produced a “useful, concrete and tangible </w:t>
      </w:r>
      <w:proofErr w:type="gramStart"/>
      <w:r w:rsidRPr="00A74008">
        <w:rPr>
          <w:rFonts w:cs="Times New Roman"/>
          <w:color w:val="auto"/>
        </w:rPr>
        <w:t>result”  -</w:t>
      </w:r>
      <w:proofErr w:type="gramEnd"/>
      <w:r w:rsidRPr="00A74008">
        <w:rPr>
          <w:rFonts w:cs="Times New Roman"/>
          <w:color w:val="auto"/>
        </w:rPr>
        <w:t xml:space="preserve"> abandoned in favor of m-o-t (in re </w:t>
      </w:r>
      <w:proofErr w:type="spellStart"/>
      <w:r w:rsidRPr="00A74008">
        <w:rPr>
          <w:rFonts w:cs="Times New Roman"/>
          <w:color w:val="auto"/>
        </w:rPr>
        <w:t>bilski</w:t>
      </w:r>
      <w:proofErr w:type="spellEnd"/>
      <w:r w:rsidRPr="00A74008">
        <w:rPr>
          <w:rFonts w:cs="Times New Roman"/>
          <w:color w:val="auto"/>
        </w:rPr>
        <w:t>). An early test</w:t>
      </w:r>
    </w:p>
    <w:p w14:paraId="308FEA1E" w14:textId="59CE6CEB" w:rsidR="000616D7" w:rsidRPr="00A74008" w:rsidRDefault="000616D7" w:rsidP="00A74008">
      <w:pPr>
        <w:spacing w:line="480" w:lineRule="auto"/>
        <w:ind w:firstLine="720"/>
        <w:contextualSpacing/>
        <w:rPr>
          <w:rFonts w:cs="Times New Roman"/>
          <w:color w:val="auto"/>
        </w:rPr>
      </w:pPr>
      <w:r w:rsidRPr="00A74008">
        <w:rPr>
          <w:rFonts w:cs="Times New Roman"/>
          <w:color w:val="auto"/>
        </w:rPr>
        <w:t>The “machine or transformation test” was used as the sole test by the Federal Circuit to determine patent eligibility of a process.</w:t>
      </w:r>
      <w:r w:rsidRPr="00A74008">
        <w:rPr>
          <w:rStyle w:val="FootnoteReference"/>
          <w:rFonts w:cs="Times New Roman"/>
          <w:color w:val="auto"/>
        </w:rPr>
        <w:footnoteReference w:id="47"/>
      </w:r>
      <w:r w:rsidRPr="00A74008">
        <w:rPr>
          <w:rFonts w:cs="Times New Roman"/>
          <w:color w:val="auto"/>
        </w:rPr>
        <w:t xml:space="preserve"> This test, articulated in </w:t>
      </w:r>
      <w:r w:rsidRPr="00A74008">
        <w:rPr>
          <w:rFonts w:cs="Times New Roman"/>
          <w:i/>
          <w:color w:val="auto"/>
        </w:rPr>
        <w:t>Benson</w:t>
      </w:r>
      <w:r w:rsidRPr="00A74008">
        <w:rPr>
          <w:rFonts w:cs="Times New Roman"/>
          <w:color w:val="auto"/>
        </w:rPr>
        <w:t xml:space="preserve"> and affirmed in </w:t>
      </w:r>
      <w:proofErr w:type="spellStart"/>
      <w:r w:rsidRPr="00A74008">
        <w:rPr>
          <w:rFonts w:cs="Times New Roman"/>
          <w:i/>
          <w:color w:val="auto"/>
        </w:rPr>
        <w:t>Diehr</w:t>
      </w:r>
      <w:proofErr w:type="spellEnd"/>
      <w:r w:rsidRPr="00A74008">
        <w:rPr>
          <w:rFonts w:cs="Times New Roman"/>
          <w:color w:val="auto"/>
        </w:rPr>
        <w:t>.</w:t>
      </w:r>
      <w:r w:rsidRPr="00A74008">
        <w:rPr>
          <w:rStyle w:val="FootnoteReference"/>
          <w:rFonts w:cs="Times New Roman"/>
          <w:color w:val="auto"/>
        </w:rPr>
        <w:footnoteReference w:id="48"/>
      </w:r>
      <w:r w:rsidRPr="00A74008">
        <w:rPr>
          <w:rFonts w:cs="Times New Roman"/>
          <w:color w:val="auto"/>
        </w:rPr>
        <w:t xml:space="preserve">, required an applicant to show the claim </w:t>
      </w:r>
      <w:commentRangeStart w:id="28"/>
      <w:r w:rsidRPr="00A74008">
        <w:rPr>
          <w:rFonts w:cs="Times New Roman"/>
          <w:color w:val="auto"/>
        </w:rPr>
        <w:t>was tied to a machine</w:t>
      </w:r>
      <w:commentRangeEnd w:id="28"/>
      <w:r w:rsidRPr="00A74008">
        <w:rPr>
          <w:rStyle w:val="CommentReference"/>
          <w:rFonts w:cs="Times New Roman"/>
          <w:color w:val="auto"/>
        </w:rPr>
        <w:commentReference w:id="28"/>
      </w:r>
      <w:r w:rsidRPr="00A74008">
        <w:rPr>
          <w:rFonts w:cs="Times New Roman"/>
          <w:color w:val="auto"/>
        </w:rPr>
        <w:t>, or that it transformed an article.</w:t>
      </w:r>
      <w:r w:rsidRPr="00A74008">
        <w:rPr>
          <w:rStyle w:val="FootnoteReference"/>
          <w:rFonts w:cs="Times New Roman"/>
          <w:color w:val="auto"/>
        </w:rPr>
        <w:footnoteReference w:id="49"/>
      </w:r>
      <w:r w:rsidRPr="00A74008">
        <w:rPr>
          <w:rFonts w:cs="Times New Roman"/>
          <w:color w:val="auto"/>
        </w:rPr>
        <w:t xml:space="preserve"> If either of these criteria was met, then the process was not an abstract idea and therefore patent eligible. A claim “tied to a particular machine” is only implemented on a </w:t>
      </w:r>
      <w:r w:rsidRPr="00A74008">
        <w:rPr>
          <w:rFonts w:cs="Times New Roman"/>
          <w:color w:val="auto"/>
        </w:rPr>
        <w:lastRenderedPageBreak/>
        <w:t>specific machine. The second path of the machine-or-transformation test deems a process patent eligible if it transforms “particular article into a different state or thing”.</w:t>
      </w:r>
      <w:r w:rsidRPr="00A74008">
        <w:rPr>
          <w:rStyle w:val="FootnoteReference"/>
          <w:rFonts w:cs="Times New Roman"/>
          <w:color w:val="auto"/>
        </w:rPr>
        <w:footnoteReference w:id="50"/>
      </w:r>
      <w:r w:rsidRPr="00A74008">
        <w:rPr>
          <w:rFonts w:cs="Times New Roman"/>
          <w:color w:val="auto"/>
        </w:rPr>
        <w:t xml:space="preserve"> In </w:t>
      </w:r>
      <w:proofErr w:type="spellStart"/>
      <w:r w:rsidRPr="00A74008">
        <w:rPr>
          <w:rFonts w:cs="Times New Roman"/>
          <w:i/>
          <w:color w:val="auto"/>
        </w:rPr>
        <w:t>Diehr</w:t>
      </w:r>
      <w:proofErr w:type="spellEnd"/>
      <w:r w:rsidRPr="00A74008">
        <w:rPr>
          <w:rFonts w:cs="Times New Roman"/>
          <w:color w:val="auto"/>
        </w:rPr>
        <w:t>, the process included a mathematical formula, a perfect example of an abstract idea. Despite this, it met both criteria of the machine-or-transformation test and was therefore patent eligible.</w:t>
      </w:r>
      <w:r w:rsidRPr="00A74008">
        <w:rPr>
          <w:rStyle w:val="FootnoteReference"/>
          <w:rFonts w:cs="Times New Roman"/>
          <w:color w:val="auto"/>
        </w:rPr>
        <w:footnoteReference w:id="51"/>
      </w:r>
      <w:r w:rsidRPr="00A74008">
        <w:rPr>
          <w:rFonts w:cs="Times New Roman"/>
          <w:color w:val="auto"/>
        </w:rPr>
        <w:t xml:space="preserve"> The formula calculated the time to cure rubber and was integrated into a process tied to a specific oven and technological set up. With these additional elements it was deemed patent eligible</w:t>
      </w:r>
      <w:r w:rsidRPr="00A74008">
        <w:rPr>
          <w:rStyle w:val="FootnoteReference"/>
          <w:rFonts w:cs="Times New Roman"/>
          <w:color w:val="auto"/>
        </w:rPr>
        <w:footnoteReference w:id="52"/>
      </w:r>
      <w:r w:rsidRPr="00A74008">
        <w:rPr>
          <w:rFonts w:cs="Times New Roman"/>
          <w:color w:val="auto"/>
        </w:rPr>
        <w:t xml:space="preserve"> In contrast a few years prior to </w:t>
      </w:r>
      <w:proofErr w:type="spellStart"/>
      <w:r w:rsidRPr="00A74008">
        <w:rPr>
          <w:rFonts w:cs="Times New Roman"/>
          <w:i/>
          <w:color w:val="auto"/>
        </w:rPr>
        <w:t>Diehr</w:t>
      </w:r>
      <w:proofErr w:type="spellEnd"/>
      <w:r w:rsidRPr="00A74008">
        <w:rPr>
          <w:rFonts w:cs="Times New Roman"/>
          <w:color w:val="auto"/>
        </w:rPr>
        <w:t>,</w:t>
      </w:r>
      <w:r w:rsidRPr="00A74008">
        <w:rPr>
          <w:rFonts w:cs="Times New Roman"/>
          <w:i/>
          <w:color w:val="auto"/>
        </w:rPr>
        <w:t xml:space="preserve"> </w:t>
      </w:r>
      <w:r w:rsidRPr="00A74008">
        <w:rPr>
          <w:rFonts w:cs="Times New Roman"/>
          <w:color w:val="auto"/>
        </w:rPr>
        <w:t xml:space="preserve">in </w:t>
      </w:r>
      <w:r w:rsidRPr="00A74008">
        <w:rPr>
          <w:rFonts w:cs="Times New Roman"/>
          <w:i/>
          <w:color w:val="auto"/>
        </w:rPr>
        <w:t xml:space="preserve">Parker v. </w:t>
      </w:r>
      <w:proofErr w:type="spellStart"/>
      <w:r w:rsidRPr="00A74008">
        <w:rPr>
          <w:rFonts w:cs="Times New Roman"/>
          <w:i/>
          <w:color w:val="auto"/>
        </w:rPr>
        <w:t>Flook</w:t>
      </w:r>
      <w:proofErr w:type="spellEnd"/>
      <w:r w:rsidRPr="00A74008">
        <w:rPr>
          <w:rFonts w:cs="Times New Roman"/>
          <w:color w:val="auto"/>
        </w:rPr>
        <w:t>, the applicant had claimed a “Method for Updating Alarm Limits” which was a mathematical formula for updating alarm limits during catalytic conversion processes. There was no novel machine or physical connection and was deemed not patent eligible.</w:t>
      </w:r>
      <w:r w:rsidRPr="00A74008">
        <w:rPr>
          <w:rStyle w:val="FootnoteReference"/>
          <w:rFonts w:cs="Times New Roman"/>
          <w:color w:val="auto"/>
        </w:rPr>
        <w:footnoteReference w:id="53"/>
      </w:r>
      <w:r w:rsidRPr="00A74008">
        <w:rPr>
          <w:rFonts w:cs="Times New Roman"/>
          <w:color w:val="auto"/>
        </w:rPr>
        <w:t xml:space="preserve"> </w:t>
      </w:r>
      <w:r w:rsidR="00163030" w:rsidRPr="00A74008">
        <w:rPr>
          <w:rFonts w:cs="Times New Roman"/>
          <w:color w:val="auto"/>
        </w:rPr>
        <w:t>[Concluding sentence summarizing and relating back to thesis and why this is a problem]</w:t>
      </w:r>
      <w:r w:rsidR="00A42D6D" w:rsidRPr="00A74008">
        <w:rPr>
          <w:rFonts w:cs="Times New Roman"/>
          <w:color w:val="auto"/>
        </w:rPr>
        <w:t>.</w:t>
      </w:r>
    </w:p>
    <w:p w14:paraId="1C154B14" w14:textId="47F7DF22" w:rsidR="000616D7" w:rsidRPr="00A74008" w:rsidRDefault="000616D7" w:rsidP="00A74008">
      <w:pPr>
        <w:spacing w:line="480" w:lineRule="auto"/>
        <w:ind w:firstLine="720"/>
        <w:contextualSpacing/>
        <w:rPr>
          <w:rFonts w:cs="Times New Roman"/>
          <w:color w:val="auto"/>
        </w:rPr>
      </w:pPr>
      <w:r w:rsidRPr="00A74008">
        <w:rPr>
          <w:rFonts w:cs="Times New Roman"/>
          <w:color w:val="auto"/>
        </w:rPr>
        <w:t xml:space="preserve">When first introduced this test was not the sole determining inquiry it became. In </w:t>
      </w:r>
      <w:r w:rsidRPr="00A74008">
        <w:rPr>
          <w:rFonts w:cs="Times New Roman"/>
          <w:i/>
          <w:color w:val="auto"/>
        </w:rPr>
        <w:t xml:space="preserve">Benson </w:t>
      </w:r>
      <w:r w:rsidRPr="00A74008">
        <w:rPr>
          <w:rFonts w:cs="Times New Roman"/>
          <w:color w:val="auto"/>
        </w:rPr>
        <w:t>the Supreme Court stated it was “</w:t>
      </w:r>
      <w:r w:rsidRPr="00A74008">
        <w:rPr>
          <w:rFonts w:cs="Times New Roman"/>
          <w:i/>
          <w:color w:val="auto"/>
        </w:rPr>
        <w:t>the</w:t>
      </w:r>
      <w:r w:rsidRPr="00A74008">
        <w:rPr>
          <w:rFonts w:cs="Times New Roman"/>
          <w:color w:val="auto"/>
        </w:rPr>
        <w:t xml:space="preserve"> clue” to patent eligibility.</w:t>
      </w:r>
      <w:r w:rsidRPr="00A74008">
        <w:rPr>
          <w:rStyle w:val="FootnoteReference"/>
          <w:rFonts w:cs="Times New Roman"/>
          <w:color w:val="auto"/>
        </w:rPr>
        <w:footnoteReference w:id="54"/>
      </w:r>
      <w:r w:rsidRPr="00A74008">
        <w:rPr>
          <w:rFonts w:cs="Times New Roman"/>
          <w:color w:val="auto"/>
        </w:rPr>
        <w:t xml:space="preserve"> Initially used with the caveat </w:t>
      </w:r>
      <w:r w:rsidR="00A42D6D" w:rsidRPr="00A74008">
        <w:rPr>
          <w:rFonts w:cs="Times New Roman"/>
          <w:color w:val="auto"/>
        </w:rPr>
        <w:t>that</w:t>
      </w:r>
      <w:r w:rsidRPr="00A74008">
        <w:rPr>
          <w:rFonts w:cs="Times New Roman"/>
          <w:color w:val="auto"/>
        </w:rPr>
        <w:t xml:space="preserve"> a process may be valid even without meeting the machine-or-transformation tests, the test was reaffirmed several times and </w:t>
      </w:r>
      <w:r w:rsidR="00A42D6D" w:rsidRPr="00A74008">
        <w:rPr>
          <w:rFonts w:cs="Times New Roman"/>
          <w:color w:val="auto"/>
        </w:rPr>
        <w:t>lost</w:t>
      </w:r>
      <w:r w:rsidRPr="00A74008">
        <w:rPr>
          <w:rFonts w:cs="Times New Roman"/>
          <w:color w:val="auto"/>
        </w:rPr>
        <w:t xml:space="preserve"> the caveat until eventually the Federal Circuit used it as the sole test.</w:t>
      </w:r>
      <w:r w:rsidRPr="00A74008">
        <w:rPr>
          <w:rStyle w:val="FootnoteReference"/>
          <w:rFonts w:cs="Times New Roman"/>
          <w:color w:val="auto"/>
        </w:rPr>
        <w:footnoteReference w:id="55"/>
      </w:r>
      <w:r w:rsidRPr="00A74008">
        <w:rPr>
          <w:rFonts w:cs="Times New Roman"/>
          <w:color w:val="auto"/>
        </w:rPr>
        <w:t xml:space="preserve"> Soon after the Supreme Court </w:t>
      </w:r>
      <w:r w:rsidR="00EA6C49" w:rsidRPr="00A74008">
        <w:rPr>
          <w:rFonts w:cs="Times New Roman"/>
          <w:color w:val="auto"/>
        </w:rPr>
        <w:t>stated</w:t>
      </w:r>
      <w:r w:rsidRPr="00A74008">
        <w:rPr>
          <w:rFonts w:cs="Times New Roman"/>
          <w:color w:val="auto"/>
        </w:rPr>
        <w:t xml:space="preserve"> the machine-or-transformation test was never intended to be an exhaustive or exclusive test</w:t>
      </w:r>
      <w:r w:rsidR="00823489" w:rsidRPr="00A74008">
        <w:rPr>
          <w:rFonts w:cs="Times New Roman"/>
          <w:color w:val="auto"/>
        </w:rPr>
        <w:t>, arguing</w:t>
      </w:r>
      <w:r w:rsidRPr="00A74008">
        <w:rPr>
          <w:rFonts w:cs="Times New Roman"/>
          <w:color w:val="auto"/>
        </w:rPr>
        <w:t xml:space="preserve"> the machine-or-transformation test would create uncertainty as to the patentability of software</w:t>
      </w:r>
      <w:r w:rsidR="008D30E1" w:rsidRPr="00A74008">
        <w:rPr>
          <w:rFonts w:cs="Times New Roman"/>
          <w:color w:val="auto"/>
        </w:rPr>
        <w:t>.</w:t>
      </w:r>
      <w:r w:rsidRPr="00A74008">
        <w:rPr>
          <w:rStyle w:val="FootnoteReference"/>
          <w:rFonts w:cs="Times New Roman"/>
          <w:color w:val="auto"/>
        </w:rPr>
        <w:footnoteReference w:id="56"/>
      </w:r>
      <w:r w:rsidRPr="00A74008">
        <w:rPr>
          <w:rFonts w:cs="Times New Roman"/>
          <w:color w:val="auto"/>
        </w:rPr>
        <w:t xml:space="preserve"> Today there is no test for </w:t>
      </w:r>
      <w:r w:rsidR="00244D65" w:rsidRPr="00A74008">
        <w:rPr>
          <w:rFonts w:cs="Times New Roman"/>
          <w:color w:val="auto"/>
        </w:rPr>
        <w:t>determining</w:t>
      </w:r>
      <w:commentRangeStart w:id="29"/>
      <w:r w:rsidRPr="00A74008">
        <w:rPr>
          <w:rFonts w:cs="Times New Roman"/>
          <w:color w:val="auto"/>
        </w:rPr>
        <w:t xml:space="preserve"> </w:t>
      </w:r>
      <w:r w:rsidRPr="00A74008">
        <w:rPr>
          <w:rFonts w:cs="Times New Roman"/>
          <w:color w:val="auto"/>
        </w:rPr>
        <w:lastRenderedPageBreak/>
        <w:t>abstract ideas</w:t>
      </w:r>
      <w:commentRangeEnd w:id="29"/>
      <w:r w:rsidR="00643B3C" w:rsidRPr="00A74008">
        <w:rPr>
          <w:rStyle w:val="CommentReference"/>
          <w:rFonts w:cs="Times New Roman"/>
          <w:color w:val="auto"/>
        </w:rPr>
        <w:commentReference w:id="29"/>
      </w:r>
      <w:r w:rsidRPr="00A74008">
        <w:rPr>
          <w:rFonts w:cs="Times New Roman"/>
          <w:color w:val="auto"/>
        </w:rPr>
        <w:t xml:space="preserve"> and each patent must be considered on a case-by-case basis, comparing the invention at hand to others rather than applying a set of factors.</w:t>
      </w:r>
      <w:r w:rsidRPr="00A74008">
        <w:rPr>
          <w:rStyle w:val="FootnoteReference"/>
          <w:rFonts w:cs="Times New Roman"/>
          <w:color w:val="auto"/>
        </w:rPr>
        <w:footnoteReference w:id="57"/>
      </w:r>
      <w:r w:rsidRPr="00A74008">
        <w:rPr>
          <w:rFonts w:cs="Times New Roman"/>
          <w:color w:val="auto"/>
        </w:rPr>
        <w:t xml:space="preserve"> </w:t>
      </w:r>
    </w:p>
    <w:p w14:paraId="1459C67C" w14:textId="3A1D6757" w:rsidR="006E37CF" w:rsidRPr="00A74008" w:rsidRDefault="006E37CF" w:rsidP="00A74008">
      <w:pPr>
        <w:pStyle w:val="Heading2"/>
        <w:spacing w:line="480" w:lineRule="auto"/>
        <w:contextualSpacing/>
        <w:rPr>
          <w:rFonts w:cs="Times New Roman"/>
          <w:color w:val="auto"/>
        </w:rPr>
      </w:pPr>
      <w:r w:rsidRPr="00A74008">
        <w:rPr>
          <w:rFonts w:cs="Times New Roman"/>
          <w:color w:val="auto"/>
        </w:rPr>
        <w:t xml:space="preserve">Software Patents &amp; </w:t>
      </w:r>
      <w:commentRangeStart w:id="30"/>
      <w:commentRangeStart w:id="31"/>
      <w:r w:rsidRPr="00A74008">
        <w:rPr>
          <w:rFonts w:cs="Times New Roman"/>
          <w:color w:val="auto"/>
        </w:rPr>
        <w:t>Abstract ideas</w:t>
      </w:r>
      <w:commentRangeEnd w:id="30"/>
      <w:r w:rsidR="006C3006" w:rsidRPr="00A74008">
        <w:rPr>
          <w:rStyle w:val="CommentReference"/>
          <w:rFonts w:eastAsiaTheme="minorHAnsi" w:cs="Times New Roman"/>
          <w:color w:val="auto"/>
        </w:rPr>
        <w:commentReference w:id="30"/>
      </w:r>
      <w:commentRangeEnd w:id="31"/>
      <w:r w:rsidR="006F5DE8" w:rsidRPr="00A74008">
        <w:rPr>
          <w:rFonts w:cs="Times New Roman"/>
          <w:color w:val="auto"/>
        </w:rPr>
        <w:t xml:space="preserve"> (Why is software difficult to patent)</w:t>
      </w:r>
      <w:r w:rsidR="00413848" w:rsidRPr="00A74008">
        <w:rPr>
          <w:rStyle w:val="CommentReference"/>
          <w:rFonts w:eastAsiaTheme="minorHAnsi" w:cs="Times New Roman"/>
          <w:color w:val="auto"/>
        </w:rPr>
        <w:commentReference w:id="31"/>
      </w:r>
    </w:p>
    <w:p w14:paraId="5EF52FCC" w14:textId="15124B13" w:rsidR="00386A3F" w:rsidRPr="00A74008" w:rsidRDefault="00F20C04" w:rsidP="00A74008">
      <w:pPr>
        <w:spacing w:line="480" w:lineRule="auto"/>
        <w:ind w:firstLine="720"/>
        <w:contextualSpacing/>
        <w:rPr>
          <w:rFonts w:cs="Times New Roman"/>
          <w:color w:val="auto"/>
        </w:rPr>
      </w:pPr>
      <w:r w:rsidRPr="00A74008">
        <w:rPr>
          <w:rFonts w:cs="Times New Roman"/>
          <w:color w:val="auto"/>
        </w:rPr>
        <w:t>S</w:t>
      </w:r>
      <w:r w:rsidR="00603275" w:rsidRPr="00A74008">
        <w:rPr>
          <w:rFonts w:cs="Times New Roman"/>
          <w:color w:val="auto"/>
        </w:rPr>
        <w:t>oftware</w:t>
      </w:r>
      <w:r w:rsidR="003B1A58" w:rsidRPr="00A74008">
        <w:rPr>
          <w:rFonts w:cs="Times New Roman"/>
          <w:color w:val="auto"/>
        </w:rPr>
        <w:t xml:space="preserve"> is not easily sorted into the categories of 35 U.S.C. § 101</w:t>
      </w:r>
      <w:r w:rsidR="005E1F0C" w:rsidRPr="00A74008">
        <w:rPr>
          <w:rFonts w:cs="Times New Roman"/>
          <w:color w:val="auto"/>
        </w:rPr>
        <w:t>.</w:t>
      </w:r>
      <w:r w:rsidR="003B1A58" w:rsidRPr="00A74008">
        <w:rPr>
          <w:rFonts w:cs="Times New Roman"/>
          <w:color w:val="auto"/>
        </w:rPr>
        <w:t xml:space="preserve"> </w:t>
      </w:r>
      <w:r w:rsidR="005E1F0C" w:rsidRPr="00A74008">
        <w:rPr>
          <w:rFonts w:cs="Times New Roman"/>
          <w:color w:val="auto"/>
        </w:rPr>
        <w:t>I</w:t>
      </w:r>
      <w:r w:rsidR="003B1A58" w:rsidRPr="00A74008">
        <w:rPr>
          <w:rFonts w:cs="Times New Roman"/>
          <w:color w:val="auto"/>
        </w:rPr>
        <w:t xml:space="preserve">t </w:t>
      </w:r>
      <w:r w:rsidR="00603275" w:rsidRPr="00A74008">
        <w:rPr>
          <w:rFonts w:cs="Times New Roman"/>
          <w:color w:val="auto"/>
        </w:rPr>
        <w:t xml:space="preserve">not a </w:t>
      </w:r>
      <w:r w:rsidR="00DF0887" w:rsidRPr="00A74008">
        <w:rPr>
          <w:rFonts w:cs="Times New Roman"/>
          <w:color w:val="auto"/>
        </w:rPr>
        <w:t>“machine</w:t>
      </w:r>
      <w:r w:rsidR="00AE489E" w:rsidRPr="00A74008">
        <w:rPr>
          <w:rFonts w:cs="Times New Roman"/>
          <w:color w:val="auto"/>
        </w:rPr>
        <w:t>,</w:t>
      </w:r>
      <w:r w:rsidR="00DF0887" w:rsidRPr="00A74008">
        <w:rPr>
          <w:rFonts w:cs="Times New Roman"/>
          <w:color w:val="auto"/>
        </w:rPr>
        <w:t xml:space="preserve"> manufacture, or composition </w:t>
      </w:r>
      <w:r w:rsidR="00AE489E" w:rsidRPr="00A74008">
        <w:rPr>
          <w:rFonts w:cs="Times New Roman"/>
          <w:color w:val="auto"/>
        </w:rPr>
        <w:t>of matter”</w:t>
      </w:r>
      <w:r w:rsidR="004A53D9" w:rsidRPr="00A74008">
        <w:rPr>
          <w:rFonts w:cs="Times New Roman"/>
          <w:color w:val="auto"/>
        </w:rPr>
        <w:t xml:space="preserve">, </w:t>
      </w:r>
      <w:r w:rsidR="00727965" w:rsidRPr="00A74008">
        <w:rPr>
          <w:rFonts w:cs="Times New Roman"/>
          <w:color w:val="auto"/>
        </w:rPr>
        <w:t xml:space="preserve">and must therefore be a </w:t>
      </w:r>
      <w:r w:rsidR="00D56B8F" w:rsidRPr="00A74008">
        <w:rPr>
          <w:rFonts w:cs="Times New Roman"/>
          <w:color w:val="auto"/>
        </w:rPr>
        <w:t>“</w:t>
      </w:r>
      <w:r w:rsidR="004A53D9" w:rsidRPr="00A74008">
        <w:rPr>
          <w:rFonts w:cs="Times New Roman"/>
          <w:color w:val="auto"/>
        </w:rPr>
        <w:t>process</w:t>
      </w:r>
      <w:r w:rsidR="00D56B8F" w:rsidRPr="00A74008">
        <w:rPr>
          <w:rFonts w:cs="Times New Roman"/>
          <w:color w:val="auto"/>
        </w:rPr>
        <w:t>”</w:t>
      </w:r>
      <w:r w:rsidR="004A53D9" w:rsidRPr="00A74008">
        <w:rPr>
          <w:rFonts w:cs="Times New Roman"/>
          <w:color w:val="auto"/>
        </w:rPr>
        <w:t>.</w:t>
      </w:r>
      <w:r w:rsidR="005E1F0C" w:rsidRPr="00A74008">
        <w:rPr>
          <w:rStyle w:val="FootnoteReference"/>
          <w:rFonts w:cs="Times New Roman"/>
          <w:color w:val="auto"/>
        </w:rPr>
        <w:footnoteReference w:id="58"/>
      </w:r>
      <w:r w:rsidR="00AB1B8D" w:rsidRPr="00A74008">
        <w:rPr>
          <w:rFonts w:cs="Times New Roman"/>
          <w:color w:val="auto"/>
        </w:rPr>
        <w:t xml:space="preserve"> Processes are not always physical and can easily be called abstract ideas.</w:t>
      </w:r>
      <w:r w:rsidR="004A53D9" w:rsidRPr="00A74008">
        <w:rPr>
          <w:rFonts w:cs="Times New Roman"/>
          <w:color w:val="auto"/>
        </w:rPr>
        <w:t xml:space="preserve"> </w:t>
      </w:r>
      <w:r w:rsidR="00C722B1" w:rsidRPr="00A74008">
        <w:rPr>
          <w:rFonts w:cs="Times New Roman"/>
          <w:color w:val="auto"/>
        </w:rPr>
        <w:t>This difficulty extends to software, which is often</w:t>
      </w:r>
      <w:r w:rsidR="0001184D" w:rsidRPr="00A74008">
        <w:rPr>
          <w:rFonts w:cs="Times New Roman"/>
          <w:color w:val="auto"/>
        </w:rPr>
        <w:t xml:space="preserve"> difficult to patent for several reasons: </w:t>
      </w:r>
      <w:r w:rsidR="008E650B" w:rsidRPr="00A74008">
        <w:rPr>
          <w:rFonts w:cs="Times New Roman"/>
          <w:color w:val="auto"/>
        </w:rPr>
        <w:t>1) it is intangible; 2)</w:t>
      </w:r>
      <w:r w:rsidR="002C6953" w:rsidRPr="00A74008">
        <w:rPr>
          <w:rFonts w:cs="Times New Roman"/>
          <w:color w:val="auto"/>
        </w:rPr>
        <w:t xml:space="preserve"> software frequently is made up of algorithms</w:t>
      </w:r>
      <w:r w:rsidR="00242D61" w:rsidRPr="00A74008">
        <w:rPr>
          <w:rFonts w:cs="Times New Roman"/>
          <w:color w:val="auto"/>
        </w:rPr>
        <w:t xml:space="preserve"> (a classic example of an abstract idea)</w:t>
      </w:r>
      <w:r w:rsidR="007B7789" w:rsidRPr="00A74008">
        <w:rPr>
          <w:rFonts w:cs="Times New Roman"/>
          <w:color w:val="auto"/>
        </w:rPr>
        <w:t xml:space="preserve">; </w:t>
      </w:r>
      <w:r w:rsidR="00D14959" w:rsidRPr="00A74008">
        <w:rPr>
          <w:rFonts w:cs="Times New Roman"/>
          <w:color w:val="auto"/>
        </w:rPr>
        <w:t xml:space="preserve">and 3) </w:t>
      </w:r>
      <w:r w:rsidR="002C6953" w:rsidRPr="00A74008">
        <w:rPr>
          <w:rFonts w:cs="Times New Roman"/>
          <w:color w:val="auto"/>
        </w:rPr>
        <w:t xml:space="preserve">it </w:t>
      </w:r>
      <w:r w:rsidR="00FC20AE" w:rsidRPr="00A74008">
        <w:rPr>
          <w:rFonts w:cs="Times New Roman"/>
          <w:color w:val="auto"/>
        </w:rPr>
        <w:t>can be seen as a mere representation of an abstract idea</w:t>
      </w:r>
      <w:r w:rsidR="00D14959" w:rsidRPr="00A74008">
        <w:rPr>
          <w:rFonts w:cs="Times New Roman"/>
          <w:color w:val="auto"/>
        </w:rPr>
        <w:t>.</w:t>
      </w:r>
      <w:r w:rsidR="00FC20AE" w:rsidRPr="00A74008">
        <w:rPr>
          <w:rStyle w:val="FootnoteReference"/>
          <w:rFonts w:cs="Times New Roman"/>
          <w:color w:val="auto"/>
        </w:rPr>
        <w:footnoteReference w:id="59"/>
      </w:r>
      <w:r w:rsidR="00164E50" w:rsidRPr="00A74008">
        <w:rPr>
          <w:rFonts w:cs="Times New Roman"/>
          <w:color w:val="auto"/>
        </w:rPr>
        <w:t xml:space="preserve"> </w:t>
      </w:r>
      <w:commentRangeStart w:id="32"/>
      <w:r w:rsidR="002F15ED" w:rsidRPr="00A74008">
        <w:rPr>
          <w:rFonts w:cs="Times New Roman"/>
          <w:color w:val="auto"/>
        </w:rPr>
        <w:t>Many</w:t>
      </w:r>
      <w:r w:rsidR="00443AA6" w:rsidRPr="00A74008">
        <w:rPr>
          <w:rFonts w:cs="Times New Roman"/>
          <w:color w:val="auto"/>
        </w:rPr>
        <w:t xml:space="preserve">, including </w:t>
      </w:r>
      <w:r w:rsidR="00201967" w:rsidRPr="00A74008">
        <w:rPr>
          <w:rFonts w:cs="Times New Roman"/>
          <w:color w:val="auto"/>
        </w:rPr>
        <w:t>a past director of the USPTO and a former Federal Circuit Judge,</w:t>
      </w:r>
      <w:r w:rsidR="002F15ED" w:rsidRPr="00A74008">
        <w:rPr>
          <w:rFonts w:cs="Times New Roman"/>
          <w:color w:val="auto"/>
        </w:rPr>
        <w:t xml:space="preserve"> </w:t>
      </w:r>
      <w:commentRangeEnd w:id="32"/>
      <w:r w:rsidR="00370E19" w:rsidRPr="00A74008">
        <w:rPr>
          <w:rStyle w:val="CommentReference"/>
          <w:rFonts w:cs="Times New Roman"/>
          <w:color w:val="auto"/>
        </w:rPr>
        <w:commentReference w:id="32"/>
      </w:r>
      <w:r w:rsidR="002F15ED" w:rsidRPr="00A74008">
        <w:rPr>
          <w:rFonts w:cs="Times New Roman"/>
          <w:color w:val="auto"/>
        </w:rPr>
        <w:t xml:space="preserve">believe that </w:t>
      </w:r>
      <w:r w:rsidR="006D36C1" w:rsidRPr="00A74008">
        <w:rPr>
          <w:rFonts w:cs="Times New Roman"/>
          <w:color w:val="auto"/>
        </w:rPr>
        <w:t xml:space="preserve">this eligibility requirement is </w:t>
      </w:r>
      <w:r w:rsidR="00B45CA6" w:rsidRPr="00A74008">
        <w:rPr>
          <w:rFonts w:cs="Times New Roman"/>
          <w:color w:val="auto"/>
        </w:rPr>
        <w:t>stifling</w:t>
      </w:r>
      <w:r w:rsidR="006D36C1" w:rsidRPr="00A74008">
        <w:rPr>
          <w:rFonts w:cs="Times New Roman"/>
          <w:color w:val="auto"/>
        </w:rPr>
        <w:t xml:space="preserve"> innovation </w:t>
      </w:r>
      <w:r w:rsidR="000D561C" w:rsidRPr="00A74008">
        <w:rPr>
          <w:rFonts w:cs="Times New Roman"/>
          <w:color w:val="auto"/>
        </w:rPr>
        <w:t>with its chilling effect on patents.</w:t>
      </w:r>
      <w:r w:rsidR="008C2392" w:rsidRPr="00A74008">
        <w:rPr>
          <w:rStyle w:val="FootnoteReference"/>
          <w:rFonts w:cs="Times New Roman"/>
          <w:color w:val="auto"/>
        </w:rPr>
        <w:footnoteReference w:id="60"/>
      </w:r>
      <w:r w:rsidR="008C2392" w:rsidRPr="00A74008">
        <w:rPr>
          <w:rFonts w:cs="Times New Roman"/>
          <w:color w:val="auto"/>
        </w:rPr>
        <w:t xml:space="preserve"> </w:t>
      </w:r>
      <w:r w:rsidR="00164E50" w:rsidRPr="00A74008">
        <w:rPr>
          <w:rFonts w:cs="Times New Roman"/>
          <w:color w:val="auto"/>
        </w:rPr>
        <w:t xml:space="preserve">These </w:t>
      </w:r>
      <w:r w:rsidR="008C2392" w:rsidRPr="00A74008">
        <w:rPr>
          <w:rFonts w:cs="Times New Roman"/>
          <w:color w:val="auto"/>
        </w:rPr>
        <w:t>inherent</w:t>
      </w:r>
      <w:r w:rsidR="00164E50" w:rsidRPr="00A74008">
        <w:rPr>
          <w:rFonts w:cs="Times New Roman"/>
          <w:color w:val="auto"/>
        </w:rPr>
        <w:t xml:space="preserve"> difficulties require </w:t>
      </w:r>
      <w:r w:rsidR="00F66592" w:rsidRPr="00A74008">
        <w:rPr>
          <w:rFonts w:cs="Times New Roman"/>
          <w:color w:val="auto"/>
        </w:rPr>
        <w:t xml:space="preserve">inventors to claim their inventions in specific ways. </w:t>
      </w:r>
      <w:r w:rsidR="005E3800" w:rsidRPr="00A74008">
        <w:rPr>
          <w:rFonts w:cs="Times New Roman"/>
          <w:color w:val="auto"/>
        </w:rPr>
        <w:t xml:space="preserve">Early </w:t>
      </w:r>
      <w:r w:rsidR="00C106F1" w:rsidRPr="00A74008">
        <w:rPr>
          <w:rFonts w:cs="Times New Roman"/>
          <w:color w:val="auto"/>
        </w:rPr>
        <w:t>decisions relating to software patents seemed to require physical effects to make the software appear mechanical</w:t>
      </w:r>
      <w:r w:rsidR="005A549F" w:rsidRPr="00A74008">
        <w:rPr>
          <w:rFonts w:cs="Times New Roman"/>
          <w:color w:val="auto"/>
        </w:rPr>
        <w:t xml:space="preserve"> and more easily fit into the other statutory categories</w:t>
      </w:r>
      <w:r w:rsidR="00636D7D" w:rsidRPr="00A74008">
        <w:rPr>
          <w:rStyle w:val="FootnoteReference"/>
          <w:rFonts w:cs="Times New Roman"/>
          <w:color w:val="auto"/>
        </w:rPr>
        <w:footnoteReference w:id="61"/>
      </w:r>
      <w:r w:rsidR="007510E6" w:rsidRPr="00A74008">
        <w:rPr>
          <w:rFonts w:cs="Times New Roman"/>
          <w:color w:val="auto"/>
        </w:rPr>
        <w:t xml:space="preserve">. </w:t>
      </w:r>
      <w:r w:rsidR="00EB0592" w:rsidRPr="00A74008">
        <w:rPr>
          <w:rFonts w:cs="Times New Roman"/>
          <w:color w:val="auto"/>
        </w:rPr>
        <w:t xml:space="preserve">The outcomes of </w:t>
      </w:r>
      <w:proofErr w:type="spellStart"/>
      <w:r w:rsidR="00EB0592" w:rsidRPr="00A74008">
        <w:rPr>
          <w:rFonts w:cs="Times New Roman"/>
          <w:i/>
          <w:color w:val="auto"/>
        </w:rPr>
        <w:t>Diehr</w:t>
      </w:r>
      <w:proofErr w:type="spellEnd"/>
      <w:r w:rsidR="00EB0592" w:rsidRPr="00A74008">
        <w:rPr>
          <w:rFonts w:cs="Times New Roman"/>
          <w:i/>
          <w:color w:val="auto"/>
        </w:rPr>
        <w:t xml:space="preserve"> </w:t>
      </w:r>
      <w:r w:rsidR="00EB0592" w:rsidRPr="00A74008">
        <w:rPr>
          <w:rFonts w:cs="Times New Roman"/>
          <w:color w:val="auto"/>
        </w:rPr>
        <w:t xml:space="preserve">and </w:t>
      </w:r>
      <w:r w:rsidR="00EB0592" w:rsidRPr="00A74008">
        <w:rPr>
          <w:rFonts w:cs="Times New Roman"/>
          <w:i/>
          <w:color w:val="auto"/>
        </w:rPr>
        <w:t>Benson</w:t>
      </w:r>
      <w:r w:rsidR="00EB0592" w:rsidRPr="00A74008">
        <w:rPr>
          <w:rFonts w:cs="Times New Roman"/>
          <w:color w:val="auto"/>
        </w:rPr>
        <w:t xml:space="preserve"> exhibit this requirement. </w:t>
      </w:r>
      <w:r w:rsidR="003A7F0B" w:rsidRPr="00A74008">
        <w:rPr>
          <w:rFonts w:cs="Times New Roman"/>
          <w:color w:val="auto"/>
        </w:rPr>
        <w:t xml:space="preserve">In </w:t>
      </w:r>
      <w:proofErr w:type="spellStart"/>
      <w:r w:rsidR="006B459F" w:rsidRPr="00A74008">
        <w:rPr>
          <w:rFonts w:cs="Times New Roman"/>
          <w:i/>
          <w:color w:val="auto"/>
        </w:rPr>
        <w:t>Diehr</w:t>
      </w:r>
      <w:proofErr w:type="spellEnd"/>
      <w:r w:rsidR="003A7F0B" w:rsidRPr="00A74008">
        <w:rPr>
          <w:rFonts w:cs="Times New Roman"/>
          <w:color w:val="auto"/>
        </w:rPr>
        <w:t>,</w:t>
      </w:r>
      <w:r w:rsidR="002A2C36" w:rsidRPr="00A74008">
        <w:rPr>
          <w:rFonts w:cs="Times New Roman"/>
          <w:color w:val="auto"/>
        </w:rPr>
        <w:t xml:space="preserve"> </w:t>
      </w:r>
      <w:r w:rsidR="000833A5" w:rsidRPr="00A74008">
        <w:rPr>
          <w:rFonts w:cs="Times New Roman"/>
          <w:color w:val="auto"/>
        </w:rPr>
        <w:t>the process for curing rubber</w:t>
      </w:r>
      <w:r w:rsidR="003A7F0B" w:rsidRPr="00A74008">
        <w:rPr>
          <w:rFonts w:cs="Times New Roman"/>
          <w:color w:val="auto"/>
        </w:rPr>
        <w:t xml:space="preserve"> was upheld despite</w:t>
      </w:r>
      <w:r w:rsidR="000833A5" w:rsidRPr="00A74008">
        <w:rPr>
          <w:rFonts w:cs="Times New Roman"/>
          <w:color w:val="auto"/>
        </w:rPr>
        <w:t xml:space="preserve"> of its reliance on a mathematical formula</w:t>
      </w:r>
      <w:r w:rsidR="008D0D02" w:rsidRPr="00A74008">
        <w:rPr>
          <w:rFonts w:cs="Times New Roman"/>
          <w:color w:val="auto"/>
        </w:rPr>
        <w:t>,</w:t>
      </w:r>
      <w:r w:rsidR="000833A5" w:rsidRPr="00A74008">
        <w:rPr>
          <w:rFonts w:cs="Times New Roman"/>
          <w:color w:val="auto"/>
        </w:rPr>
        <w:t xml:space="preserve"> because of the physical transformation that occurred in the rubber</w:t>
      </w:r>
      <w:r w:rsidR="001C0177" w:rsidRPr="00A74008">
        <w:rPr>
          <w:rFonts w:cs="Times New Roman"/>
          <w:color w:val="auto"/>
        </w:rPr>
        <w:t xml:space="preserve">. </w:t>
      </w:r>
      <w:r w:rsidR="006B459F" w:rsidRPr="00A74008">
        <w:rPr>
          <w:rFonts w:cs="Times New Roman"/>
          <w:i/>
          <w:color w:val="auto"/>
        </w:rPr>
        <w:t>Benson</w:t>
      </w:r>
      <w:r w:rsidR="006B459F" w:rsidRPr="00A74008">
        <w:rPr>
          <w:rFonts w:cs="Times New Roman"/>
          <w:color w:val="auto"/>
        </w:rPr>
        <w:t>’s conversion from BCD to binary</w:t>
      </w:r>
      <w:r w:rsidR="001C0177" w:rsidRPr="00A74008">
        <w:rPr>
          <w:rFonts w:cs="Times New Roman"/>
          <w:color w:val="auto"/>
        </w:rPr>
        <w:t xml:space="preserve"> </w:t>
      </w:r>
      <w:r w:rsidR="00D041EA" w:rsidRPr="00A74008">
        <w:rPr>
          <w:rFonts w:cs="Times New Roman"/>
          <w:color w:val="auto"/>
        </w:rPr>
        <w:t xml:space="preserve">was not overtly physical </w:t>
      </w:r>
      <w:r w:rsidR="001C0177" w:rsidRPr="00A74008">
        <w:rPr>
          <w:rFonts w:cs="Times New Roman"/>
          <w:color w:val="auto"/>
        </w:rPr>
        <w:t>was invalidated</w:t>
      </w:r>
      <w:r w:rsidR="006B459F" w:rsidRPr="00A74008">
        <w:rPr>
          <w:rFonts w:cs="Times New Roman"/>
          <w:color w:val="auto"/>
        </w:rPr>
        <w:t>.</w:t>
      </w:r>
      <w:r w:rsidR="007510E6" w:rsidRPr="00A74008">
        <w:rPr>
          <w:rStyle w:val="FootnoteReference"/>
          <w:rFonts w:cs="Times New Roman"/>
          <w:color w:val="auto"/>
        </w:rPr>
        <w:footnoteReference w:id="62"/>
      </w:r>
      <w:r w:rsidR="006B459F" w:rsidRPr="00A74008">
        <w:rPr>
          <w:rFonts w:cs="Times New Roman"/>
          <w:color w:val="auto"/>
        </w:rPr>
        <w:t xml:space="preserve"> </w:t>
      </w:r>
    </w:p>
    <w:p w14:paraId="79D6E2E7" w14:textId="312ED5E8" w:rsidR="006F5DE8" w:rsidRPr="00A74008" w:rsidRDefault="00B342AA" w:rsidP="00A74008">
      <w:pPr>
        <w:pStyle w:val="Heading2"/>
        <w:spacing w:line="480" w:lineRule="auto"/>
        <w:contextualSpacing/>
        <w:rPr>
          <w:rFonts w:cs="Times New Roman"/>
          <w:color w:val="auto"/>
        </w:rPr>
      </w:pPr>
      <w:r w:rsidRPr="00A74008">
        <w:rPr>
          <w:rFonts w:cs="Times New Roman"/>
          <w:color w:val="auto"/>
        </w:rPr>
        <w:lastRenderedPageBreak/>
        <w:t>The State of the Practice Recent Methods &amp; Cases</w:t>
      </w:r>
    </w:p>
    <w:p w14:paraId="5B6EA719" w14:textId="0375A4D6" w:rsidR="00603275" w:rsidRPr="00A74008" w:rsidRDefault="00DE5BBB" w:rsidP="00A74008">
      <w:pPr>
        <w:spacing w:line="480" w:lineRule="auto"/>
        <w:ind w:firstLine="720"/>
        <w:contextualSpacing/>
        <w:rPr>
          <w:rFonts w:cs="Times New Roman"/>
          <w:color w:val="auto"/>
        </w:rPr>
      </w:pPr>
      <w:r w:rsidRPr="00A74008">
        <w:rPr>
          <w:rFonts w:cs="Times New Roman"/>
          <w:color w:val="auto"/>
        </w:rPr>
        <w:t xml:space="preserve">To </w:t>
      </w:r>
      <w:r w:rsidR="00402FDD" w:rsidRPr="00A74008">
        <w:rPr>
          <w:rFonts w:cs="Times New Roman"/>
          <w:color w:val="auto"/>
        </w:rPr>
        <w:t>help</w:t>
      </w:r>
      <w:r w:rsidRPr="00A74008">
        <w:rPr>
          <w:rFonts w:cs="Times New Roman"/>
          <w:color w:val="auto"/>
        </w:rPr>
        <w:t xml:space="preserve"> root </w:t>
      </w:r>
      <w:r w:rsidR="00471218" w:rsidRPr="00A74008">
        <w:rPr>
          <w:rFonts w:cs="Times New Roman"/>
          <w:color w:val="auto"/>
        </w:rPr>
        <w:t xml:space="preserve">software into the physical realm, applicants will often claim </w:t>
      </w:r>
      <w:r w:rsidR="0073414A" w:rsidRPr="00A74008">
        <w:rPr>
          <w:rFonts w:cs="Times New Roman"/>
          <w:color w:val="auto"/>
        </w:rPr>
        <w:t xml:space="preserve">software </w:t>
      </w:r>
      <w:r w:rsidR="00471218" w:rsidRPr="00A74008">
        <w:rPr>
          <w:rFonts w:cs="Times New Roman"/>
          <w:color w:val="auto"/>
        </w:rPr>
        <w:t>with</w:t>
      </w:r>
      <w:r w:rsidR="00EC7338" w:rsidRPr="00A74008">
        <w:rPr>
          <w:rFonts w:cs="Times New Roman"/>
          <w:color w:val="auto"/>
        </w:rPr>
        <w:t xml:space="preserve"> </w:t>
      </w:r>
      <w:r w:rsidR="00471218" w:rsidRPr="00A74008">
        <w:rPr>
          <w:rFonts w:cs="Times New Roman"/>
          <w:color w:val="auto"/>
        </w:rPr>
        <w:t xml:space="preserve">a </w:t>
      </w:r>
      <w:r w:rsidR="00EC7338" w:rsidRPr="00A74008">
        <w:rPr>
          <w:rFonts w:cs="Times New Roman"/>
          <w:color w:val="auto"/>
        </w:rPr>
        <w:t>Beauregard claim.</w:t>
      </w:r>
      <w:r w:rsidR="00EC7338" w:rsidRPr="00A74008">
        <w:rPr>
          <w:rStyle w:val="FootnoteReference"/>
          <w:rFonts w:cs="Times New Roman"/>
          <w:color w:val="auto"/>
        </w:rPr>
        <w:footnoteReference w:id="63"/>
      </w:r>
      <w:r w:rsidR="002B5D3E" w:rsidRPr="00A74008">
        <w:rPr>
          <w:rFonts w:cs="Times New Roman"/>
          <w:color w:val="auto"/>
        </w:rPr>
        <w:t xml:space="preserve"> These claims </w:t>
      </w:r>
      <w:r w:rsidR="005E201C" w:rsidRPr="00A74008">
        <w:rPr>
          <w:rFonts w:cs="Times New Roman"/>
          <w:color w:val="auto"/>
        </w:rPr>
        <w:t xml:space="preserve">began in response to </w:t>
      </w:r>
      <w:r w:rsidR="005E201C" w:rsidRPr="00A74008">
        <w:rPr>
          <w:rFonts w:cs="Times New Roman"/>
          <w:i/>
          <w:color w:val="auto"/>
        </w:rPr>
        <w:t>In re Beauregard</w:t>
      </w:r>
      <w:r w:rsidR="005E201C" w:rsidRPr="00A74008">
        <w:rPr>
          <w:rFonts w:cs="Times New Roman"/>
          <w:color w:val="auto"/>
        </w:rPr>
        <w:t xml:space="preserve">, which </w:t>
      </w:r>
      <w:r w:rsidR="008452BB" w:rsidRPr="00A74008">
        <w:rPr>
          <w:rFonts w:cs="Times New Roman"/>
          <w:color w:val="auto"/>
        </w:rPr>
        <w:t>quoted the Commissioner of Patents and Trademarks</w:t>
      </w:r>
      <w:r w:rsidR="00884029" w:rsidRPr="00A74008">
        <w:rPr>
          <w:rFonts w:cs="Times New Roman"/>
          <w:color w:val="auto"/>
        </w:rPr>
        <w:t>,</w:t>
      </w:r>
      <w:r w:rsidR="008452BB" w:rsidRPr="00A74008">
        <w:rPr>
          <w:rFonts w:cs="Times New Roman"/>
          <w:color w:val="auto"/>
        </w:rPr>
        <w:t xml:space="preserve"> who stated</w:t>
      </w:r>
      <w:r w:rsidR="005E201C" w:rsidRPr="00A74008">
        <w:rPr>
          <w:rFonts w:cs="Times New Roman"/>
          <w:color w:val="auto"/>
        </w:rPr>
        <w:t xml:space="preserve"> that software embodied in a tangible medium was patentable.</w:t>
      </w:r>
      <w:r w:rsidR="005E201C" w:rsidRPr="00A74008">
        <w:rPr>
          <w:rStyle w:val="FootnoteReference"/>
          <w:rFonts w:cs="Times New Roman"/>
          <w:color w:val="auto"/>
        </w:rPr>
        <w:footnoteReference w:id="64"/>
      </w:r>
      <w:r w:rsidR="005E201C" w:rsidRPr="00A74008">
        <w:rPr>
          <w:rFonts w:cs="Times New Roman"/>
          <w:color w:val="auto"/>
        </w:rPr>
        <w:t xml:space="preserve"> Thus claims often contain a variation on the following, “A computer readable medium containing program instructions…”</w:t>
      </w:r>
      <w:r w:rsidR="005E201C" w:rsidRPr="00A74008">
        <w:rPr>
          <w:rStyle w:val="FootnoteReference"/>
          <w:rFonts w:cs="Times New Roman"/>
          <w:color w:val="auto"/>
        </w:rPr>
        <w:footnoteReference w:id="65"/>
      </w:r>
      <w:r w:rsidR="005E201C" w:rsidRPr="00A74008">
        <w:rPr>
          <w:rFonts w:cs="Times New Roman"/>
          <w:color w:val="auto"/>
        </w:rPr>
        <w:t xml:space="preserve"> in an effort to connect the abstract nature of software with something tangible and real. </w:t>
      </w:r>
    </w:p>
    <w:p w14:paraId="1349CC35" w14:textId="5D87A031" w:rsidR="0018090C" w:rsidRPr="00A74008" w:rsidRDefault="004F119C" w:rsidP="00A74008">
      <w:pPr>
        <w:spacing w:line="480" w:lineRule="auto"/>
        <w:ind w:firstLine="720"/>
        <w:contextualSpacing/>
        <w:rPr>
          <w:rFonts w:cs="Times New Roman"/>
          <w:color w:val="auto"/>
        </w:rPr>
      </w:pPr>
      <w:commentRangeStart w:id="33"/>
      <w:r w:rsidRPr="00A74008">
        <w:rPr>
          <w:rFonts w:cs="Times New Roman"/>
          <w:color w:val="auto"/>
        </w:rPr>
        <w:t>In 2012</w:t>
      </w:r>
      <w:r w:rsidR="00D30006" w:rsidRPr="00A74008">
        <w:rPr>
          <w:rFonts w:cs="Times New Roman"/>
          <w:color w:val="auto"/>
        </w:rPr>
        <w:t xml:space="preserve">, </w:t>
      </w:r>
      <w:r w:rsidR="007960EE" w:rsidRPr="00A74008">
        <w:rPr>
          <w:rFonts w:cs="Times New Roman"/>
          <w:color w:val="auto"/>
        </w:rPr>
        <w:t xml:space="preserve">the Supreme Court </w:t>
      </w:r>
      <w:r w:rsidR="00110EA6" w:rsidRPr="00A74008">
        <w:rPr>
          <w:rFonts w:cs="Times New Roman"/>
          <w:color w:val="auto"/>
        </w:rPr>
        <w:t xml:space="preserve">heard a petition concerning </w:t>
      </w:r>
      <w:r w:rsidR="00B55809" w:rsidRPr="00A74008">
        <w:rPr>
          <w:rFonts w:cs="Times New Roman"/>
          <w:color w:val="auto"/>
        </w:rPr>
        <w:t xml:space="preserve">processes that help doctors who administer thiopurine drugs determine if a dosage is </w:t>
      </w:r>
      <w:r w:rsidR="0047151A" w:rsidRPr="00A74008">
        <w:rPr>
          <w:rFonts w:cs="Times New Roman"/>
          <w:color w:val="auto"/>
        </w:rPr>
        <w:t>too low or too high</w:t>
      </w:r>
      <w:r w:rsidR="002C0C20" w:rsidRPr="00A74008">
        <w:rPr>
          <w:rFonts w:cs="Times New Roman"/>
          <w:color w:val="auto"/>
        </w:rPr>
        <w:t xml:space="preserve"> in </w:t>
      </w:r>
      <w:r w:rsidR="002C0C20" w:rsidRPr="00A74008">
        <w:rPr>
          <w:rFonts w:cs="Times New Roman"/>
          <w:i/>
          <w:color w:val="auto"/>
        </w:rPr>
        <w:t>Mayo Collaborative Servs. v. Prometheus Labs</w:t>
      </w:r>
      <w:r w:rsidR="00363F14" w:rsidRPr="00A74008">
        <w:rPr>
          <w:rFonts w:cs="Times New Roman"/>
          <w:color w:val="auto"/>
        </w:rPr>
        <w:t>.</w:t>
      </w:r>
      <w:r w:rsidR="002C06B5" w:rsidRPr="00A74008">
        <w:rPr>
          <w:rStyle w:val="FootnoteReference"/>
          <w:rFonts w:cs="Times New Roman"/>
          <w:color w:val="auto"/>
        </w:rPr>
        <w:footnoteReference w:id="66"/>
      </w:r>
      <w:r w:rsidR="00363F14" w:rsidRPr="00A74008">
        <w:rPr>
          <w:rFonts w:cs="Times New Roman"/>
          <w:color w:val="auto"/>
        </w:rPr>
        <w:t xml:space="preserve"> </w:t>
      </w:r>
      <w:r w:rsidR="001A1F27" w:rsidRPr="00A74008">
        <w:rPr>
          <w:rFonts w:cs="Times New Roman"/>
          <w:color w:val="auto"/>
        </w:rPr>
        <w:t>It</w:t>
      </w:r>
      <w:r w:rsidR="00D30006" w:rsidRPr="00A74008">
        <w:rPr>
          <w:rFonts w:cs="Times New Roman"/>
          <w:color w:val="auto"/>
        </w:rPr>
        <w:t xml:space="preserve"> introduced</w:t>
      </w:r>
      <w:r w:rsidR="00474BE8" w:rsidRPr="00A74008">
        <w:rPr>
          <w:rFonts w:cs="Times New Roman"/>
          <w:color w:val="auto"/>
        </w:rPr>
        <w:t xml:space="preserve"> a two</w:t>
      </w:r>
      <w:ins w:id="34" w:author="Joseph Hold" w:date="2018-12-28T15:18:00Z">
        <w:r w:rsidR="004944AC" w:rsidRPr="00A74008">
          <w:rPr>
            <w:rFonts w:cs="Times New Roman"/>
            <w:color w:val="auto"/>
          </w:rPr>
          <w:t>-</w:t>
        </w:r>
      </w:ins>
      <w:r w:rsidR="00474BE8" w:rsidRPr="00A74008">
        <w:rPr>
          <w:rFonts w:cs="Times New Roman"/>
          <w:color w:val="auto"/>
        </w:rPr>
        <w:t xml:space="preserve">step process to determine </w:t>
      </w:r>
      <w:r w:rsidR="00A57DCE" w:rsidRPr="00A74008">
        <w:rPr>
          <w:rFonts w:cs="Times New Roman"/>
          <w:color w:val="auto"/>
        </w:rPr>
        <w:t xml:space="preserve">if an invention </w:t>
      </w:r>
      <w:r w:rsidR="00695531" w:rsidRPr="00A74008">
        <w:rPr>
          <w:rFonts w:cs="Times New Roman"/>
          <w:color w:val="auto"/>
        </w:rPr>
        <w:t xml:space="preserve">claims </w:t>
      </w:r>
      <w:r w:rsidR="001901F0" w:rsidRPr="00A74008">
        <w:rPr>
          <w:rFonts w:cs="Times New Roman"/>
          <w:color w:val="auto"/>
        </w:rPr>
        <w:t xml:space="preserve">“building blocks of human ingenuity, which are ineligible for patent protection” </w:t>
      </w:r>
      <w:r w:rsidR="005E61E2" w:rsidRPr="00A74008">
        <w:rPr>
          <w:rFonts w:cs="Times New Roman"/>
          <w:color w:val="auto"/>
        </w:rPr>
        <w:t xml:space="preserve">or if the patent integrates building blocks into something more. </w:t>
      </w:r>
      <w:commentRangeEnd w:id="33"/>
      <w:r w:rsidR="00A9598D" w:rsidRPr="00A74008">
        <w:rPr>
          <w:rStyle w:val="CommentReference"/>
          <w:rFonts w:cs="Times New Roman"/>
          <w:color w:val="auto"/>
        </w:rPr>
        <w:commentReference w:id="33"/>
      </w:r>
      <w:r w:rsidR="00323B4E" w:rsidRPr="00A74008">
        <w:rPr>
          <w:rFonts w:cs="Times New Roman"/>
          <w:color w:val="auto"/>
        </w:rPr>
        <w:t>This framework is</w:t>
      </w:r>
      <w:r w:rsidR="00AA2610" w:rsidRPr="00A74008">
        <w:rPr>
          <w:rFonts w:cs="Times New Roman"/>
          <w:color w:val="auto"/>
        </w:rPr>
        <w:t xml:space="preserve"> the </w:t>
      </w:r>
      <w:r w:rsidR="005364D3" w:rsidRPr="00A74008">
        <w:rPr>
          <w:rFonts w:cs="Times New Roman"/>
          <w:color w:val="auto"/>
        </w:rPr>
        <w:t xml:space="preserve">method of </w:t>
      </w:r>
      <w:r w:rsidR="00607841" w:rsidRPr="00A74008">
        <w:rPr>
          <w:rFonts w:cs="Times New Roman"/>
          <w:color w:val="auto"/>
        </w:rPr>
        <w:t>considering</w:t>
      </w:r>
      <w:r w:rsidR="005364D3" w:rsidRPr="00A74008">
        <w:rPr>
          <w:rFonts w:cs="Times New Roman"/>
          <w:color w:val="auto"/>
        </w:rPr>
        <w:t xml:space="preserve"> abstract ideas</w:t>
      </w:r>
      <w:r w:rsidR="00323B4E" w:rsidRPr="00A74008">
        <w:rPr>
          <w:rFonts w:cs="Times New Roman"/>
          <w:color w:val="auto"/>
        </w:rPr>
        <w:t xml:space="preserve"> across all</w:t>
      </w:r>
      <w:r w:rsidR="00A93669" w:rsidRPr="00A74008">
        <w:rPr>
          <w:rFonts w:cs="Times New Roman"/>
          <w:color w:val="auto"/>
        </w:rPr>
        <w:t xml:space="preserve"> patent areas</w:t>
      </w:r>
      <w:r w:rsidR="005364D3" w:rsidRPr="00A74008">
        <w:rPr>
          <w:rFonts w:cs="Times New Roman"/>
          <w:color w:val="auto"/>
        </w:rPr>
        <w:t>.</w:t>
      </w:r>
      <w:r w:rsidR="000A5E60" w:rsidRPr="00A74008">
        <w:rPr>
          <w:rFonts w:cs="Times New Roman"/>
          <w:color w:val="auto"/>
        </w:rPr>
        <w:t xml:space="preserve"> Mayo marked a return of the inventive step line of </w:t>
      </w:r>
      <w:r w:rsidR="00623C6F" w:rsidRPr="00A74008">
        <w:rPr>
          <w:rFonts w:cs="Times New Roman"/>
          <w:color w:val="auto"/>
        </w:rPr>
        <w:t>inquiry but</w:t>
      </w:r>
      <w:r w:rsidR="000A5E60" w:rsidRPr="00A74008">
        <w:rPr>
          <w:rFonts w:cs="Times New Roman"/>
          <w:color w:val="auto"/>
        </w:rPr>
        <w:t xml:space="preserve"> did not specify how much of an inventive step was necessary</w:t>
      </w:r>
      <w:r w:rsidR="00882474" w:rsidRPr="00A74008">
        <w:rPr>
          <w:rFonts w:cs="Times New Roman"/>
          <w:color w:val="auto"/>
        </w:rPr>
        <w:t xml:space="preserve"> for patent eligibility</w:t>
      </w:r>
      <w:r w:rsidR="00372774" w:rsidRPr="00A74008">
        <w:rPr>
          <w:rFonts w:cs="Times New Roman"/>
          <w:color w:val="auto"/>
        </w:rPr>
        <w:t>, leaving the meaning of § 101 unclear</w:t>
      </w:r>
      <w:r w:rsidR="000A5E60" w:rsidRPr="00A74008">
        <w:rPr>
          <w:rFonts w:cs="Times New Roman"/>
          <w:color w:val="auto"/>
        </w:rPr>
        <w:t>.</w:t>
      </w:r>
      <w:commentRangeStart w:id="35"/>
      <w:r w:rsidR="000A5E60" w:rsidRPr="00A74008">
        <w:rPr>
          <w:rStyle w:val="FootnoteReference"/>
          <w:rFonts w:cs="Times New Roman"/>
          <w:color w:val="auto"/>
        </w:rPr>
        <w:footnoteReference w:id="67"/>
      </w:r>
      <w:commentRangeEnd w:id="35"/>
      <w:r w:rsidR="001D7F6D" w:rsidRPr="00A74008">
        <w:rPr>
          <w:rStyle w:val="CommentReference"/>
          <w:rFonts w:cs="Times New Roman"/>
          <w:color w:val="auto"/>
        </w:rPr>
        <w:commentReference w:id="35"/>
      </w:r>
      <w:r w:rsidR="005364D3" w:rsidRPr="00A74008">
        <w:rPr>
          <w:rFonts w:cs="Times New Roman"/>
          <w:color w:val="auto"/>
        </w:rPr>
        <w:t xml:space="preserve"> </w:t>
      </w:r>
    </w:p>
    <w:p w14:paraId="7B906CFD" w14:textId="77777777" w:rsidR="00402FDD" w:rsidRPr="00284502" w:rsidRDefault="00402FDD" w:rsidP="00A74008">
      <w:pPr>
        <w:spacing w:line="480" w:lineRule="auto"/>
        <w:ind w:firstLine="720"/>
        <w:contextualSpacing/>
        <w:rPr>
          <w:rFonts w:cs="Times New Roman"/>
          <w:color w:val="FF0000"/>
        </w:rPr>
      </w:pPr>
      <w:r w:rsidRPr="00284502">
        <w:rPr>
          <w:rFonts w:cs="Times New Roman"/>
          <w:color w:val="FF0000"/>
        </w:rPr>
        <w:t xml:space="preserve">[explain the meaning of “directed to”] </w:t>
      </w:r>
      <w:proofErr w:type="gramStart"/>
      <w:r w:rsidRPr="00284502">
        <w:rPr>
          <w:rFonts w:cs="Times New Roman"/>
          <w:color w:val="FF0000"/>
        </w:rPr>
        <w:t>–  https://www.uspto.gov/web/offices/pac/mpep/s2106.html</w:t>
      </w:r>
      <w:proofErr w:type="gramEnd"/>
    </w:p>
    <w:p w14:paraId="3FAD6F37" w14:textId="77777777" w:rsidR="00402FDD" w:rsidRPr="00A74008" w:rsidRDefault="00402FDD" w:rsidP="00A74008">
      <w:pPr>
        <w:spacing w:line="480" w:lineRule="auto"/>
        <w:ind w:firstLine="720"/>
        <w:contextualSpacing/>
        <w:rPr>
          <w:rFonts w:cs="Times New Roman"/>
          <w:color w:val="auto"/>
        </w:rPr>
      </w:pPr>
    </w:p>
    <w:p w14:paraId="17CB6767" w14:textId="644B2928" w:rsidR="008C2392" w:rsidRPr="00A74008" w:rsidRDefault="006A34C8" w:rsidP="00A74008">
      <w:pPr>
        <w:spacing w:line="480" w:lineRule="auto"/>
        <w:ind w:firstLine="720"/>
        <w:contextualSpacing/>
        <w:rPr>
          <w:rFonts w:cs="Times New Roman"/>
          <w:color w:val="auto"/>
        </w:rPr>
      </w:pPr>
      <w:r w:rsidRPr="00A74008">
        <w:rPr>
          <w:rFonts w:cs="Times New Roman"/>
          <w:color w:val="auto"/>
        </w:rPr>
        <w:lastRenderedPageBreak/>
        <w:t xml:space="preserve"> </w:t>
      </w:r>
      <w:commentRangeStart w:id="36"/>
      <w:r w:rsidR="008C2392" w:rsidRPr="00A74008">
        <w:rPr>
          <w:rFonts w:cs="Times New Roman"/>
          <w:color w:val="auto"/>
        </w:rPr>
        <w:t>[</w:t>
      </w:r>
      <w:commentRangeStart w:id="37"/>
      <w:proofErr w:type="spellStart"/>
      <w:r w:rsidR="008C2392" w:rsidRPr="00A74008">
        <w:rPr>
          <w:rFonts w:cs="Times New Roman"/>
          <w:color w:val="auto"/>
        </w:rPr>
        <w:t>alice</w:t>
      </w:r>
      <w:commentRangeEnd w:id="37"/>
      <w:proofErr w:type="spellEnd"/>
      <w:r w:rsidR="00827DEC" w:rsidRPr="00A74008">
        <w:rPr>
          <w:rStyle w:val="CommentReference"/>
          <w:rFonts w:cs="Times New Roman"/>
          <w:color w:val="auto"/>
        </w:rPr>
        <w:commentReference w:id="37"/>
      </w:r>
      <w:r w:rsidR="008C2392" w:rsidRPr="00A74008">
        <w:rPr>
          <w:rFonts w:cs="Times New Roman"/>
          <w:color w:val="auto"/>
        </w:rPr>
        <w:t xml:space="preserve">] </w:t>
      </w:r>
      <w:commentRangeEnd w:id="36"/>
      <w:r w:rsidR="008C2392" w:rsidRPr="00A74008">
        <w:rPr>
          <w:rStyle w:val="CommentReference"/>
          <w:rFonts w:cs="Times New Roman"/>
          <w:color w:val="auto"/>
        </w:rPr>
        <w:commentReference w:id="36"/>
      </w:r>
      <w:r w:rsidR="00C273C3" w:rsidRPr="00A74008">
        <w:rPr>
          <w:rFonts w:cs="Times New Roman"/>
          <w:color w:val="auto"/>
        </w:rPr>
        <w:t xml:space="preserve">In 2014, the patent world was rocked by </w:t>
      </w:r>
      <w:r w:rsidR="00C273C3" w:rsidRPr="00A74008">
        <w:rPr>
          <w:rFonts w:cs="Times New Roman"/>
          <w:i/>
          <w:color w:val="auto"/>
        </w:rPr>
        <w:t>Alice Corp. Pty. Ltd. v. CLS Bank Intern</w:t>
      </w:r>
      <w:r w:rsidR="00DF4EB9" w:rsidRPr="00A74008">
        <w:rPr>
          <w:rFonts w:cs="Times New Roman"/>
          <w:color w:val="auto"/>
        </w:rPr>
        <w:t xml:space="preserve">, in which the Supreme Court ruled that </w:t>
      </w:r>
      <w:commentRangeStart w:id="38"/>
      <w:r w:rsidR="00626E4E" w:rsidRPr="00A74008">
        <w:rPr>
          <w:rFonts w:cs="Times New Roman"/>
          <w:color w:val="auto"/>
        </w:rPr>
        <w:t>escrow software was a patent ineligible invention</w:t>
      </w:r>
      <w:commentRangeEnd w:id="38"/>
      <w:r w:rsidR="00370E19" w:rsidRPr="00A74008">
        <w:rPr>
          <w:rStyle w:val="CommentReference"/>
          <w:rFonts w:cs="Times New Roman"/>
          <w:color w:val="auto"/>
        </w:rPr>
        <w:commentReference w:id="38"/>
      </w:r>
      <w:r w:rsidR="00626E4E" w:rsidRPr="00A74008">
        <w:rPr>
          <w:rFonts w:cs="Times New Roman"/>
          <w:color w:val="auto"/>
        </w:rPr>
        <w:t xml:space="preserve">. </w:t>
      </w:r>
      <w:r w:rsidR="00E23289" w:rsidRPr="00A74008">
        <w:rPr>
          <w:rFonts w:cs="Times New Roman"/>
          <w:color w:val="auto"/>
        </w:rPr>
        <w:t xml:space="preserve">The opinion </w:t>
      </w:r>
      <w:r w:rsidR="00BD41BD" w:rsidRPr="00A74008">
        <w:rPr>
          <w:rFonts w:cs="Times New Roman"/>
          <w:color w:val="auto"/>
        </w:rPr>
        <w:t xml:space="preserve">created a </w:t>
      </w:r>
      <w:r w:rsidR="00BF09FB" w:rsidRPr="00A74008">
        <w:rPr>
          <w:rFonts w:cs="Times New Roman"/>
          <w:color w:val="auto"/>
        </w:rPr>
        <w:t>two-step</w:t>
      </w:r>
      <w:r w:rsidR="00BD41BD" w:rsidRPr="00A74008">
        <w:rPr>
          <w:rFonts w:cs="Times New Roman"/>
          <w:color w:val="auto"/>
        </w:rPr>
        <w:t xml:space="preserve"> framework, based largely on the </w:t>
      </w:r>
      <w:r w:rsidR="00BD41BD" w:rsidRPr="00A74008">
        <w:rPr>
          <w:rFonts w:cs="Times New Roman"/>
          <w:i/>
          <w:color w:val="auto"/>
        </w:rPr>
        <w:t>Mayo</w:t>
      </w:r>
      <w:r w:rsidR="00BD41BD" w:rsidRPr="00A74008">
        <w:rPr>
          <w:rFonts w:cs="Times New Roman"/>
          <w:color w:val="auto"/>
        </w:rPr>
        <w:t xml:space="preserve"> holding, to determine if a</w:t>
      </w:r>
      <w:r w:rsidR="007D197D" w:rsidRPr="00A74008">
        <w:rPr>
          <w:rFonts w:cs="Times New Roman"/>
          <w:color w:val="auto"/>
        </w:rPr>
        <w:t xml:space="preserve">n invention was patent eligible. </w:t>
      </w:r>
      <w:r w:rsidR="006A1615" w:rsidRPr="00A74008">
        <w:rPr>
          <w:rFonts w:cs="Times New Roman"/>
          <w:color w:val="auto"/>
        </w:rPr>
        <w:t>In s</w:t>
      </w:r>
      <w:r w:rsidR="00BF6F7B" w:rsidRPr="00A74008">
        <w:rPr>
          <w:rFonts w:cs="Times New Roman"/>
          <w:color w:val="auto"/>
        </w:rPr>
        <w:t xml:space="preserve">tep one of the framework </w:t>
      </w:r>
      <w:r w:rsidR="006A1615" w:rsidRPr="00A74008">
        <w:rPr>
          <w:rFonts w:cs="Times New Roman"/>
          <w:color w:val="auto"/>
        </w:rPr>
        <w:t xml:space="preserve">the Court must determine if the claims at </w:t>
      </w:r>
      <w:r w:rsidR="00BF09FB" w:rsidRPr="00A74008">
        <w:rPr>
          <w:rFonts w:cs="Times New Roman"/>
          <w:color w:val="auto"/>
        </w:rPr>
        <w:t>issue</w:t>
      </w:r>
      <w:r w:rsidR="006A1615" w:rsidRPr="00A74008">
        <w:rPr>
          <w:rFonts w:cs="Times New Roman"/>
          <w:color w:val="auto"/>
        </w:rPr>
        <w:t xml:space="preserve"> are direct</w:t>
      </w:r>
      <w:r w:rsidR="00B673C7" w:rsidRPr="00A74008">
        <w:rPr>
          <w:rFonts w:cs="Times New Roman"/>
          <w:color w:val="auto"/>
        </w:rPr>
        <w:t>ed to a patent-ineligible concept; if yes then they proceed to step two which asks: “what else is there in the claim before us?”</w:t>
      </w:r>
      <w:r w:rsidR="00B673C7" w:rsidRPr="00A74008">
        <w:rPr>
          <w:rStyle w:val="FootnoteReference"/>
          <w:rFonts w:cs="Times New Roman"/>
          <w:color w:val="auto"/>
        </w:rPr>
        <w:footnoteReference w:id="68"/>
      </w:r>
      <w:r w:rsidR="00AF743A" w:rsidRPr="00A74008">
        <w:rPr>
          <w:rFonts w:cs="Times New Roman"/>
          <w:color w:val="auto"/>
        </w:rPr>
        <w:t xml:space="preserve"> </w:t>
      </w:r>
      <w:commentRangeStart w:id="39"/>
      <w:r w:rsidR="00C01118" w:rsidRPr="00A74008">
        <w:rPr>
          <w:rFonts w:cs="Times New Roman"/>
          <w:color w:val="auto"/>
        </w:rPr>
        <w:t xml:space="preserve">This second step </w:t>
      </w:r>
      <w:r w:rsidR="009C21B7" w:rsidRPr="00A74008">
        <w:rPr>
          <w:rFonts w:cs="Times New Roman"/>
          <w:color w:val="auto"/>
        </w:rPr>
        <w:t>is determining whether additional elements transform the nature of the claim into patent eligible application</w:t>
      </w:r>
      <w:commentRangeEnd w:id="39"/>
      <w:r w:rsidR="0082773E" w:rsidRPr="00A74008">
        <w:rPr>
          <w:rStyle w:val="CommentReference"/>
          <w:rFonts w:cs="Times New Roman"/>
          <w:color w:val="auto"/>
        </w:rPr>
        <w:commentReference w:id="39"/>
      </w:r>
      <w:r w:rsidR="009C21B7" w:rsidRPr="00A74008">
        <w:rPr>
          <w:rFonts w:cs="Times New Roman"/>
          <w:color w:val="auto"/>
        </w:rPr>
        <w:t>.</w:t>
      </w:r>
      <w:r w:rsidR="0082773E" w:rsidRPr="00A74008">
        <w:rPr>
          <w:rStyle w:val="FootnoteReference"/>
          <w:rFonts w:cs="Times New Roman"/>
          <w:color w:val="auto"/>
        </w:rPr>
        <w:footnoteReference w:id="69"/>
      </w:r>
      <w:r w:rsidR="0082773E" w:rsidRPr="00A74008">
        <w:rPr>
          <w:rFonts w:cs="Times New Roman"/>
          <w:color w:val="auto"/>
        </w:rPr>
        <w:t xml:space="preserve"> </w:t>
      </w:r>
      <w:r w:rsidR="00AF743A" w:rsidRPr="00A74008">
        <w:rPr>
          <w:rFonts w:cs="Times New Roman"/>
          <w:color w:val="auto"/>
        </w:rPr>
        <w:t>The claim elements must be considered individually and in combination</w:t>
      </w:r>
      <w:r w:rsidR="00BF09FB" w:rsidRPr="00A74008">
        <w:rPr>
          <w:rFonts w:cs="Times New Roman"/>
          <w:color w:val="auto"/>
        </w:rPr>
        <w:t>.</w:t>
      </w:r>
      <w:r w:rsidR="00F844EB" w:rsidRPr="00A74008">
        <w:rPr>
          <w:rFonts w:cs="Times New Roman"/>
          <w:color w:val="auto"/>
        </w:rPr>
        <w:t xml:space="preserve"> [Insert </w:t>
      </w:r>
      <w:r w:rsidR="009D1770" w:rsidRPr="00A74008">
        <w:rPr>
          <w:rFonts w:cs="Times New Roman"/>
          <w:color w:val="auto"/>
        </w:rPr>
        <w:t xml:space="preserve">more about the mechanics of the decision, and how the factors weighed in the case at hand]. </w:t>
      </w:r>
    </w:p>
    <w:p w14:paraId="796CFE54" w14:textId="471B8BE8" w:rsidR="0058489B" w:rsidRPr="00284502" w:rsidRDefault="006C590B" w:rsidP="00A74008">
      <w:pPr>
        <w:spacing w:line="480" w:lineRule="auto"/>
        <w:ind w:firstLine="720"/>
        <w:contextualSpacing/>
        <w:rPr>
          <w:rFonts w:cs="Times New Roman"/>
          <w:color w:val="FF0000"/>
        </w:rPr>
      </w:pPr>
      <w:r w:rsidRPr="00284502">
        <w:rPr>
          <w:rFonts w:cs="Times New Roman"/>
          <w:color w:val="FF0000"/>
        </w:rPr>
        <w:t xml:space="preserve">[Discuss DDR Holdings]. </w:t>
      </w:r>
    </w:p>
    <w:p w14:paraId="06D3297D" w14:textId="7D102CDB" w:rsidR="0027437B" w:rsidRPr="00284502" w:rsidRDefault="0027437B" w:rsidP="00A74008">
      <w:pPr>
        <w:spacing w:line="480" w:lineRule="auto"/>
        <w:ind w:firstLine="720"/>
        <w:contextualSpacing/>
        <w:rPr>
          <w:rFonts w:cs="Times New Roman"/>
          <w:color w:val="FF0000"/>
        </w:rPr>
      </w:pPr>
      <w:proofErr w:type="spellStart"/>
      <w:r w:rsidRPr="00284502">
        <w:rPr>
          <w:rFonts w:cs="Times New Roman"/>
          <w:color w:val="FF0000"/>
        </w:rPr>
        <w:t>Enfish</w:t>
      </w:r>
      <w:commentRangeStart w:id="40"/>
      <w:commentRangeEnd w:id="40"/>
      <w:proofErr w:type="spellEnd"/>
      <w:r w:rsidRPr="00284502">
        <w:rPr>
          <w:rStyle w:val="CommentReference"/>
          <w:rFonts w:cs="Times New Roman"/>
          <w:color w:val="FF0000"/>
        </w:rPr>
        <w:commentReference w:id="40"/>
      </w:r>
      <w:r w:rsidRPr="00284502">
        <w:rPr>
          <w:rFonts w:cs="Times New Roman"/>
          <w:color w:val="FF0000"/>
        </w:rPr>
        <w:t xml:space="preserve"> (2016)</w:t>
      </w:r>
    </w:p>
    <w:p w14:paraId="7095CF7B" w14:textId="789ED8BE" w:rsidR="0027437B" w:rsidRPr="00284502" w:rsidRDefault="0027437B" w:rsidP="00A74008">
      <w:pPr>
        <w:spacing w:line="480" w:lineRule="auto"/>
        <w:ind w:firstLine="720"/>
        <w:contextualSpacing/>
        <w:rPr>
          <w:rFonts w:cs="Times New Roman"/>
          <w:color w:val="FF0000"/>
        </w:rPr>
      </w:pPr>
      <w:r w:rsidRPr="00284502">
        <w:rPr>
          <w:rFonts w:cs="Times New Roman"/>
          <w:color w:val="FF0000"/>
        </w:rPr>
        <w:t>Core Wireless</w:t>
      </w:r>
      <w:bookmarkStart w:id="41" w:name="_GoBack"/>
      <w:bookmarkEnd w:id="41"/>
    </w:p>
    <w:p w14:paraId="5701CE38" w14:textId="23F3919A" w:rsidR="00DF4947" w:rsidRPr="00A74008" w:rsidRDefault="0058489B" w:rsidP="00A74008">
      <w:pPr>
        <w:pStyle w:val="Heading1"/>
        <w:spacing w:line="480" w:lineRule="auto"/>
        <w:rPr>
          <w:rFonts w:cs="Times New Roman"/>
          <w:color w:val="auto"/>
        </w:rPr>
      </w:pPr>
      <w:r w:rsidRPr="00A74008">
        <w:rPr>
          <w:rFonts w:cs="Times New Roman"/>
          <w:color w:val="auto"/>
        </w:rPr>
        <w:t>The Problem at Hand: Berkheimer</w:t>
      </w:r>
    </w:p>
    <w:p w14:paraId="73B9AAD0" w14:textId="69FD50FA" w:rsidR="00B4096D" w:rsidRPr="00A74008" w:rsidRDefault="003379BA" w:rsidP="00A74008">
      <w:pPr>
        <w:spacing w:line="480" w:lineRule="auto"/>
        <w:ind w:firstLine="720"/>
        <w:contextualSpacing/>
        <w:rPr>
          <w:rFonts w:cs="Times New Roman"/>
          <w:color w:val="auto"/>
        </w:rPr>
      </w:pPr>
      <w:r w:rsidRPr="00A74008">
        <w:rPr>
          <w:rFonts w:cs="Times New Roman"/>
          <w:color w:val="auto"/>
        </w:rPr>
        <w:t xml:space="preserve">In early 2018 </w:t>
      </w:r>
      <w:r w:rsidR="00F93DD1" w:rsidRPr="00A74008">
        <w:rPr>
          <w:rFonts w:cs="Times New Roman"/>
          <w:color w:val="auto"/>
        </w:rPr>
        <w:t xml:space="preserve">the Federal Circuit heard oral arguments for </w:t>
      </w:r>
      <w:r w:rsidR="00F93DD1" w:rsidRPr="00A74008">
        <w:rPr>
          <w:rFonts w:cs="Times New Roman"/>
          <w:i/>
          <w:color w:val="auto"/>
        </w:rPr>
        <w:t>Berkheimer v. HP</w:t>
      </w:r>
      <w:r w:rsidR="008E7CDC" w:rsidRPr="00A74008">
        <w:rPr>
          <w:rFonts w:cs="Times New Roman"/>
          <w:color w:val="auto"/>
        </w:rPr>
        <w:t>. The Appellant, Steven Berkheimer</w:t>
      </w:r>
      <w:r w:rsidR="009E44A5" w:rsidRPr="00A74008">
        <w:rPr>
          <w:rFonts w:cs="Times New Roman"/>
          <w:color w:val="auto"/>
        </w:rPr>
        <w:t xml:space="preserve">, was the patentee and brought action for infringement of </w:t>
      </w:r>
      <w:r w:rsidR="00587D17" w:rsidRPr="00A74008">
        <w:rPr>
          <w:rFonts w:cs="Times New Roman"/>
          <w:color w:val="auto"/>
        </w:rPr>
        <w:t>his patent that described methods for digital file processing and archiving.</w:t>
      </w:r>
      <w:r w:rsidR="00587D17" w:rsidRPr="00A74008">
        <w:rPr>
          <w:rStyle w:val="FootnoteReference"/>
          <w:rFonts w:cs="Times New Roman"/>
          <w:color w:val="auto"/>
        </w:rPr>
        <w:footnoteReference w:id="70"/>
      </w:r>
      <w:r w:rsidR="00F3500C" w:rsidRPr="00A74008">
        <w:rPr>
          <w:rFonts w:cs="Times New Roman"/>
          <w:color w:val="auto"/>
        </w:rPr>
        <w:t xml:space="preserve"> </w:t>
      </w:r>
      <w:r w:rsidR="00F77BB2" w:rsidRPr="00A74008">
        <w:rPr>
          <w:rFonts w:cs="Times New Roman"/>
          <w:color w:val="auto"/>
        </w:rPr>
        <w:t>The claimed invention</w:t>
      </w:r>
      <w:r w:rsidR="006960B9" w:rsidRPr="00A74008">
        <w:rPr>
          <w:rFonts w:cs="Times New Roman"/>
          <w:color w:val="auto"/>
        </w:rPr>
        <w:t xml:space="preserve"> parsed files into objects and tags the objects to create relationships</w:t>
      </w:r>
      <w:r w:rsidR="009A200C" w:rsidRPr="00A74008">
        <w:rPr>
          <w:rFonts w:cs="Times New Roman"/>
          <w:color w:val="auto"/>
        </w:rPr>
        <w:t>. The objects are then compared to archived objects to determining</w:t>
      </w:r>
      <w:r w:rsidR="00880AC6" w:rsidRPr="00A74008">
        <w:rPr>
          <w:rFonts w:cs="Times New Roman"/>
          <w:color w:val="auto"/>
        </w:rPr>
        <w:t xml:space="preserve"> variation. The system eliminates redundant storage of common text and graphic element</w:t>
      </w:r>
      <w:r w:rsidR="005754AD" w:rsidRPr="00A74008">
        <w:rPr>
          <w:rFonts w:cs="Times New Roman"/>
          <w:color w:val="auto"/>
        </w:rPr>
        <w:t>, improving operating efficient and storage.</w:t>
      </w:r>
      <w:r w:rsidR="005754AD" w:rsidRPr="00A74008">
        <w:rPr>
          <w:rStyle w:val="FootnoteReference"/>
          <w:rFonts w:cs="Times New Roman"/>
          <w:color w:val="auto"/>
        </w:rPr>
        <w:footnoteReference w:id="71"/>
      </w:r>
      <w:r w:rsidR="00D058BD" w:rsidRPr="00A74008">
        <w:rPr>
          <w:rFonts w:cs="Times New Roman"/>
          <w:color w:val="auto"/>
        </w:rPr>
        <w:t xml:space="preserve"> </w:t>
      </w:r>
      <w:r w:rsidR="00126150" w:rsidRPr="00A74008">
        <w:rPr>
          <w:rFonts w:cs="Times New Roman"/>
          <w:color w:val="auto"/>
        </w:rPr>
        <w:t>Finding several claims indefinite, the Court then considered patent eligibility of the claims.</w:t>
      </w:r>
      <w:r w:rsidR="00126150" w:rsidRPr="00A74008">
        <w:rPr>
          <w:rStyle w:val="FootnoteReference"/>
          <w:rFonts w:cs="Times New Roman"/>
          <w:color w:val="auto"/>
        </w:rPr>
        <w:footnoteReference w:id="72"/>
      </w:r>
      <w:r w:rsidR="00126150" w:rsidRPr="00A74008">
        <w:rPr>
          <w:rFonts w:cs="Times New Roman"/>
          <w:color w:val="auto"/>
        </w:rPr>
        <w:t xml:space="preserve"> </w:t>
      </w:r>
    </w:p>
    <w:p w14:paraId="53200221" w14:textId="7E4F74B1" w:rsidR="007F00B1" w:rsidRPr="00A74008" w:rsidRDefault="005222B1" w:rsidP="00A74008">
      <w:pPr>
        <w:spacing w:line="480" w:lineRule="auto"/>
        <w:ind w:firstLine="720"/>
        <w:contextualSpacing/>
        <w:rPr>
          <w:rFonts w:cs="Times New Roman"/>
          <w:color w:val="auto"/>
        </w:rPr>
      </w:pPr>
      <w:r w:rsidRPr="00A74008">
        <w:rPr>
          <w:rFonts w:cs="Times New Roman"/>
          <w:color w:val="auto"/>
        </w:rPr>
        <w:lastRenderedPageBreak/>
        <w:t xml:space="preserve">Following the questions presented in Alice/Mayo, the Court found that the claims were directed to abstract </w:t>
      </w:r>
      <w:r w:rsidR="00CE34AE" w:rsidRPr="00A74008">
        <w:rPr>
          <w:rFonts w:cs="Times New Roman"/>
          <w:color w:val="auto"/>
        </w:rPr>
        <w:t>ideas</w:t>
      </w:r>
      <w:r w:rsidRPr="00A74008">
        <w:rPr>
          <w:rFonts w:cs="Times New Roman"/>
          <w:color w:val="auto"/>
        </w:rPr>
        <w:t xml:space="preserve"> of parsing, </w:t>
      </w:r>
      <w:r w:rsidR="00CE34AE" w:rsidRPr="00A74008">
        <w:rPr>
          <w:rFonts w:cs="Times New Roman"/>
          <w:color w:val="auto"/>
        </w:rPr>
        <w:t>comparing, storing</w:t>
      </w:r>
      <w:r w:rsidR="00421DA6" w:rsidRPr="00A74008">
        <w:rPr>
          <w:rFonts w:cs="Times New Roman"/>
          <w:color w:val="auto"/>
        </w:rPr>
        <w:t xml:space="preserve"> and editing data. </w:t>
      </w:r>
      <w:r w:rsidR="00D14BDC" w:rsidRPr="00A74008">
        <w:rPr>
          <w:rFonts w:cs="Times New Roman"/>
          <w:color w:val="auto"/>
        </w:rPr>
        <w:t>S</w:t>
      </w:r>
      <w:r w:rsidR="00421DA6" w:rsidRPr="00A74008">
        <w:rPr>
          <w:rFonts w:cs="Times New Roman"/>
          <w:color w:val="auto"/>
        </w:rPr>
        <w:t>ome genuine issue of material fact remained</w:t>
      </w:r>
      <w:r w:rsidR="00CE34AE" w:rsidRPr="00A74008">
        <w:rPr>
          <w:rFonts w:cs="Times New Roman"/>
          <w:color w:val="auto"/>
        </w:rPr>
        <w:t xml:space="preserve"> concerning whether some of the claims contained transformative invention concept</w:t>
      </w:r>
      <w:r w:rsidR="00D14BDC" w:rsidRPr="00A74008">
        <w:rPr>
          <w:rFonts w:cs="Times New Roman"/>
          <w:color w:val="auto"/>
        </w:rPr>
        <w:t xml:space="preserve"> and </w:t>
      </w:r>
      <w:r w:rsidR="00473573" w:rsidRPr="00A74008">
        <w:rPr>
          <w:rFonts w:cs="Times New Roman"/>
          <w:color w:val="auto"/>
        </w:rPr>
        <w:t>was summarily remanded</w:t>
      </w:r>
      <w:r w:rsidR="00CE34AE" w:rsidRPr="00A74008">
        <w:rPr>
          <w:rFonts w:cs="Times New Roman"/>
          <w:color w:val="auto"/>
        </w:rPr>
        <w:t>.</w:t>
      </w:r>
      <w:r w:rsidR="00CE34AE" w:rsidRPr="00A74008">
        <w:rPr>
          <w:rStyle w:val="FootnoteReference"/>
          <w:rFonts w:cs="Times New Roman"/>
          <w:color w:val="auto"/>
        </w:rPr>
        <w:footnoteReference w:id="73"/>
      </w:r>
    </w:p>
    <w:p w14:paraId="3E35A526" w14:textId="76E9C242" w:rsidR="00DF4947" w:rsidRPr="00A74008" w:rsidRDefault="00DF4947" w:rsidP="00A74008">
      <w:pPr>
        <w:pStyle w:val="Heading1"/>
        <w:spacing w:line="480" w:lineRule="auto"/>
        <w:rPr>
          <w:rFonts w:cs="Times New Roman"/>
          <w:color w:val="auto"/>
        </w:rPr>
      </w:pPr>
      <w:r w:rsidRPr="00A74008">
        <w:rPr>
          <w:rFonts w:cs="Times New Roman"/>
          <w:color w:val="auto"/>
        </w:rPr>
        <w:t>The Nay Sayers (Those that think there’s not a problem)</w:t>
      </w:r>
    </w:p>
    <w:p w14:paraId="00CE6334" w14:textId="715B0A0E" w:rsidR="004B16D1" w:rsidRPr="00A74008" w:rsidRDefault="004B16D1" w:rsidP="00A74008">
      <w:pPr>
        <w:pStyle w:val="Heading1"/>
        <w:spacing w:line="480" w:lineRule="auto"/>
        <w:rPr>
          <w:rFonts w:cs="Times New Roman"/>
          <w:color w:val="auto"/>
        </w:rPr>
      </w:pPr>
      <w:r w:rsidRPr="00A74008">
        <w:rPr>
          <w:rFonts w:cs="Times New Roman"/>
          <w:color w:val="auto"/>
        </w:rPr>
        <w:t>The Solution (Analysis)</w:t>
      </w:r>
    </w:p>
    <w:p w14:paraId="6A644EED" w14:textId="77777777" w:rsidR="0058489B" w:rsidRPr="00A74008" w:rsidRDefault="0058489B" w:rsidP="00A74008">
      <w:pPr>
        <w:spacing w:line="480" w:lineRule="auto"/>
        <w:contextualSpacing/>
        <w:rPr>
          <w:rFonts w:cs="Times New Roman"/>
          <w:color w:val="auto"/>
        </w:rPr>
      </w:pPr>
    </w:p>
    <w:p w14:paraId="3AA51BDC" w14:textId="77777777" w:rsidR="008B7A00" w:rsidRPr="00A74008" w:rsidRDefault="00A55113" w:rsidP="00A74008">
      <w:pPr>
        <w:keepNext/>
        <w:spacing w:line="480" w:lineRule="auto"/>
        <w:ind w:firstLine="720"/>
        <w:contextualSpacing/>
        <w:rPr>
          <w:rFonts w:cs="Times New Roman"/>
          <w:color w:val="auto"/>
        </w:rPr>
      </w:pPr>
      <w:r w:rsidRPr="00A74008">
        <w:rPr>
          <w:rFonts w:cs="Times New Roman"/>
          <w:noProof/>
          <w:color w:val="auto"/>
        </w:rPr>
        <w:lastRenderedPageBreak/>
        <w:drawing>
          <wp:inline distT="0" distB="0" distL="0" distR="0" wp14:anchorId="6B7340C7" wp14:editId="23FB5E2F">
            <wp:extent cx="3619959"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677" cy="5230829"/>
                    </a:xfrm>
                    <a:prstGeom prst="rect">
                      <a:avLst/>
                    </a:prstGeom>
                  </pic:spPr>
                </pic:pic>
              </a:graphicData>
            </a:graphic>
          </wp:inline>
        </w:drawing>
      </w:r>
    </w:p>
    <w:p w14:paraId="5BC1FE73" w14:textId="39DFEC3B" w:rsidR="004A6DBA" w:rsidRPr="00A74008" w:rsidRDefault="008B7A00" w:rsidP="00A74008">
      <w:pPr>
        <w:pStyle w:val="Caption"/>
        <w:spacing w:line="480" w:lineRule="auto"/>
        <w:contextualSpacing/>
        <w:rPr>
          <w:rFonts w:cs="Times New Roman"/>
          <w:noProof/>
          <w:color w:val="auto"/>
        </w:rPr>
      </w:pPr>
      <w:r w:rsidRPr="00A74008">
        <w:rPr>
          <w:rFonts w:cs="Times New Roman"/>
          <w:color w:val="auto"/>
        </w:rPr>
        <w:t xml:space="preserve">Figure </w:t>
      </w:r>
      <w:r w:rsidRPr="00A74008">
        <w:rPr>
          <w:rFonts w:cs="Times New Roman"/>
          <w:noProof/>
          <w:color w:val="auto"/>
        </w:rPr>
        <w:t xml:space="preserve">1 - </w:t>
      </w:r>
      <w:r w:rsidR="004A6DBA" w:rsidRPr="00A74008">
        <w:rPr>
          <w:rStyle w:val="Hyperlink"/>
          <w:rFonts w:cs="Times New Roman"/>
          <w:noProof/>
          <w:color w:val="auto"/>
        </w:rPr>
        <w:t>https://www.uspto.gov/web/offices/pac/mpep/s2106.html</w:t>
      </w:r>
    </w:p>
    <w:p w14:paraId="47D5079D" w14:textId="77777777" w:rsidR="004A6DBA" w:rsidRPr="00A74008" w:rsidRDefault="004A6DBA" w:rsidP="00A74008">
      <w:pPr>
        <w:spacing w:line="480" w:lineRule="auto"/>
        <w:contextualSpacing/>
        <w:rPr>
          <w:rFonts w:cs="Times New Roman"/>
          <w:i/>
          <w:iCs/>
          <w:noProof/>
          <w:color w:val="auto"/>
          <w:sz w:val="18"/>
          <w:szCs w:val="18"/>
        </w:rPr>
      </w:pPr>
      <w:r w:rsidRPr="00A74008">
        <w:rPr>
          <w:rFonts w:cs="Times New Roman"/>
          <w:noProof/>
          <w:color w:val="auto"/>
        </w:rPr>
        <w:br w:type="page"/>
      </w:r>
    </w:p>
    <w:p w14:paraId="0CA0BAC6" w14:textId="77777777" w:rsidR="00A94485" w:rsidRPr="00A74008" w:rsidRDefault="00A94485" w:rsidP="00A74008">
      <w:pPr>
        <w:spacing w:line="480" w:lineRule="auto"/>
        <w:contextualSpacing/>
        <w:rPr>
          <w:rFonts w:cs="Times New Roman"/>
          <w:color w:val="auto"/>
        </w:rPr>
      </w:pPr>
      <w:r w:rsidRPr="00A74008">
        <w:rPr>
          <w:rFonts w:cs="Times New Roman"/>
          <w:color w:val="auto"/>
        </w:rPr>
        <w:lastRenderedPageBreak/>
        <w:t>Pledge of Honesty</w:t>
      </w:r>
    </w:p>
    <w:p w14:paraId="0D29F65B" w14:textId="77777777" w:rsidR="00A94485" w:rsidRPr="00A74008" w:rsidRDefault="00A94485" w:rsidP="00A74008">
      <w:pPr>
        <w:spacing w:line="480" w:lineRule="auto"/>
        <w:contextualSpacing/>
        <w:rPr>
          <w:rFonts w:cs="Times New Roman"/>
          <w:color w:val="auto"/>
        </w:rPr>
      </w:pPr>
      <w:r w:rsidRPr="00A74008">
        <w:rPr>
          <w:rFonts w:cs="Times New Roman"/>
          <w:color w:val="auto"/>
        </w:rPr>
        <w:t xml:space="preserve">On my honor, I submit this work in good faith and pledge that I have neither given nor received improper aid in its completion. </w:t>
      </w:r>
    </w:p>
    <w:p w14:paraId="1DDCABEC" w14:textId="77777777" w:rsidR="00A94485" w:rsidRPr="00A74008" w:rsidRDefault="00A94485" w:rsidP="00A74008">
      <w:pPr>
        <w:spacing w:line="480" w:lineRule="auto"/>
        <w:contextualSpacing/>
        <w:rPr>
          <w:rFonts w:cs="Times New Roman"/>
          <w:color w:val="auto"/>
        </w:rPr>
      </w:pPr>
      <w:r w:rsidRPr="00A74008">
        <w:rPr>
          <w:rFonts w:cs="Times New Roman"/>
          <w:color w:val="auto"/>
        </w:rPr>
        <w:t>/s/ Seth Guthrie</w:t>
      </w:r>
    </w:p>
    <w:p w14:paraId="663E5ACE" w14:textId="012E6C8D" w:rsidR="00EE5E04" w:rsidRPr="00A74008" w:rsidRDefault="00EE5E04" w:rsidP="00A74008">
      <w:pPr>
        <w:spacing w:line="480" w:lineRule="auto"/>
        <w:contextualSpacing/>
        <w:rPr>
          <w:ins w:id="42" w:author="Joseph Hold" w:date="2018-12-28T15:19:00Z"/>
          <w:rFonts w:cs="Times New Roman"/>
          <w:color w:val="auto"/>
        </w:rPr>
      </w:pPr>
    </w:p>
    <w:p w14:paraId="52A9A45D" w14:textId="120CA662" w:rsidR="004944AC" w:rsidRPr="00A74008" w:rsidRDefault="004944AC" w:rsidP="00A74008">
      <w:pPr>
        <w:spacing w:line="480" w:lineRule="auto"/>
        <w:contextualSpacing/>
        <w:rPr>
          <w:rFonts w:cs="Times New Roman"/>
          <w:color w:val="auto"/>
        </w:rPr>
      </w:pPr>
      <w:ins w:id="43" w:author="Joseph Hold" w:date="2018-12-28T15:19:00Z">
        <w:r w:rsidRPr="00A74008">
          <w:rPr>
            <w:rFonts w:cs="Times New Roman"/>
            <w:color w:val="auto"/>
          </w:rPr>
          <w:t xml:space="preserve">Good start. Watch out for ways to improve sentence structure and pay attention to your grammar. Your </w:t>
        </w:r>
      </w:ins>
      <w:ins w:id="44" w:author="Joseph Hold" w:date="2018-12-28T15:22:00Z">
        <w:r w:rsidRPr="00A74008">
          <w:rPr>
            <w:rFonts w:cs="Times New Roman"/>
            <w:color w:val="auto"/>
          </w:rPr>
          <w:t xml:space="preserve">explanation of software patent history could use </w:t>
        </w:r>
      </w:ins>
      <w:ins w:id="45" w:author="Joseph Hold" w:date="2018-12-28T15:23:00Z">
        <w:r w:rsidRPr="00A74008">
          <w:rPr>
            <w:rFonts w:cs="Times New Roman"/>
            <w:color w:val="auto"/>
          </w:rPr>
          <w:t>a bit more</w:t>
        </w:r>
      </w:ins>
      <w:ins w:id="46" w:author="Joseph Hold" w:date="2018-12-28T15:22:00Z">
        <w:r w:rsidRPr="00A74008">
          <w:rPr>
            <w:rFonts w:cs="Times New Roman"/>
            <w:color w:val="auto"/>
          </w:rPr>
          <w:t xml:space="preserve"> work for clarity. Make sure </w:t>
        </w:r>
      </w:ins>
      <w:ins w:id="47" w:author="Joseph Hold" w:date="2018-12-28T15:23:00Z">
        <w:r w:rsidRPr="00A74008">
          <w:rPr>
            <w:rFonts w:cs="Times New Roman"/>
            <w:color w:val="auto"/>
          </w:rPr>
          <w:t xml:space="preserve">you include your prescription for patent system updates.  </w:t>
        </w:r>
      </w:ins>
      <w:ins w:id="48" w:author="Joseph Hold" w:date="2018-12-28T15:22:00Z">
        <w:r w:rsidRPr="00A74008">
          <w:rPr>
            <w:rFonts w:cs="Times New Roman"/>
            <w:color w:val="auto"/>
          </w:rPr>
          <w:t xml:space="preserve">Your analysis </w:t>
        </w:r>
      </w:ins>
      <w:ins w:id="49" w:author="Joseph Hold" w:date="2018-12-28T15:23:00Z">
        <w:r w:rsidRPr="00A74008">
          <w:rPr>
            <w:rFonts w:cs="Times New Roman"/>
            <w:color w:val="auto"/>
          </w:rPr>
          <w:t>should include the argument of those who view the patent system as fine for software</w:t>
        </w:r>
      </w:ins>
      <w:ins w:id="50" w:author="Joseph Hold" w:date="2018-12-28T15:24:00Z">
        <w:r w:rsidRPr="00A74008">
          <w:rPr>
            <w:rFonts w:cs="Times New Roman"/>
            <w:color w:val="auto"/>
          </w:rPr>
          <w:t xml:space="preserve"> needs. </w:t>
        </w:r>
      </w:ins>
    </w:p>
    <w:sectPr w:rsidR="004944AC" w:rsidRPr="00A7400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rielle" w:date="2018-12-30T10:12:00Z" w:initials="amp">
    <w:p w14:paraId="41771D0B" w14:textId="758D5E50" w:rsidR="00070CC5" w:rsidRDefault="00070CC5">
      <w:pPr>
        <w:pStyle w:val="CommentText"/>
      </w:pPr>
      <w:r>
        <w:rPr>
          <w:rStyle w:val="CommentReference"/>
        </w:rPr>
        <w:annotationRef/>
      </w:r>
      <w:r>
        <w:t>Consider adding more detail to your title so you hint at your thesis a bit more</w:t>
      </w:r>
    </w:p>
  </w:comment>
  <w:comment w:id="1" w:author="Joseph Hold" w:date="2018-12-28T11:52:00Z" w:initials="JH">
    <w:p w14:paraId="334DE53F" w14:textId="628C2D60" w:rsidR="00F637B4" w:rsidRDefault="00F637B4">
      <w:pPr>
        <w:pStyle w:val="CommentText"/>
      </w:pPr>
      <w:r>
        <w:rPr>
          <w:rStyle w:val="CommentReference"/>
        </w:rPr>
        <w:annotationRef/>
      </w:r>
      <w:r>
        <w:t>Universal comment: two spaces after a period is the norm</w:t>
      </w:r>
    </w:p>
  </w:comment>
  <w:comment w:id="2" w:author="seth guthrie" w:date="2019-01-10T10:32:00Z" w:initials="GSK">
    <w:p w14:paraId="0C4B7947" w14:textId="59D9DFA7" w:rsidR="00A910A7" w:rsidRDefault="00A910A7">
      <w:pPr>
        <w:pStyle w:val="CommentText"/>
      </w:pPr>
      <w:r>
        <w:rPr>
          <w:rStyle w:val="CommentReference"/>
        </w:rPr>
        <w:annotationRef/>
      </w:r>
      <w:r>
        <w:t xml:space="preserve">Once I have all my citations, combine the footnotes and place them all at the end of sentences. </w:t>
      </w:r>
    </w:p>
  </w:comment>
  <w:comment w:id="3" w:author="Joseph Hold" w:date="2018-12-28T11:53:00Z" w:initials="JH">
    <w:p w14:paraId="36B5A813" w14:textId="29DB8BC6" w:rsidR="00F637B4" w:rsidRDefault="00F637B4">
      <w:pPr>
        <w:pStyle w:val="CommentText"/>
      </w:pPr>
      <w:r>
        <w:rPr>
          <w:rStyle w:val="CommentReference"/>
        </w:rPr>
        <w:annotationRef/>
      </w:r>
      <w:r>
        <w:t>Universal comment: disable links in footnotes</w:t>
      </w:r>
    </w:p>
  </w:comment>
  <w:comment w:id="4" w:author="seth guthrie" w:date="2018-11-20T00:14:00Z" w:initials="sg">
    <w:p w14:paraId="685EC11A" w14:textId="77777777" w:rsidR="00BD0188" w:rsidRDefault="00BD0188" w:rsidP="00BD0188">
      <w:pPr>
        <w:pStyle w:val="CommentText"/>
      </w:pPr>
      <w:r>
        <w:rPr>
          <w:rStyle w:val="CommentReference"/>
        </w:rPr>
        <w:annotationRef/>
      </w:r>
      <w:r>
        <w:t xml:space="preserve">These two footnotes are the references for a statement in Software Patents and Pretrial Based on Ineligibility. </w:t>
      </w:r>
    </w:p>
    <w:p w14:paraId="1622FC6E" w14:textId="77777777" w:rsidR="00BD0188" w:rsidRDefault="00BD0188" w:rsidP="00BD0188">
      <w:pPr>
        <w:pStyle w:val="CommentText"/>
      </w:pPr>
    </w:p>
    <w:p w14:paraId="573AD6B6" w14:textId="77777777" w:rsidR="00BD0188" w:rsidRDefault="00BD0188" w:rsidP="00BD0188">
      <w:pPr>
        <w:pStyle w:val="CommentText"/>
      </w:pPr>
      <w:r>
        <w:t xml:space="preserve">I don’t think what I’ve done is plagiarism… but I’ll leave this here for now. </w:t>
      </w:r>
    </w:p>
  </w:comment>
  <w:comment w:id="5" w:author="Arielle" w:date="2018-12-28T19:25:00Z" w:initials="amp">
    <w:p w14:paraId="0906591B" w14:textId="37404206" w:rsidR="006A0586" w:rsidRDefault="006A0586">
      <w:pPr>
        <w:pStyle w:val="CommentText"/>
      </w:pPr>
      <w:r>
        <w:rPr>
          <w:rStyle w:val="CommentReference"/>
        </w:rPr>
        <w:annotationRef/>
      </w:r>
      <w:r>
        <w:t xml:space="preserve">You drop this case name in here with no context as to what it is.  It seems like you are trying to fit too many things into this one introductory paragraph.  The introduction can be 3-5 pages.  </w:t>
      </w:r>
      <w:r w:rsidR="00A940F8">
        <w:t>So,</w:t>
      </w:r>
      <w:r>
        <w:t xml:space="preserve"> you have plenty of room to fully present your problem, the basic legal framework, and your solution.</w:t>
      </w:r>
    </w:p>
  </w:comment>
  <w:comment w:id="6" w:author="Arielle" w:date="2018-12-28T19:26:00Z" w:initials="amp">
    <w:p w14:paraId="5B822523" w14:textId="0A4DD9AA" w:rsidR="006A0586" w:rsidRDefault="006A0586">
      <w:pPr>
        <w:pStyle w:val="CommentText"/>
      </w:pPr>
      <w:r>
        <w:rPr>
          <w:rStyle w:val="CommentReference"/>
        </w:rPr>
        <w:annotationRef/>
      </w:r>
      <w:r>
        <w:t>Above you state that software patents can be difficult to obtain and defend.  How does that statement align with your statement here that the burden has been eased?</w:t>
      </w:r>
    </w:p>
  </w:comment>
  <w:comment w:id="7" w:author="Joseph Hold" w:date="2018-12-28T12:03:00Z" w:initials="JH">
    <w:p w14:paraId="52A8F7EC" w14:textId="327E6DC1" w:rsidR="00C06903" w:rsidRDefault="00C06903">
      <w:pPr>
        <w:pStyle w:val="CommentText"/>
      </w:pPr>
      <w:r>
        <w:rPr>
          <w:rStyle w:val="CommentReference"/>
        </w:rPr>
        <w:annotationRef/>
      </w:r>
      <w:r>
        <w:t>Some word changes can improve sentence structure</w:t>
      </w:r>
    </w:p>
  </w:comment>
  <w:comment w:id="8" w:author="Joseph Hold" w:date="2018-12-28T12:23:00Z" w:initials="JH">
    <w:p w14:paraId="24007AD3" w14:textId="3A06E792" w:rsidR="00DC52B8" w:rsidRDefault="00DC52B8">
      <w:pPr>
        <w:pStyle w:val="CommentText"/>
      </w:pPr>
      <w:r>
        <w:rPr>
          <w:rStyle w:val="CommentReference"/>
        </w:rPr>
        <w:annotationRef/>
      </w:r>
      <w:r w:rsidR="00CD1484">
        <w:t>Good setup, but your thesis should specify what updates you are pushing for</w:t>
      </w:r>
    </w:p>
  </w:comment>
  <w:comment w:id="9" w:author="Arielle" w:date="2018-12-28T19:27:00Z" w:initials="amp">
    <w:p w14:paraId="1BC83485" w14:textId="65A86A0F" w:rsidR="006A0586" w:rsidRDefault="006A0586">
      <w:pPr>
        <w:pStyle w:val="CommentText"/>
      </w:pPr>
      <w:r>
        <w:rPr>
          <w:rStyle w:val="CommentReference"/>
        </w:rPr>
        <w:annotationRef/>
      </w:r>
      <w:r>
        <w:t>In your introduction fully explain what you are arguing for.  That way the reader will know where you are going through your note.  That will allow the reader to see the pieces of your background and analysis come together.</w:t>
      </w:r>
    </w:p>
  </w:comment>
  <w:comment w:id="10" w:author="Arielle" w:date="2018-12-28T19:36:00Z" w:initials="amp">
    <w:p w14:paraId="4CA981E7" w14:textId="69D49D52" w:rsidR="002111E1" w:rsidRDefault="002111E1">
      <w:pPr>
        <w:pStyle w:val="CommentText"/>
      </w:pPr>
      <w:r>
        <w:rPr>
          <w:rStyle w:val="CommentReference"/>
        </w:rPr>
        <w:annotationRef/>
      </w:r>
      <w:r>
        <w:t>Use more descriptive headers to communicate what you are going to cover in the following section.</w:t>
      </w:r>
    </w:p>
  </w:comment>
  <w:comment w:id="11" w:author="Arielle" w:date="2018-12-28T19:31:00Z" w:initials="amp">
    <w:p w14:paraId="2D5EABC1" w14:textId="499444B0" w:rsidR="006A0586" w:rsidRDefault="006A0586">
      <w:pPr>
        <w:pStyle w:val="CommentText"/>
      </w:pPr>
      <w:r>
        <w:rPr>
          <w:rStyle w:val="CommentReference"/>
        </w:rPr>
        <w:annotationRef/>
      </w:r>
      <w:r>
        <w:t xml:space="preserve">You tend towards long paragraphs.  That makes it harder for the reader to follow.  Break up the ideas into smaller bits instead of grouping many different </w:t>
      </w:r>
      <w:r w:rsidR="002111E1">
        <w:t>concepts</w:t>
      </w:r>
      <w:r>
        <w:t xml:space="preserve"> together.</w:t>
      </w:r>
    </w:p>
    <w:p w14:paraId="40892BDB" w14:textId="77777777" w:rsidR="002111E1" w:rsidRDefault="002111E1">
      <w:pPr>
        <w:pStyle w:val="CommentText"/>
      </w:pPr>
    </w:p>
    <w:p w14:paraId="56552634" w14:textId="3028C554" w:rsidR="002111E1" w:rsidRDefault="002111E1">
      <w:pPr>
        <w:pStyle w:val="CommentText"/>
      </w:pPr>
      <w:r>
        <w:t xml:space="preserve">For example, the history you start the paragraph with does not need to be tied together with patentability and patent eligibility.  </w:t>
      </w:r>
    </w:p>
  </w:comment>
  <w:comment w:id="12" w:author="Joseph Hold" w:date="2018-12-28T13:06:00Z" w:initials="JH">
    <w:p w14:paraId="5607BAE8" w14:textId="31BF378C" w:rsidR="00EA11AA" w:rsidRDefault="00EA11AA">
      <w:pPr>
        <w:pStyle w:val="CommentText"/>
      </w:pPr>
      <w:r>
        <w:rPr>
          <w:rStyle w:val="CommentReference"/>
        </w:rPr>
        <w:annotationRef/>
      </w:r>
      <w:r>
        <w:t>Eliminate unnecessary words</w:t>
      </w:r>
    </w:p>
  </w:comment>
  <w:comment w:id="13" w:author="seth guthrie" w:date="2019-01-12T10:44:00Z" w:initials="GSK">
    <w:p w14:paraId="32B0A3DB" w14:textId="3CB129F7" w:rsidR="00140E92" w:rsidRDefault="00140E92">
      <w:pPr>
        <w:pStyle w:val="CommentText"/>
      </w:pPr>
      <w:r>
        <w:rPr>
          <w:rStyle w:val="CommentReference"/>
        </w:rPr>
        <w:annotationRef/>
      </w:r>
      <w:r>
        <w:t xml:space="preserve">Talk about how </w:t>
      </w:r>
      <w:proofErr w:type="gramStart"/>
      <w:r>
        <w:t>this flies</w:t>
      </w:r>
      <w:proofErr w:type="gramEnd"/>
      <w:r>
        <w:t xml:space="preserve"> in the face of MOT</w:t>
      </w:r>
    </w:p>
  </w:comment>
  <w:comment w:id="14" w:author="Joseph Hold" w:date="2018-12-28T13:20:00Z" w:initials="JH">
    <w:p w14:paraId="0671A15F" w14:textId="77777777" w:rsidR="005C43D6" w:rsidRDefault="005C43D6" w:rsidP="005C43D6">
      <w:pPr>
        <w:pStyle w:val="CommentText"/>
      </w:pPr>
      <w:r>
        <w:rPr>
          <w:rStyle w:val="CommentReference"/>
        </w:rPr>
        <w:annotationRef/>
      </w:r>
      <w:r>
        <w:t>Better to break up these sentences for clarity</w:t>
      </w:r>
    </w:p>
  </w:comment>
  <w:comment w:id="15" w:author="Arielle" w:date="2018-12-28T19:47:00Z" w:initials="amp">
    <w:p w14:paraId="504872FB" w14:textId="77777777" w:rsidR="005C43D6" w:rsidRDefault="005C43D6" w:rsidP="005C43D6">
      <w:pPr>
        <w:pStyle w:val="CommentText"/>
      </w:pPr>
      <w:r>
        <w:rPr>
          <w:rStyle w:val="CommentReference"/>
        </w:rPr>
        <w:annotationRef/>
      </w:r>
      <w:r>
        <w:t>It took me a couple of reads to get through this paragraph.  In revising as part of your first draft, look at this paragraph to see if there is a way to make it clear what you are trying to convey.  This could be accomplished through a well-crafted topic sentence or summary sentence.  It may also be a situation where you are trying to put too many concepts together and in doing so covering them too quickly.</w:t>
      </w:r>
    </w:p>
  </w:comment>
  <w:comment w:id="16" w:author="seth guthrie" w:date="2019-01-12T11:08:00Z" w:initials="GSK">
    <w:p w14:paraId="76329176" w14:textId="77777777" w:rsidR="00684E6B" w:rsidRDefault="00684E6B" w:rsidP="00684E6B">
      <w:pPr>
        <w:pStyle w:val="CommentText"/>
      </w:pPr>
      <w:r>
        <w:rPr>
          <w:rStyle w:val="CommentReference"/>
        </w:rPr>
        <w:annotationRef/>
      </w:r>
      <w:r>
        <w:t xml:space="preserve">In </w:t>
      </w:r>
      <w:proofErr w:type="spellStart"/>
      <w:r>
        <w:t>Alappat</w:t>
      </w:r>
      <w:proofErr w:type="spellEnd"/>
      <w:r>
        <w:t>, we held that data, transformed by a machine through a series of mathematical calculations to produce a smooth waveform display on a rasterizer monitor, constituted a practical application of an abstract idea (a mathematical algorithm, formula, or calculation), because it produced “a useful, concrete and tangible result”—the smooth waveform.</w:t>
      </w:r>
    </w:p>
    <w:p w14:paraId="78ADC6B3" w14:textId="0D034059" w:rsidR="00684E6B" w:rsidRDefault="00684E6B" w:rsidP="00684E6B">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7" w:author="seth guthrie" w:date="2019-01-12T11:08:00Z" w:initials="GSK">
    <w:p w14:paraId="214E3BAE" w14:textId="77777777" w:rsidR="00645C20" w:rsidRDefault="00645C20" w:rsidP="00645C20">
      <w:pPr>
        <w:pStyle w:val="CommentText"/>
      </w:pPr>
      <w:r>
        <w:rPr>
          <w:rStyle w:val="CommentReference"/>
        </w:rPr>
        <w:annotationRef/>
      </w:r>
      <w:r>
        <w:t xml:space="preserve">Similarly, in Arrhythmia Research Technology Inc. v. </w:t>
      </w:r>
      <w:proofErr w:type="spellStart"/>
      <w:r>
        <w:t>Corazonix</w:t>
      </w:r>
      <w:proofErr w:type="spellEnd"/>
      <w:r>
        <w:t xml:space="preserve"> Corp., 958 F.2d 1053, 22 USPQ2d 1033 (Fed.Cir.1992), we held that the transformation of electrocardiograph signals from a patient's heartbeat by a machine through a series of mathematical calculations constituted a practical application of an abstract idea (a mathematical algorithm, formula, or calculation), because it corresponded to a useful, concrete or tangible thing—the condition of a patient's heart.</w:t>
      </w:r>
    </w:p>
    <w:p w14:paraId="76B9F3B7" w14:textId="51544067" w:rsidR="00645C20" w:rsidRDefault="00645C20" w:rsidP="00645C20">
      <w:pPr>
        <w:pStyle w:val="CommentText"/>
      </w:pPr>
      <w:r>
        <w:t xml:space="preserve">State St. Bank &amp; Tr. Co. v. Signature Fin. Grp., Inc, 149 F.3d 1368, 1373 (Fed. Cir. 1998), abrogated by </w:t>
      </w:r>
      <w:proofErr w:type="gramStart"/>
      <w:r>
        <w:t>In</w:t>
      </w:r>
      <w:proofErr w:type="gramEnd"/>
      <w:r>
        <w:t xml:space="preserve"> re </w:t>
      </w:r>
      <w:proofErr w:type="spellStart"/>
      <w:r>
        <w:t>Bilski</w:t>
      </w:r>
      <w:proofErr w:type="spellEnd"/>
      <w:r>
        <w:t>, 545 F.3d 943 (Fed. Cir. 2008)</w:t>
      </w:r>
    </w:p>
  </w:comment>
  <w:comment w:id="18" w:author="Joseph Hold" w:date="2018-12-28T13:30:00Z" w:initials="JH">
    <w:p w14:paraId="26BB1EFA" w14:textId="1A6B3B26" w:rsidR="004D2B3B" w:rsidRDefault="004D2B3B">
      <w:pPr>
        <w:pStyle w:val="CommentText"/>
      </w:pPr>
      <w:r>
        <w:rPr>
          <w:rStyle w:val="CommentReference"/>
        </w:rPr>
        <w:annotationRef/>
      </w:r>
      <w:r>
        <w:t>Best to keep consistent terms</w:t>
      </w:r>
    </w:p>
  </w:comment>
  <w:comment w:id="19" w:author="Joseph Hold" w:date="2018-12-28T13:34:00Z" w:initials="JH">
    <w:p w14:paraId="186D1191" w14:textId="159D2AFA" w:rsidR="00824EA2" w:rsidRDefault="00824EA2">
      <w:pPr>
        <w:pStyle w:val="CommentText"/>
      </w:pPr>
      <w:r>
        <w:rPr>
          <w:rStyle w:val="CommentReference"/>
        </w:rPr>
        <w:annotationRef/>
      </w:r>
      <w:r>
        <w:t xml:space="preserve">Watch your grammar </w:t>
      </w:r>
    </w:p>
  </w:comment>
  <w:comment w:id="20" w:author="Joseph Hold" w:date="2018-12-28T13:33:00Z" w:initials="JH">
    <w:p w14:paraId="6F489B25" w14:textId="626A05CA" w:rsidR="00824EA2" w:rsidRDefault="00824EA2">
      <w:pPr>
        <w:pStyle w:val="CommentText"/>
      </w:pPr>
      <w:r>
        <w:rPr>
          <w:rStyle w:val="CommentReference"/>
        </w:rPr>
        <w:annotationRef/>
      </w:r>
      <w:r>
        <w:t>Better flow</w:t>
      </w:r>
    </w:p>
  </w:comment>
  <w:comment w:id="21" w:author="Arielle" w:date="2018-12-28T19:51:00Z" w:initials="amp">
    <w:p w14:paraId="7E45B1A1" w14:textId="5097E462" w:rsidR="000631AF" w:rsidRDefault="000631AF">
      <w:pPr>
        <w:pStyle w:val="CommentText"/>
      </w:pPr>
      <w:r>
        <w:rPr>
          <w:rStyle w:val="CommentReference"/>
        </w:rPr>
        <w:annotationRef/>
      </w:r>
      <w:r>
        <w:t>Exclamation points are a bit informal.  Use a period instead.</w:t>
      </w:r>
    </w:p>
  </w:comment>
  <w:comment w:id="22" w:author="Joseph Hold" w:date="2018-12-28T14:34:00Z" w:initials="JH">
    <w:p w14:paraId="5ABE4B88" w14:textId="6F2B7A10" w:rsidR="00681922" w:rsidRDefault="00681922">
      <w:pPr>
        <w:pStyle w:val="CommentText"/>
      </w:pPr>
      <w:r>
        <w:rPr>
          <w:rStyle w:val="CommentReference"/>
        </w:rPr>
        <w:annotationRef/>
      </w:r>
      <w:r>
        <w:t>Cut unnecessary words</w:t>
      </w:r>
    </w:p>
  </w:comment>
  <w:comment w:id="24" w:author="Arielle" w:date="2018-12-28T19:52:00Z" w:initials="amp">
    <w:p w14:paraId="6E2152A6" w14:textId="2A8E5C00" w:rsidR="000631AF" w:rsidRDefault="000631AF">
      <w:pPr>
        <w:pStyle w:val="CommentText"/>
      </w:pPr>
      <w:r>
        <w:rPr>
          <w:rStyle w:val="CommentReference"/>
        </w:rPr>
        <w:annotationRef/>
      </w:r>
      <w:r>
        <w:t xml:space="preserve">You haven’t referred to Benson in text yet.  </w:t>
      </w:r>
      <w:r w:rsidR="00370E19">
        <w:t xml:space="preserve">If you are going to refer to a case name in text like this, you should discuss it in text initially. </w:t>
      </w:r>
    </w:p>
  </w:comment>
  <w:comment w:id="23" w:author="Arielle" w:date="2018-12-28T19:54:00Z" w:initials="amp">
    <w:p w14:paraId="7DE2C4BB" w14:textId="2BBD901D" w:rsidR="00370E19" w:rsidRDefault="00370E19">
      <w:pPr>
        <w:pStyle w:val="CommentText"/>
      </w:pPr>
      <w:r>
        <w:rPr>
          <w:rStyle w:val="CommentReference"/>
        </w:rPr>
        <w:annotationRef/>
      </w:r>
      <w:r>
        <w:t>What makes you say that?  Did the Court explicitly reverse Benson or is that the interpretation?  Is that what you are trying to explain with your next clause?</w:t>
      </w:r>
    </w:p>
  </w:comment>
  <w:comment w:id="25" w:author="Joseph Hold" w:date="2018-12-28T14:38:00Z" w:initials="JH">
    <w:p w14:paraId="40B6353D" w14:textId="03395CB6" w:rsidR="00853C21" w:rsidRDefault="00853C21">
      <w:pPr>
        <w:pStyle w:val="CommentText"/>
      </w:pPr>
      <w:r>
        <w:rPr>
          <w:rStyle w:val="CommentReference"/>
        </w:rPr>
        <w:annotationRef/>
      </w:r>
      <w:r w:rsidR="003A5D15">
        <w:t>Reconsider some sentence structure here</w:t>
      </w:r>
    </w:p>
  </w:comment>
  <w:comment w:id="26" w:author="seth guthrie" w:date="2018-11-19T15:27:00Z" w:initials="sg">
    <w:p w14:paraId="2396629D" w14:textId="77777777" w:rsidR="00004E58" w:rsidRPr="00004E58" w:rsidRDefault="00004E58" w:rsidP="00004E58">
      <w:pPr>
        <w:spacing w:after="0"/>
        <w:rPr>
          <w:rFonts w:eastAsia="Times New Roman" w:cs="Times New Roman"/>
          <w:color w:val="auto"/>
          <w:szCs w:val="24"/>
        </w:rPr>
      </w:pPr>
      <w:r>
        <w:rPr>
          <w:rStyle w:val="CommentReference"/>
        </w:rPr>
        <w:annotationRef/>
      </w:r>
      <w:r w:rsidRPr="00004E58">
        <w:rPr>
          <w:rFonts w:ascii="Source Sans Pro" w:eastAsia="Times New Roman" w:hAnsi="Source Sans Pro" w:cs="Times New Roman"/>
          <w:color w:val="000000"/>
          <w:szCs w:val="24"/>
          <w:shd w:val="clear" w:color="auto" w:fill="FFFFFF"/>
        </w:rPr>
        <w:t>On the other hand, when a claim containing a mathematical formula implements or applies that formula in a structure or process which, when considered as a whole, is performing a function which the patent laws were designed to protect (</w:t>
      </w:r>
      <w:r w:rsidRPr="00004E58">
        <w:rPr>
          <w:rFonts w:ascii="Source Sans Pro" w:eastAsia="Times New Roman" w:hAnsi="Source Sans Pro" w:cs="Times New Roman"/>
          <w:i/>
          <w:iCs/>
          <w:color w:val="000000"/>
          <w:szCs w:val="24"/>
          <w:bdr w:val="none" w:sz="0" w:space="0" w:color="auto" w:frame="1"/>
        </w:rPr>
        <w:t>e. g.</w:t>
      </w:r>
      <w:r w:rsidRPr="00004E58">
        <w:rPr>
          <w:rFonts w:ascii="Source Sans Pro" w:eastAsia="Times New Roman" w:hAnsi="Source Sans Pro" w:cs="Times New Roman"/>
          <w:color w:val="000000"/>
          <w:szCs w:val="24"/>
          <w:shd w:val="clear" w:color="auto" w:fill="FFFFFF"/>
        </w:rPr>
        <w:t>, transforming or reducing an article to a different </w:t>
      </w:r>
      <w:r w:rsidRPr="00004E58">
        <w:rPr>
          <w:rFonts w:ascii="Source Sans Pro" w:eastAsia="Times New Roman" w:hAnsi="Source Sans Pro" w:cs="Times New Roman"/>
          <w:b/>
          <w:bCs/>
          <w:color w:val="000000"/>
          <w:szCs w:val="24"/>
          <w:bdr w:val="single" w:sz="12" w:space="0" w:color="86B392" w:frame="1"/>
        </w:rPr>
        <w:t>**1060</w:t>
      </w:r>
      <w:r w:rsidRPr="00004E58">
        <w:rPr>
          <w:rFonts w:ascii="Source Sans Pro" w:eastAsia="Times New Roman" w:hAnsi="Source Sans Pro" w:cs="Times New Roman"/>
          <w:color w:val="000000"/>
          <w:szCs w:val="24"/>
          <w:shd w:val="clear" w:color="auto" w:fill="FFFFFF"/>
        </w:rPr>
        <w:t> state or thing), then the claim satisfies the requirements of § 101. </w:t>
      </w:r>
      <w:r w:rsidRPr="00004E58">
        <w:rPr>
          <w:rFonts w:ascii="Source Sans Pro" w:eastAsia="Times New Roman" w:hAnsi="Source Sans Pro" w:cs="Times New Roman"/>
          <w:color w:val="000000"/>
          <w:szCs w:val="24"/>
        </w:rPr>
        <w:br/>
      </w:r>
    </w:p>
    <w:p w14:paraId="5B51EC69" w14:textId="77777777" w:rsidR="00004E58" w:rsidRPr="00004E58" w:rsidRDefault="00004E58" w:rsidP="00004E58">
      <w:pPr>
        <w:shd w:val="clear" w:color="auto" w:fill="FFFFFF"/>
        <w:spacing w:after="0"/>
        <w:textAlignment w:val="baseline"/>
        <w:rPr>
          <w:rFonts w:ascii="Source Sans Pro" w:eastAsia="Times New Roman" w:hAnsi="Source Sans Pro" w:cs="Times New Roman"/>
          <w:color w:val="000000"/>
          <w:szCs w:val="24"/>
        </w:rPr>
      </w:pPr>
      <w:r w:rsidRPr="00004E58">
        <w:rPr>
          <w:rFonts w:ascii="Source Sans Pro" w:eastAsia="Times New Roman" w:hAnsi="Source Sans Pro" w:cs="Times New Roman"/>
          <w:color w:val="000000"/>
          <w:szCs w:val="24"/>
          <w:u w:val="single"/>
          <w:bdr w:val="none" w:sz="0" w:space="0" w:color="auto" w:frame="1"/>
        </w:rPr>
        <w:t>Diamond v. Diehr</w:t>
      </w:r>
      <w:r w:rsidRPr="00004E58">
        <w:rPr>
          <w:rFonts w:ascii="Source Sans Pro" w:eastAsia="Times New Roman" w:hAnsi="Source Sans Pro" w:cs="Times New Roman"/>
          <w:color w:val="000000"/>
          <w:szCs w:val="24"/>
        </w:rPr>
        <w:t>, 450 U.S. 175, 192, 101 S. Ct. 1048, 1059–60, 67 L. Ed. 2d 155 (1981)</w:t>
      </w:r>
    </w:p>
    <w:p w14:paraId="4798CC47" w14:textId="4BE1882C" w:rsidR="00004E58" w:rsidRDefault="00004E58">
      <w:pPr>
        <w:pStyle w:val="CommentText"/>
      </w:pPr>
    </w:p>
  </w:comment>
  <w:comment w:id="27" w:author="seth guthrie" w:date="2019-01-12T11:55:00Z" w:initials="GSK">
    <w:p w14:paraId="6EB514FA" w14:textId="77777777" w:rsidR="009E3B28" w:rsidRDefault="009E3B28" w:rsidP="009E3B28">
      <w:pPr>
        <w:pStyle w:val="CommentText"/>
      </w:pPr>
      <w:r>
        <w:rPr>
          <w:rStyle w:val="CommentReference"/>
        </w:rPr>
        <w:annotationRef/>
      </w:r>
      <w:r>
        <w:rPr>
          <w:color w:val="FF0000"/>
        </w:rPr>
        <w:t xml:space="preserve">Refer to </w:t>
      </w:r>
      <w:r w:rsidRPr="0094033F">
        <w:rPr>
          <w:color w:val="FF0000"/>
        </w:rPr>
        <w:t xml:space="preserve">Joshua A. </w:t>
      </w:r>
      <w:proofErr w:type="spellStart"/>
      <w:r w:rsidRPr="0094033F">
        <w:rPr>
          <w:color w:val="FF0000"/>
        </w:rPr>
        <w:t>Kresh</w:t>
      </w:r>
      <w:proofErr w:type="spellEnd"/>
      <w:r w:rsidRPr="0094033F">
        <w:rPr>
          <w:color w:val="FF0000"/>
        </w:rPr>
        <w:t xml:space="preserve">, Patent Eligibility After Mayo: How Did We Get Here and Where Do We </w:t>
      </w:r>
      <w:proofErr w:type="gramStart"/>
      <w:r w:rsidRPr="0094033F">
        <w:rPr>
          <w:color w:val="FF0000"/>
        </w:rPr>
        <w:t>Go?,</w:t>
      </w:r>
      <w:proofErr w:type="gramEnd"/>
      <w:r w:rsidRPr="0094033F">
        <w:rPr>
          <w:color w:val="FF0000"/>
        </w:rPr>
        <w:t xml:space="preserve"> 22 Fed. Circuit B.J. 521, 532 (2013)</w:t>
      </w:r>
      <w:r w:rsidRPr="00512487">
        <w:rPr>
          <w:color w:val="FF0000"/>
        </w:rPr>
        <w:t>]</w:t>
      </w:r>
    </w:p>
    <w:p w14:paraId="089E9147" w14:textId="463808C4" w:rsidR="009E3B28" w:rsidRDefault="009E3B28">
      <w:pPr>
        <w:pStyle w:val="CommentText"/>
      </w:pPr>
    </w:p>
  </w:comment>
  <w:comment w:id="28" w:author="seth guthrie" w:date="2019-01-11T10:34:00Z" w:initials="GSK">
    <w:p w14:paraId="77EE115C" w14:textId="77777777" w:rsidR="000616D7" w:rsidRDefault="000616D7" w:rsidP="000616D7">
      <w:pPr>
        <w:pStyle w:val="CommentText"/>
      </w:pPr>
      <w:r>
        <w:rPr>
          <w:rStyle w:val="CommentReference"/>
        </w:rPr>
        <w:annotationRef/>
      </w:r>
      <w:r>
        <w:t xml:space="preserve">As a corollary, the </w:t>
      </w:r>
      <w:proofErr w:type="spellStart"/>
      <w:r>
        <w:t>Diehr</w:t>
      </w:r>
      <w:proofErr w:type="spellEnd"/>
      <w:r>
        <w:t xml:space="preserve"> Court also held that mere field-of-use limitations are generally insufficient to render an otherwise ineligible process claim patent-eligible. See 450 U.S. at 191–92, 101 </w:t>
      </w:r>
      <w:proofErr w:type="spellStart"/>
      <w:r>
        <w:t>S.Ct</w:t>
      </w:r>
      <w:proofErr w:type="spellEnd"/>
      <w:r>
        <w:t>. 1048 (noting that ineligibility under § 101 “cannot be circumvented by attempting to limit the use of the formula to a particular technological environment”).</w:t>
      </w:r>
    </w:p>
    <w:p w14:paraId="031CE120" w14:textId="77777777" w:rsidR="000616D7" w:rsidRDefault="000616D7" w:rsidP="000616D7">
      <w:pPr>
        <w:pStyle w:val="CommentText"/>
      </w:pPr>
      <w:r>
        <w:t xml:space="preserve">In re </w:t>
      </w:r>
      <w:proofErr w:type="spellStart"/>
      <w:r>
        <w:t>Bilski</w:t>
      </w:r>
      <w:proofErr w:type="spellEnd"/>
      <w:r>
        <w:t xml:space="preserve">, 545 F.3d 943, 957 (Fed. Cir. 2008), aff'd but criticized sub nom. </w:t>
      </w:r>
      <w:proofErr w:type="spellStart"/>
      <w:r>
        <w:t>Bilski</w:t>
      </w:r>
      <w:proofErr w:type="spellEnd"/>
      <w:r>
        <w:t xml:space="preserve"> v. </w:t>
      </w:r>
      <w:proofErr w:type="spellStart"/>
      <w:r>
        <w:t>Kappos</w:t>
      </w:r>
      <w:proofErr w:type="spellEnd"/>
      <w:r>
        <w:t>, 561 U.S. 593, 130 S. Ct. 3218, 177 L. Ed. 2d 792 (2010)</w:t>
      </w:r>
    </w:p>
  </w:comment>
  <w:comment w:id="29" w:author="seth guthrie" w:date="2019-01-14T10:51:00Z" w:initials="GSK">
    <w:p w14:paraId="2D1A3885" w14:textId="77777777" w:rsidR="00643B3C" w:rsidRDefault="00643B3C" w:rsidP="00643B3C">
      <w:pPr>
        <w:pStyle w:val="CommentText"/>
      </w:pPr>
      <w:r>
        <w:rPr>
          <w:rStyle w:val="CommentReference"/>
        </w:rPr>
        <w:annotationRef/>
      </w:r>
      <w:r>
        <w:rPr>
          <w:rStyle w:val="CommentReference"/>
        </w:rPr>
        <w:annotationRef/>
      </w:r>
      <w:r>
        <w:t>*41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61F7034E" w14:textId="77777777" w:rsidR="00643B3C" w:rsidRDefault="00643B3C" w:rsidP="00643B3C">
      <w:pPr>
        <w:pStyle w:val="CommentText"/>
      </w:pPr>
    </w:p>
    <w:p w14:paraId="5C46C1FE" w14:textId="77777777" w:rsidR="00643B3C" w:rsidRDefault="00643B3C" w:rsidP="00643B3C">
      <w:pPr>
        <w:pStyle w:val="CommentText"/>
      </w:pPr>
      <w:r>
        <w:t>Robert Daniel Garza, Software Patents and Pretrial Dismissal Based on Ineligibility, 24 Rich. J.L. &amp; Tech. 1, 41 (2018)</w:t>
      </w:r>
    </w:p>
    <w:p w14:paraId="427B24C2" w14:textId="093E10E1" w:rsidR="00643B3C" w:rsidRDefault="00643B3C">
      <w:pPr>
        <w:pStyle w:val="CommentText"/>
      </w:pPr>
    </w:p>
  </w:comment>
  <w:comment w:id="30" w:author="seth guthrie" w:date="2018-11-19T15:31:00Z" w:initials="sg">
    <w:p w14:paraId="14DE09E7" w14:textId="77777777" w:rsidR="006C3006" w:rsidRPr="00512487" w:rsidRDefault="006C3006" w:rsidP="006C3006">
      <w:pPr>
        <w:ind w:firstLine="720"/>
        <w:rPr>
          <w:color w:val="FF0000"/>
        </w:rPr>
      </w:pPr>
      <w:r>
        <w:rPr>
          <w:rStyle w:val="CommentReference"/>
        </w:rPr>
        <w:annotationRef/>
      </w:r>
      <w:r>
        <w:rPr>
          <w:color w:val="FF0000"/>
        </w:rPr>
        <w:t>[</w:t>
      </w:r>
      <w:proofErr w:type="spellStart"/>
      <w:r w:rsidRPr="006C3006">
        <w:rPr>
          <w:color w:val="FF0000"/>
        </w:rPr>
        <w:t>McRO</w:t>
      </w:r>
      <w:proofErr w:type="spellEnd"/>
      <w:r w:rsidRPr="006C3006">
        <w:rPr>
          <w:color w:val="FF0000"/>
        </w:rPr>
        <w:t xml:space="preserve"> v. Bandai</w:t>
      </w:r>
      <w:r>
        <w:rPr>
          <w:color w:val="FF0000"/>
        </w:rPr>
        <w:t xml:space="preserve"> </w:t>
      </w:r>
      <w:r w:rsidRPr="006C3006">
        <w:rPr>
          <w:color w:val="FF0000"/>
        </w:rPr>
        <w:t>A lesson of McRO is that in the event the software invention produces a result that is only displayed or is otherwise internal to the operations of the computer itself, the software needs to include the application of technical rules in order to be deemed non-abstract.</w:t>
      </w:r>
      <w:r>
        <w:rPr>
          <w:color w:val="FF0000"/>
        </w:rPr>
        <w:t>]</w:t>
      </w:r>
    </w:p>
    <w:p w14:paraId="7912325D" w14:textId="77777777" w:rsidR="006E0169" w:rsidRDefault="006E0169" w:rsidP="006E0169">
      <w:pPr>
        <w:pStyle w:val="CommentText"/>
      </w:pPr>
    </w:p>
    <w:p w14:paraId="743D23D2" w14:textId="20FE712B" w:rsidR="003A7B15" w:rsidRDefault="006E0169" w:rsidP="006E0169">
      <w:pPr>
        <w:pStyle w:val="CommentText"/>
      </w:pPr>
      <w:r>
        <w:t>30 Intell. Prop. &amp; Tech. L.J. 3, 6, 30 NO. 8 Intell. Prop. &amp; Tech. L.J. 3, 6</w:t>
      </w:r>
      <w:r w:rsidR="00CA7671">
        <w:t xml:space="preserve"> – Out of Wonderland</w:t>
      </w:r>
      <w:r w:rsidR="007C47E1">
        <w:t xml:space="preserve"> Part I</w:t>
      </w:r>
    </w:p>
  </w:comment>
  <w:comment w:id="31" w:author="Joseph Hold" w:date="2018-12-28T14:46:00Z" w:initials="JH">
    <w:p w14:paraId="60752375" w14:textId="1975D239" w:rsidR="00413848" w:rsidRDefault="00413848">
      <w:pPr>
        <w:pStyle w:val="CommentText"/>
      </w:pPr>
      <w:r>
        <w:rPr>
          <w:rStyle w:val="CommentReference"/>
        </w:rPr>
        <w:annotationRef/>
      </w:r>
      <w:r>
        <w:t xml:space="preserve">You’ll have to further explain in the preceding sentences what part labelling played in this case. </w:t>
      </w:r>
    </w:p>
  </w:comment>
  <w:comment w:id="32" w:author="Arielle" w:date="2018-12-28T19:58:00Z" w:initials="amp">
    <w:p w14:paraId="55B57AF0" w14:textId="33CE97B1" w:rsidR="00370E19" w:rsidRDefault="00370E19">
      <w:pPr>
        <w:pStyle w:val="CommentText"/>
      </w:pPr>
      <w:r>
        <w:rPr>
          <w:rStyle w:val="CommentReference"/>
        </w:rPr>
        <w:annotationRef/>
      </w:r>
      <w:r>
        <w:t>Who?  Courts?  Commentators?  Academics?</w:t>
      </w:r>
    </w:p>
  </w:comment>
  <w:comment w:id="33" w:author="seth guthrie" w:date="2018-11-19T16:13:00Z" w:initials="sg">
    <w:p w14:paraId="0054D64F" w14:textId="3091DF0E" w:rsidR="00AE6A6A" w:rsidRDefault="00A9598D" w:rsidP="00AE6A6A">
      <w:pPr>
        <w:pStyle w:val="CommentText"/>
      </w:pPr>
      <w:r>
        <w:rPr>
          <w:rStyle w:val="CommentReference"/>
        </w:rPr>
        <w:annotationRef/>
      </w:r>
      <w:proofErr w:type="spellStart"/>
      <w:r>
        <w:t>Spurce</w:t>
      </w:r>
      <w:proofErr w:type="spellEnd"/>
      <w:r>
        <w:t xml:space="preserve"> up the Mayo section. See</w:t>
      </w:r>
      <w:r w:rsidR="00AE6A6A">
        <w:t xml:space="preserve"> </w:t>
      </w:r>
    </w:p>
    <w:p w14:paraId="51AE3AD6" w14:textId="77777777" w:rsidR="00AE6A6A" w:rsidRDefault="00AE6A6A" w:rsidP="00AE6A6A">
      <w:pPr>
        <w:pStyle w:val="CommentText"/>
      </w:pPr>
    </w:p>
    <w:p w14:paraId="331945EF" w14:textId="24140F0B" w:rsidR="00A9598D" w:rsidRDefault="00AE6A6A" w:rsidP="00AE6A6A">
      <w:pPr>
        <w:pStyle w:val="CommentText"/>
      </w:pPr>
      <w:r>
        <w:t>Robert Daniel Garza, Software Patents and Pretrial Dismissal Based on Ineligibility, 24 Rich. J.L. &amp; Tech. 1 (2018)</w:t>
      </w:r>
    </w:p>
  </w:comment>
  <w:comment w:id="35" w:author="seth guthrie" w:date="2019-01-17T14:55:00Z" w:initials="GSK">
    <w:p w14:paraId="48FE9E0D" w14:textId="0AA0D5B6" w:rsidR="001D7F6D" w:rsidRDefault="001D7F6D" w:rsidP="001D7F6D">
      <w:pPr>
        <w:pStyle w:val="CommentText"/>
      </w:pPr>
      <w:r>
        <w:rPr>
          <w:rStyle w:val="CommentReference"/>
        </w:rPr>
        <w:annotationRef/>
      </w:r>
      <w:r>
        <w:t xml:space="preserve">Joshua A. </w:t>
      </w:r>
      <w:proofErr w:type="spellStart"/>
      <w:r>
        <w:t>Kresh</w:t>
      </w:r>
      <w:proofErr w:type="spellEnd"/>
      <w:r>
        <w:t xml:space="preserve">, Patent Eligibility After Mayo: How Did We Get Here and Where Do We </w:t>
      </w:r>
      <w:proofErr w:type="gramStart"/>
      <w:r>
        <w:t>Go?,</w:t>
      </w:r>
      <w:proofErr w:type="gramEnd"/>
      <w:r>
        <w:t xml:space="preserve"> 22 Fed. Circuit B.J. 521, 539 (2013)</w:t>
      </w:r>
    </w:p>
  </w:comment>
  <w:comment w:id="37" w:author="seth guthrie" w:date="2018-11-19T15:33:00Z" w:initials="sg">
    <w:p w14:paraId="0EEA4BEB" w14:textId="77777777" w:rsidR="00827DEC" w:rsidRDefault="00827DEC" w:rsidP="00827DEC">
      <w:pPr>
        <w:pStyle w:val="NormalWeb"/>
        <w:spacing w:before="0" w:beforeAutospacing="0" w:after="0" w:afterAutospacing="0"/>
        <w:rPr>
          <w:rFonts w:ascii="Calibri" w:hAnsi="Calibri"/>
          <w:sz w:val="22"/>
          <w:szCs w:val="22"/>
        </w:rPr>
      </w:pPr>
      <w:r>
        <w:rPr>
          <w:rStyle w:val="CommentReference"/>
        </w:rPr>
        <w:annotationRef/>
      </w:r>
      <w:r>
        <w:rPr>
          <w:rFonts w:ascii="Calibri" w:hAnsi="Calibri"/>
          <w:sz w:val="22"/>
          <w:szCs w:val="22"/>
        </w:rPr>
        <w:t xml:space="preserve">Hung H. Bui, A </w:t>
      </w:r>
      <w:proofErr w:type="gramStart"/>
      <w:r>
        <w:rPr>
          <w:rFonts w:ascii="Calibri" w:hAnsi="Calibri"/>
          <w:sz w:val="22"/>
          <w:szCs w:val="22"/>
        </w:rPr>
        <w:t>Common Sense</w:t>
      </w:r>
      <w:proofErr w:type="gramEnd"/>
      <w:r>
        <w:rPr>
          <w:rFonts w:ascii="Calibri" w:hAnsi="Calibri"/>
          <w:sz w:val="22"/>
          <w:szCs w:val="22"/>
        </w:rPr>
        <w:t xml:space="preserve"> Approach to Implement the Supreme</w:t>
      </w:r>
    </w:p>
    <w:p w14:paraId="4D6F36BC"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Court's Alice Two-Step Framework to Provide "Certainty" and</w:t>
      </w:r>
    </w:p>
    <w:p w14:paraId="3E93A543" w14:textId="77777777" w:rsidR="00827DEC" w:rsidRDefault="00827DEC" w:rsidP="00827DEC">
      <w:pPr>
        <w:pStyle w:val="NormalWeb"/>
        <w:spacing w:before="0" w:beforeAutospacing="0" w:after="0" w:afterAutospacing="0"/>
        <w:rPr>
          <w:rFonts w:ascii="Calibri" w:hAnsi="Calibri"/>
          <w:sz w:val="22"/>
          <w:szCs w:val="22"/>
        </w:rPr>
      </w:pPr>
      <w:r>
        <w:rPr>
          <w:rFonts w:ascii="Calibri" w:hAnsi="Calibri"/>
          <w:sz w:val="22"/>
          <w:szCs w:val="22"/>
        </w:rPr>
        <w:t>"Predictability", 100 J. Pat. &amp; Trademark Off. Soc'y 165, 241-42 (2018)</w:t>
      </w:r>
    </w:p>
    <w:p w14:paraId="160758D8" w14:textId="32E80D8B" w:rsidR="00827DEC" w:rsidRDefault="00827DEC">
      <w:pPr>
        <w:pStyle w:val="CommentText"/>
      </w:pPr>
    </w:p>
  </w:comment>
  <w:comment w:id="36" w:author="seth guthrie" w:date="2018-11-17T21:39:00Z" w:initials="sg">
    <w:p w14:paraId="3E8D7A58" w14:textId="1A9CA8CC" w:rsidR="004C419E" w:rsidRDefault="008C2392" w:rsidP="004C419E">
      <w:pPr>
        <w:pStyle w:val="CommentText"/>
      </w:pPr>
      <w:r>
        <w:rPr>
          <w:rStyle w:val="CommentReference"/>
        </w:rPr>
        <w:annotationRef/>
      </w:r>
      <w:r w:rsidR="004C419E">
        <w:t>Software Patents and Pretrial Dismissal Based on Ineligibility ( a great history of the software 101 journey)</w:t>
      </w:r>
    </w:p>
    <w:p w14:paraId="549B689F" w14:textId="222EAFFF" w:rsidR="004C419E" w:rsidRDefault="004C419E" w:rsidP="004C419E">
      <w:pPr>
        <w:pStyle w:val="CommentText"/>
      </w:pPr>
    </w:p>
    <w:p w14:paraId="69096FC1" w14:textId="77777777" w:rsidR="004C419E" w:rsidRDefault="004C419E" w:rsidP="004C419E">
      <w:pPr>
        <w:pStyle w:val="CommentText"/>
      </w:pPr>
      <w:r>
        <w:tab/>
      </w:r>
      <w:r>
        <w:tab/>
        <w:t xml:space="preserve">○ Software patent is not a term of art </w:t>
      </w:r>
    </w:p>
    <w:p w14:paraId="2A1130B5" w14:textId="77777777" w:rsidR="004C419E" w:rsidRDefault="004C419E" w:rsidP="004C419E">
      <w:pPr>
        <w:pStyle w:val="CommentText"/>
      </w:pPr>
      <w:r>
        <w:tab/>
      </w:r>
      <w:r>
        <w:tab/>
        <w:t>○ *41 Simply put, the “abstract idea” doctrine states that an idea cannot be patented.128 However, nothing is as simple as it seems. The Court has long struggled with what makes something “abstract.”129 In fact, they have even appeared to contradict themselves.130 Both Mayo and Alice failed to provide a firm definition of what constitutes an “abstract idea.”</w:t>
      </w:r>
    </w:p>
    <w:p w14:paraId="70865150" w14:textId="77777777" w:rsidR="004C419E" w:rsidRDefault="004C419E" w:rsidP="004C419E">
      <w:pPr>
        <w:pStyle w:val="CommentText"/>
      </w:pPr>
      <w:r>
        <w:tab/>
      </w:r>
      <w:r>
        <w:tab/>
        <w:t xml:space="preserve">○ Clarifying the § 101 landscape has not been an easy task. Instead of establishing a firm definition of what constitutes an “abstract idea,” the Federal Circuit has decided cases on a claim-by-claim basis.284 </w:t>
      </w:r>
    </w:p>
    <w:p w14:paraId="7BD71711" w14:textId="6BEA67CA" w:rsidR="008C2392" w:rsidRDefault="004C419E" w:rsidP="004C419E">
      <w:pPr>
        <w:pStyle w:val="CommentText"/>
      </w:pPr>
      <w:r>
        <w:t>See Amdocs (Isr.) Ltd. v. Openet Telecomm. Inc., 841 F.3d 1288, 1293-94 (Fed. Cir. 2016).</w:t>
      </w:r>
    </w:p>
  </w:comment>
  <w:comment w:id="38" w:author="Arielle" w:date="2018-12-28T20:02:00Z" w:initials="amp">
    <w:p w14:paraId="04AF92E9" w14:textId="2D0578D5" w:rsidR="00370E19" w:rsidRDefault="00370E19">
      <w:pPr>
        <w:pStyle w:val="CommentText"/>
      </w:pPr>
      <w:r>
        <w:rPr>
          <w:rStyle w:val="CommentReference"/>
        </w:rPr>
        <w:annotationRef/>
      </w:r>
      <w:r>
        <w:t>Was there something about this particular software that led to this decision?</w:t>
      </w:r>
    </w:p>
  </w:comment>
  <w:comment w:id="39" w:author="seth guthrie" w:date="2018-11-19T17:26:00Z" w:initials="sg">
    <w:p w14:paraId="7FB8DFF8" w14:textId="77777777" w:rsidR="0082773E" w:rsidRPr="0082773E" w:rsidRDefault="0082773E" w:rsidP="0082773E">
      <w:pPr>
        <w:pStyle w:val="CommentText"/>
        <w:numPr>
          <w:ilvl w:val="0"/>
          <w:numId w:val="7"/>
        </w:numPr>
      </w:pPr>
      <w:r>
        <w:rPr>
          <w:rStyle w:val="CommentReference"/>
        </w:rPr>
        <w:annotationRef/>
      </w:r>
      <w:r w:rsidRPr="0082773E">
        <w:t>examine the elements of the claim to determine whether it contains an “‘inventive concept’” sufficient to “transform” the claimed abstract idea into a patent-eligible application</w:t>
      </w:r>
    </w:p>
    <w:p w14:paraId="72752B92" w14:textId="77777777" w:rsidR="0082773E" w:rsidRPr="0082773E" w:rsidRDefault="0082773E" w:rsidP="0082773E">
      <w:pPr>
        <w:pStyle w:val="CommentText"/>
        <w:numPr>
          <w:ilvl w:val="0"/>
          <w:numId w:val="7"/>
        </w:numPr>
      </w:pPr>
      <w:r w:rsidRPr="0082773E">
        <w:t>a claim that recites an abstract idea must include “additional features” to ensure “that the [claim] is more than a drafting effort designed to monopolize the [abstract idea].”</w:t>
      </w:r>
    </w:p>
    <w:p w14:paraId="14157142" w14:textId="77777777" w:rsidR="0082773E" w:rsidRPr="0082773E" w:rsidRDefault="0082773E" w:rsidP="0082773E">
      <w:pPr>
        <w:pStyle w:val="CommentText"/>
        <w:numPr>
          <w:ilvl w:val="0"/>
          <w:numId w:val="7"/>
        </w:numPr>
      </w:pPr>
      <w:r w:rsidRPr="0082773E">
        <w:t>transformation into a patent-eligible application requires “more than simply stating the abstract idea while adding the words ‘apply it</w:t>
      </w:r>
    </w:p>
    <w:p w14:paraId="15A6B623" w14:textId="77777777" w:rsidR="0082773E" w:rsidRPr="0082773E" w:rsidRDefault="0082773E" w:rsidP="0082773E">
      <w:pPr>
        <w:pStyle w:val="CommentText"/>
        <w:numPr>
          <w:ilvl w:val="0"/>
          <w:numId w:val="7"/>
        </w:numPr>
      </w:pPr>
      <w:r w:rsidRPr="0082773E">
        <w:t>simply appending conventional steps, specified at a high level of generality,” is not “enough” to supply an “‘inventive concept</w:t>
      </w:r>
    </w:p>
    <w:p w14:paraId="37A6294B" w14:textId="77777777" w:rsidR="0082773E" w:rsidRPr="0082773E" w:rsidRDefault="0082773E" w:rsidP="0082773E">
      <w:pPr>
        <w:pStyle w:val="CommentText"/>
        <w:numPr>
          <w:ilvl w:val="0"/>
          <w:numId w:val="7"/>
        </w:numPr>
      </w:pPr>
      <w:r w:rsidRPr="0082773E">
        <w:t>method claims, which merely require generic computer implementation, fail to transform that abstract idea into a patent eligible invention</w:t>
      </w:r>
    </w:p>
    <w:p w14:paraId="7C8AEE25" w14:textId="77777777" w:rsidR="0082773E" w:rsidRPr="0082773E" w:rsidRDefault="0082773E" w:rsidP="0082773E">
      <w:pPr>
        <w:pStyle w:val="CommentText"/>
        <w:numPr>
          <w:ilvl w:val="0"/>
          <w:numId w:val="7"/>
        </w:numPr>
      </w:pPr>
      <w:r w:rsidRPr="0082773E">
        <w:t xml:space="preserve">claims that amount “nothing significantly more” than an instruction to apply the abstract idea using some unspecified, generic computer. is not “enough” to transform an abstract idea into a patent-eligible invention. </w:t>
      </w:r>
    </w:p>
    <w:p w14:paraId="7C81444A" w14:textId="0625B5F6" w:rsidR="0082773E" w:rsidRDefault="0082773E">
      <w:pPr>
        <w:pStyle w:val="CommentText"/>
      </w:pPr>
    </w:p>
  </w:comment>
  <w:comment w:id="40" w:author="seth guthrie" w:date="2018-11-19T15:45:00Z" w:initials="sg">
    <w:p w14:paraId="78515962" w14:textId="77777777" w:rsidR="0027437B" w:rsidRDefault="0027437B" w:rsidP="0027437B">
      <w:pPr>
        <w:ind w:firstLine="720"/>
      </w:pPr>
      <w:r>
        <w:rPr>
          <w:rStyle w:val="CommentReference"/>
        </w:rPr>
        <w:annotationRef/>
      </w:r>
      <w:r>
        <w:t xml:space="preserve">Read mayo, read </w:t>
      </w:r>
      <w:proofErr w:type="spellStart"/>
      <w:r>
        <w:t>alice</w:t>
      </w:r>
      <w:proofErr w:type="spellEnd"/>
      <w:r>
        <w:t xml:space="preserve">, </w:t>
      </w:r>
      <w:proofErr w:type="gramStart"/>
      <w:r>
        <w:t>Read</w:t>
      </w:r>
      <w:proofErr w:type="gramEnd"/>
      <w:r>
        <w:t xml:space="preserve"> </w:t>
      </w:r>
      <w:proofErr w:type="spellStart"/>
      <w:r>
        <w:t>enfish</w:t>
      </w:r>
      <w:proofErr w:type="spellEnd"/>
      <w:r>
        <w:t xml:space="preserve">, Read core wireless, </w:t>
      </w:r>
      <w:proofErr w:type="spellStart"/>
      <w:r>
        <w:t>ea</w:t>
      </w:r>
      <w:proofErr w:type="spellEnd"/>
    </w:p>
    <w:p w14:paraId="63DF0002" w14:textId="77777777" w:rsidR="0027437B" w:rsidRDefault="0027437B" w:rsidP="0027437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771D0B" w15:done="1"/>
  <w15:commentEx w15:paraId="334DE53F" w15:done="0"/>
  <w15:commentEx w15:paraId="0C4B7947" w15:done="0"/>
  <w15:commentEx w15:paraId="36B5A813" w15:done="0"/>
  <w15:commentEx w15:paraId="573AD6B6" w15:done="0"/>
  <w15:commentEx w15:paraId="0906591B" w15:done="1"/>
  <w15:commentEx w15:paraId="5B822523" w15:done="1"/>
  <w15:commentEx w15:paraId="52A8F7EC" w15:done="1"/>
  <w15:commentEx w15:paraId="24007AD3" w15:done="1"/>
  <w15:commentEx w15:paraId="1BC83485" w15:done="1"/>
  <w15:commentEx w15:paraId="4CA981E7" w15:done="0"/>
  <w15:commentEx w15:paraId="56552634" w15:done="0"/>
  <w15:commentEx w15:paraId="5607BAE8" w15:done="1"/>
  <w15:commentEx w15:paraId="32B0A3DB" w15:done="0"/>
  <w15:commentEx w15:paraId="0671A15F" w15:done="1"/>
  <w15:commentEx w15:paraId="504872FB" w15:done="1"/>
  <w15:commentEx w15:paraId="78ADC6B3" w15:done="0"/>
  <w15:commentEx w15:paraId="76B9F3B7" w15:done="0"/>
  <w15:commentEx w15:paraId="26BB1EFA" w15:done="1"/>
  <w15:commentEx w15:paraId="186D1191" w15:done="1"/>
  <w15:commentEx w15:paraId="6F489B25" w15:done="1"/>
  <w15:commentEx w15:paraId="7E45B1A1" w15:done="1"/>
  <w15:commentEx w15:paraId="5ABE4B88" w15:done="1"/>
  <w15:commentEx w15:paraId="6E2152A6" w15:done="1"/>
  <w15:commentEx w15:paraId="7DE2C4BB" w15:done="1"/>
  <w15:commentEx w15:paraId="40B6353D" w15:done="1"/>
  <w15:commentEx w15:paraId="4798CC47" w15:done="0"/>
  <w15:commentEx w15:paraId="089E9147" w15:done="1"/>
  <w15:commentEx w15:paraId="031CE120" w15:done="0"/>
  <w15:commentEx w15:paraId="427B24C2" w15:done="0"/>
  <w15:commentEx w15:paraId="743D23D2" w15:done="0"/>
  <w15:commentEx w15:paraId="60752375" w15:paraIdParent="743D23D2" w15:done="0"/>
  <w15:commentEx w15:paraId="55B57AF0" w15:done="1"/>
  <w15:commentEx w15:paraId="331945EF" w15:done="1"/>
  <w15:commentEx w15:paraId="48FE9E0D" w15:done="1"/>
  <w15:commentEx w15:paraId="160758D8" w15:done="0"/>
  <w15:commentEx w15:paraId="7BD71711" w15:done="0"/>
  <w15:commentEx w15:paraId="04AF92E9" w15:done="0"/>
  <w15:commentEx w15:paraId="7C81444A" w15:done="0"/>
  <w15:commentEx w15:paraId="63DF0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771D0B" w16cid:durableId="1FD31896"/>
  <w16cid:commentId w16cid:paraId="334DE53F" w16cid:durableId="1FD0F66F"/>
  <w16cid:commentId w16cid:paraId="0C4B7947" w16cid:durableId="1FE19DAA"/>
  <w16cid:commentId w16cid:paraId="36B5A813" w16cid:durableId="1FD0F671"/>
  <w16cid:commentId w16cid:paraId="573AD6B6" w16cid:durableId="1F9DD066"/>
  <w16cid:commentId w16cid:paraId="0906591B" w16cid:durableId="1FD0F70E"/>
  <w16cid:commentId w16cid:paraId="5B822523" w16cid:durableId="1FD0F777"/>
  <w16cid:commentId w16cid:paraId="52A8F7EC" w16cid:durableId="1FD0F674"/>
  <w16cid:commentId w16cid:paraId="24007AD3" w16cid:durableId="1FD0F675"/>
  <w16cid:commentId w16cid:paraId="1BC83485" w16cid:durableId="1FD0F7AC"/>
  <w16cid:commentId w16cid:paraId="4CA981E7" w16cid:durableId="1FD0F9C9"/>
  <w16cid:commentId w16cid:paraId="56552634" w16cid:durableId="1FD0F8A3"/>
  <w16cid:commentId w16cid:paraId="5607BAE8" w16cid:durableId="1FD0F677"/>
  <w16cid:commentId w16cid:paraId="32B0A3DB" w16cid:durableId="1FE44393"/>
  <w16cid:commentId w16cid:paraId="0671A15F" w16cid:durableId="1FD0F681"/>
  <w16cid:commentId w16cid:paraId="504872FB" w16cid:durableId="1FD0FC4B"/>
  <w16cid:commentId w16cid:paraId="78ADC6B3" w16cid:durableId="1FE44925"/>
  <w16cid:commentId w16cid:paraId="76B9F3B7" w16cid:durableId="1FE4493A"/>
  <w16cid:commentId w16cid:paraId="26BB1EFA" w16cid:durableId="1FD0F684"/>
  <w16cid:commentId w16cid:paraId="186D1191" w16cid:durableId="1FD0F685"/>
  <w16cid:commentId w16cid:paraId="6F489B25" w16cid:durableId="1FD0F686"/>
  <w16cid:commentId w16cid:paraId="7E45B1A1" w16cid:durableId="1FE2D8FE"/>
  <w16cid:commentId w16cid:paraId="5ABE4B88" w16cid:durableId="1FE2D8FF"/>
  <w16cid:commentId w16cid:paraId="6E2152A6" w16cid:durableId="1FD0FD86"/>
  <w16cid:commentId w16cid:paraId="7DE2C4BB" w16cid:durableId="1FD0FDD9"/>
  <w16cid:commentId w16cid:paraId="40B6353D" w16cid:durableId="1FD0F689"/>
  <w16cid:commentId w16cid:paraId="4798CC47" w16cid:durableId="1F9D54C6"/>
  <w16cid:commentId w16cid:paraId="089E9147" w16cid:durableId="1FE4543D"/>
  <w16cid:commentId w16cid:paraId="031CE120" w16cid:durableId="1FE2EFBB"/>
  <w16cid:commentId w16cid:paraId="427B24C2" w16cid:durableId="1FE6E834"/>
  <w16cid:commentId w16cid:paraId="743D23D2" w16cid:durableId="1F9D55B8"/>
  <w16cid:commentId w16cid:paraId="60752375" w16cid:durableId="1FD0F68D"/>
  <w16cid:commentId w16cid:paraId="55B57AF0" w16cid:durableId="1FD0FEE0"/>
  <w16cid:commentId w16cid:paraId="331945EF" w16cid:durableId="1F9D5FAE"/>
  <w16cid:commentId w16cid:paraId="48FE9E0D" w16cid:durableId="1FEB15F2"/>
  <w16cid:commentId w16cid:paraId="160758D8" w16cid:durableId="1F9D5630"/>
  <w16cid:commentId w16cid:paraId="7BD71711" w16cid:durableId="1F9B0922"/>
  <w16cid:commentId w16cid:paraId="04AF92E9" w16cid:durableId="1FD0FFE0"/>
  <w16cid:commentId w16cid:paraId="7C81444A" w16cid:durableId="1F9D70E0"/>
  <w16cid:commentId w16cid:paraId="63DF0002" w16cid:durableId="1FEABB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9FA09" w14:textId="77777777" w:rsidR="00652AAF" w:rsidRDefault="00652AAF" w:rsidP="008E7715">
      <w:pPr>
        <w:spacing w:after="0"/>
      </w:pPr>
      <w:r>
        <w:separator/>
      </w:r>
    </w:p>
  </w:endnote>
  <w:endnote w:type="continuationSeparator" w:id="0">
    <w:p w14:paraId="592FDA04" w14:textId="77777777" w:rsidR="00652AAF" w:rsidRDefault="00652AAF" w:rsidP="008E77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B771F4" w14:textId="77777777" w:rsidR="00652AAF" w:rsidRDefault="00652AAF" w:rsidP="008E7715">
      <w:pPr>
        <w:spacing w:after="0"/>
      </w:pPr>
      <w:r>
        <w:separator/>
      </w:r>
    </w:p>
  </w:footnote>
  <w:footnote w:type="continuationSeparator" w:id="0">
    <w:p w14:paraId="1634F07F" w14:textId="77777777" w:rsidR="00652AAF" w:rsidRDefault="00652AAF" w:rsidP="008E7715">
      <w:pPr>
        <w:spacing w:after="0"/>
      </w:pPr>
      <w:r>
        <w:continuationSeparator/>
      </w:r>
    </w:p>
  </w:footnote>
  <w:footnote w:id="1">
    <w:p w14:paraId="72AAEE86" w14:textId="77777777" w:rsidR="00941EFB" w:rsidRPr="00A023E9" w:rsidRDefault="00941EF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U.S. Const. art 1, § 8, cl. 8. </w:t>
      </w:r>
    </w:p>
  </w:footnote>
  <w:footnote w:id="2">
    <w:p w14:paraId="2696897D" w14:textId="5A05086C" w:rsidR="00AE7D84" w:rsidRPr="00A023E9" w:rsidRDefault="00AE7D84" w:rsidP="002C70DA">
      <w:pPr>
        <w:pStyle w:val="FootnoteText"/>
        <w:contextualSpacing/>
        <w:jc w:val="both"/>
        <w:rPr>
          <w:rFonts w:cs="Times New Roman"/>
        </w:rPr>
      </w:pPr>
      <w:r w:rsidRPr="00A023E9">
        <w:rPr>
          <w:rStyle w:val="FootnoteReference"/>
          <w:rFonts w:cs="Times New Roman"/>
        </w:rPr>
        <w:footnoteRef/>
      </w:r>
      <w:r w:rsidRPr="00A023E9">
        <w:rPr>
          <w:rFonts w:cs="Times New Roman"/>
        </w:rPr>
        <w:t xml:space="preserve"> </w:t>
      </w:r>
      <w:r w:rsidR="007A55F9">
        <w:rPr>
          <w:rFonts w:cs="Times New Roman"/>
        </w:rPr>
        <w:t>United States Patent and Trademark Office</w:t>
      </w:r>
      <w:r w:rsidR="006702D3">
        <w:rPr>
          <w:rFonts w:cs="Times New Roman"/>
        </w:rPr>
        <w:t xml:space="preserve">, </w:t>
      </w:r>
      <w:r w:rsidR="001A1C86">
        <w:rPr>
          <w:rFonts w:cs="Times New Roman"/>
        </w:rPr>
        <w:t xml:space="preserve">10 Million Patents, </w:t>
      </w:r>
      <w:r w:rsidR="007A55F9" w:rsidRPr="00A023E9">
        <w:rPr>
          <w:rFonts w:cs="Times New Roman"/>
        </w:rPr>
        <w:t>https://10millionpatents.uspto.gov/</w:t>
      </w:r>
      <w:r w:rsidR="007A55F9">
        <w:rPr>
          <w:rFonts w:cs="Times New Roman"/>
        </w:rPr>
        <w:t xml:space="preserve"> </w:t>
      </w:r>
      <w:r w:rsidR="001A1C86">
        <w:rPr>
          <w:rFonts w:cs="Times New Roman"/>
        </w:rPr>
        <w:t>(</w:t>
      </w:r>
      <w:r w:rsidR="007A55F9">
        <w:rPr>
          <w:rFonts w:cs="Times New Roman"/>
        </w:rPr>
        <w:t>last visited Jan. 17, 2019).</w:t>
      </w:r>
    </w:p>
  </w:footnote>
  <w:footnote w:id="3">
    <w:p w14:paraId="1825D2DC" w14:textId="11A97B19" w:rsidR="00941EFB" w:rsidRPr="00A023E9" w:rsidRDefault="00941EF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4A22C3">
        <w:rPr>
          <w:rFonts w:cs="Times New Roman"/>
        </w:rPr>
        <w:t>M.P.E.P. Introduction</w:t>
      </w:r>
    </w:p>
  </w:footnote>
  <w:footnote w:id="4">
    <w:p w14:paraId="4C545E5C" w14:textId="365EB5FE" w:rsidR="00E01265" w:rsidRPr="00A023E9" w:rsidRDefault="00E0126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082EA5">
        <w:rPr>
          <w:rFonts w:cs="Times New Roman"/>
        </w:rPr>
        <w:t xml:space="preserve">United States Patent and Trademark Office, 10 Million Patents, </w:t>
      </w:r>
      <w:r w:rsidR="00082EA5" w:rsidRPr="00A023E9">
        <w:rPr>
          <w:rFonts w:cs="Times New Roman"/>
        </w:rPr>
        <w:t>https://10millionpatents.uspto.gov/</w:t>
      </w:r>
      <w:r w:rsidR="00082EA5">
        <w:rPr>
          <w:rFonts w:cs="Times New Roman"/>
        </w:rPr>
        <w:t xml:space="preserve"> (last visited Jan. 17, 2019).</w:t>
      </w:r>
    </w:p>
  </w:footnote>
  <w:footnote w:id="5">
    <w:p w14:paraId="25AB2646" w14:textId="0098A3F9" w:rsidR="00DA646A" w:rsidRPr="00A023E9" w:rsidRDefault="00FE44F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200F13">
        <w:rPr>
          <w:rStyle w:val="Hyperlink"/>
          <w:rFonts w:cs="Times New Roman"/>
        </w:rPr>
        <w:t>https://www.ipwatchdog.com/2017/05/21/alice-over-half-u-s-utility-patents-issued-annually-software/id=83367/</w:t>
      </w:r>
      <w:r w:rsidRPr="00A023E9">
        <w:rPr>
          <w:rFonts w:cs="Times New Roman"/>
        </w:rPr>
        <w:t>;</w:t>
      </w:r>
      <w:r w:rsidR="0029185C" w:rsidRPr="00A023E9">
        <w:rPr>
          <w:rFonts w:cs="Times New Roman"/>
        </w:rPr>
        <w:t xml:space="preserve"> </w:t>
      </w:r>
      <w:r w:rsidR="00DA646A" w:rsidRPr="00A023E9">
        <w:rPr>
          <w:rFonts w:cs="Times New Roman"/>
        </w:rPr>
        <w:t>https://www.ificlaims.com/rankings-trends-2017.htm</w:t>
      </w:r>
    </w:p>
  </w:footnote>
  <w:footnote w:id="6">
    <w:p w14:paraId="4095355D" w14:textId="1BF92B77" w:rsidR="00414ACD" w:rsidRPr="00A023E9" w:rsidRDefault="00414ACD"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e.g. </w:t>
      </w:r>
      <w:r w:rsidRPr="00A023E9">
        <w:rPr>
          <w:rFonts w:cs="Times New Roman"/>
        </w:rPr>
        <w:t>Benson, Berkheimer</w:t>
      </w:r>
    </w:p>
  </w:footnote>
  <w:footnote w:id="7">
    <w:p w14:paraId="72F83B58" w14:textId="01E84476" w:rsidR="00DE5720" w:rsidRDefault="00DE5720">
      <w:pPr>
        <w:pStyle w:val="FootnoteText"/>
      </w:pPr>
      <w:r>
        <w:rPr>
          <w:rStyle w:val="FootnoteReference"/>
        </w:rPr>
        <w:footnoteRef/>
      </w:r>
      <w:r>
        <w:t xml:space="preserve"> </w:t>
      </w:r>
      <w:r w:rsidR="00AE4DC3" w:rsidRPr="00AE4DC3">
        <w:t xml:space="preserve">Joshua A. </w:t>
      </w:r>
      <w:proofErr w:type="spellStart"/>
      <w:r w:rsidR="00AE4DC3" w:rsidRPr="00AE4DC3">
        <w:t>Kresh</w:t>
      </w:r>
      <w:proofErr w:type="spellEnd"/>
      <w:r w:rsidR="00AE4DC3" w:rsidRPr="00AE4DC3">
        <w:t xml:space="preserve">, </w:t>
      </w:r>
      <w:r w:rsidR="00AE4DC3" w:rsidRPr="00AE4DC3">
        <w:rPr>
          <w:i/>
        </w:rPr>
        <w:t xml:space="preserve">Patent Eligibility After Mayo: How Did We Get Here and Where Do We </w:t>
      </w:r>
      <w:proofErr w:type="gramStart"/>
      <w:r w:rsidR="00AE4DC3" w:rsidRPr="00AE4DC3">
        <w:rPr>
          <w:i/>
        </w:rPr>
        <w:t>Go?</w:t>
      </w:r>
      <w:r w:rsidR="00AE4DC3" w:rsidRPr="00AE4DC3">
        <w:t>,</w:t>
      </w:r>
      <w:proofErr w:type="gramEnd"/>
      <w:r w:rsidR="00AE4DC3" w:rsidRPr="00AE4DC3">
        <w:t xml:space="preserve"> 22 Fed. Circuit B.J. 521, </w:t>
      </w:r>
      <w:r w:rsidR="00426AFE">
        <w:t>522</w:t>
      </w:r>
      <w:r w:rsidR="00AE4DC3" w:rsidRPr="00AE4DC3">
        <w:t xml:space="preserve"> (2013)</w:t>
      </w:r>
    </w:p>
  </w:footnote>
  <w:footnote w:id="8">
    <w:p w14:paraId="074BDA4A" w14:textId="77777777" w:rsidR="00BD0188" w:rsidRPr="00A023E9" w:rsidRDefault="00BD0188" w:rsidP="00BD0188">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w:t>
      </w:r>
      <w:r w:rsidRPr="00A023E9">
        <w:rPr>
          <w:rFonts w:cs="Times New Roman"/>
        </w:rPr>
        <w:t xml:space="preserve"> Jasper L. Tran, Software Patents: </w:t>
      </w:r>
      <w:r w:rsidRPr="00FF7BB6">
        <w:rPr>
          <w:rFonts w:cs="Times New Roman"/>
          <w:i/>
        </w:rPr>
        <w:t>A One-Year Review of Alice v. CLS Bank</w:t>
      </w:r>
      <w:r w:rsidRPr="00A023E9">
        <w:rPr>
          <w:rFonts w:cs="Times New Roman"/>
        </w:rPr>
        <w:t>, 97 J. PAT. &amp; TRADEMARK OFF. SOC'Y, 532, 539-540 (2015)</w:t>
      </w:r>
    </w:p>
  </w:footnote>
  <w:footnote w:id="9">
    <w:p w14:paraId="0401F804" w14:textId="77777777" w:rsidR="00BD0188" w:rsidRPr="00A023E9" w:rsidRDefault="00BD0188" w:rsidP="00BD0188">
      <w:pPr>
        <w:pStyle w:val="FootnoteText"/>
        <w:contextualSpacing/>
        <w:rPr>
          <w:rFonts w:cs="Times New Roman"/>
        </w:rPr>
      </w:pPr>
      <w:r w:rsidRPr="00A023E9">
        <w:rPr>
          <w:rStyle w:val="FootnoteReference"/>
          <w:rFonts w:cs="Times New Roman"/>
        </w:rPr>
        <w:footnoteRef/>
      </w:r>
      <w:r w:rsidRPr="00A023E9">
        <w:rPr>
          <w:rFonts w:cs="Times New Roman"/>
        </w:rPr>
        <w:t xml:space="preserve"> Robert Daniel Garza, Software Patents and Pretrial Dismissal Based on Ineligibility, 24 Rich. J.L. &amp; Tech. 1, 28 (2018); </w:t>
      </w:r>
      <w:r w:rsidRPr="00A023E9">
        <w:rPr>
          <w:rFonts w:cs="Times New Roman"/>
          <w:i/>
        </w:rPr>
        <w:t>See</w:t>
      </w:r>
      <w:r w:rsidRPr="00A023E9">
        <w:rPr>
          <w:rFonts w:cs="Times New Roman"/>
        </w:rPr>
        <w:t xml:space="preserve"> </w:t>
      </w:r>
      <w:proofErr w:type="spellStart"/>
      <w:r w:rsidRPr="00A023E9">
        <w:rPr>
          <w:rFonts w:cs="Times New Roman"/>
        </w:rPr>
        <w:t>Versata</w:t>
      </w:r>
      <w:proofErr w:type="spellEnd"/>
      <w:r w:rsidRPr="00A023E9">
        <w:rPr>
          <w:rFonts w:cs="Times New Roman"/>
        </w:rPr>
        <w:t xml:space="preserve"> Dev. Grp., Inc. v. SAP America, 793 F.3d 1306 (Fed. Cir. 2015); Intellectual Ventures I LLC v. Capital One Bank (USA), 792 F.3d 1363, 1367-68 (Fed. Cir. 2015); Internet Patents Corp. v. Active Network, Inc., 790 F.3d 1343, 1345 (Fed. Cir. 2015) OIP Techs., Inc. v. Amazon.com, Inc., 788 F.3d 1359, 1362-63 (Fed. Cir. 2012); Content Extraction &amp; Transmission LLC v. Wells Fargo Bank, Nat'l </w:t>
      </w:r>
      <w:proofErr w:type="spellStart"/>
      <w:r w:rsidRPr="00A023E9">
        <w:rPr>
          <w:rFonts w:cs="Times New Roman"/>
        </w:rPr>
        <w:t>Ass'n</w:t>
      </w:r>
      <w:proofErr w:type="spellEnd"/>
      <w:r w:rsidRPr="00A023E9">
        <w:rPr>
          <w:rFonts w:cs="Times New Roman"/>
        </w:rPr>
        <w:t xml:space="preserve">, 776 F.3d 1343, 1346-47 (Fed. Cir. 2014); DDR Holdings, LLC v. Hotels.com, L.P., 773 F.3d at 1245, 1256; </w:t>
      </w:r>
      <w:proofErr w:type="spellStart"/>
      <w:r w:rsidRPr="00A023E9">
        <w:rPr>
          <w:rFonts w:cs="Times New Roman"/>
        </w:rPr>
        <w:t>Ultramercial</w:t>
      </w:r>
      <w:proofErr w:type="spellEnd"/>
      <w:r w:rsidRPr="00A023E9">
        <w:rPr>
          <w:rFonts w:cs="Times New Roman"/>
        </w:rPr>
        <w:t xml:space="preserve">, Inc. v. Hulu, LLC, 772 F.3d 709, 721-22 (Fed. Cir. 2014); </w:t>
      </w:r>
      <w:proofErr w:type="spellStart"/>
      <w:r w:rsidRPr="00A023E9">
        <w:rPr>
          <w:rFonts w:cs="Times New Roman"/>
        </w:rPr>
        <w:t>buySAFE</w:t>
      </w:r>
      <w:proofErr w:type="spellEnd"/>
      <w:r w:rsidRPr="00A023E9">
        <w:rPr>
          <w:rFonts w:cs="Times New Roman"/>
        </w:rPr>
        <w:t xml:space="preserve">, Inc. v. Google, Inc., 765 F.3d 1350, 1351 (Fed. Cir. 2014); Planet Bingo, LLC v. VKGS LLC, 576 F. Appx. 1005, 1006 (Fed. Cir. 2014); Digitech Image Techs. v. </w:t>
      </w:r>
      <w:proofErr w:type="spellStart"/>
      <w:r w:rsidRPr="00A023E9">
        <w:rPr>
          <w:rFonts w:cs="Times New Roman"/>
        </w:rPr>
        <w:t>Elecs</w:t>
      </w:r>
      <w:proofErr w:type="spellEnd"/>
      <w:r w:rsidRPr="00A023E9">
        <w:rPr>
          <w:rFonts w:cs="Times New Roman"/>
        </w:rPr>
        <w:t>. for Imaging, 758 F.3d 1344, 1348-51 (Fed. Cir. 2014).</w:t>
      </w:r>
    </w:p>
  </w:footnote>
  <w:footnote w:id="10">
    <w:p w14:paraId="5A946E98" w14:textId="77777777" w:rsidR="00BD0188" w:rsidRPr="00A023E9" w:rsidRDefault="00BD0188" w:rsidP="00BD0188">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DDR Holdings</w:t>
      </w:r>
      <w:r w:rsidRPr="00A023E9">
        <w:rPr>
          <w:rFonts w:cs="Times New Roman"/>
        </w:rPr>
        <w:t>, LLC, 773 F.3d at 1245; Part IV (A) - A. DDR Holdings: Rooted in Computer Technology - The First Victory.</w:t>
      </w:r>
    </w:p>
  </w:footnote>
  <w:footnote w:id="11">
    <w:p w14:paraId="6D43A553" w14:textId="75E5C1F9" w:rsidR="00070121" w:rsidRDefault="00070121">
      <w:pPr>
        <w:pStyle w:val="FootnoteText"/>
      </w:pPr>
      <w:r>
        <w:rPr>
          <w:rStyle w:val="FootnoteReference"/>
        </w:rPr>
        <w:footnoteRef/>
      </w:r>
      <w:r>
        <w:t xml:space="preserve"> </w:t>
      </w:r>
      <w:r w:rsidRPr="00070121">
        <w:rPr>
          <w:i/>
          <w:color w:val="FF0000"/>
        </w:rPr>
        <w:t>Berkheimer v. HP Inc</w:t>
      </w:r>
      <w:r w:rsidR="00BB5CE6">
        <w:rPr>
          <w:i/>
          <w:color w:val="FF0000"/>
        </w:rPr>
        <w:t>.</w:t>
      </w:r>
      <w:r w:rsidRPr="00070121">
        <w:t>, 881 F.3d 1360 (Fed. Cir. 2018</w:t>
      </w:r>
    </w:p>
  </w:footnote>
  <w:footnote w:id="12">
    <w:p w14:paraId="6270E5A2" w14:textId="0A4F5636" w:rsidR="00B057A5" w:rsidRPr="00A023E9" w:rsidRDefault="00B057A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BB5CE6" w:rsidRPr="00070121">
        <w:rPr>
          <w:i/>
          <w:color w:val="FF0000"/>
        </w:rPr>
        <w:t>Berkheimer v. HP Inc</w:t>
      </w:r>
      <w:r w:rsidR="00BB5CE6">
        <w:rPr>
          <w:i/>
          <w:color w:val="FF0000"/>
        </w:rPr>
        <w:t>.</w:t>
      </w:r>
      <w:r w:rsidR="00BB5CE6" w:rsidRPr="00070121">
        <w:t>, 881 F.3d 1360 (Fed. Cir. 2018</w:t>
      </w:r>
    </w:p>
  </w:footnote>
  <w:footnote w:id="13">
    <w:p w14:paraId="1C42700F" w14:textId="4B4D8CD6" w:rsidR="00B057A5" w:rsidRPr="00A023E9" w:rsidRDefault="00B057A5"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B1523F" w:rsidRPr="00A023E9">
        <w:rPr>
          <w:rFonts w:cs="Times New Roman"/>
          <w:highlight w:val="yellow"/>
        </w:rPr>
        <w:t>How in the world do you cite the Berkheimer memo?</w:t>
      </w:r>
    </w:p>
  </w:footnote>
  <w:footnote w:id="14">
    <w:p w14:paraId="7DF147D1" w14:textId="786728ED" w:rsidR="00261537" w:rsidRPr="00A023E9" w:rsidRDefault="00261537"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w:t>
      </w:r>
      <w:r w:rsidR="00826F6B" w:rsidRPr="00A023E9">
        <w:rPr>
          <w:rFonts w:cs="Times New Roman"/>
        </w:rPr>
        <w:t xml:space="preserve"> 101</w:t>
      </w:r>
      <w:r w:rsidR="00404539">
        <w:rPr>
          <w:rFonts w:cs="Times New Roman"/>
        </w:rPr>
        <w:t xml:space="preserve"> </w:t>
      </w:r>
      <w:r w:rsidR="00404539" w:rsidRPr="00404539">
        <w:rPr>
          <w:rFonts w:cs="Times New Roman"/>
          <w:color w:val="FF0000"/>
        </w:rPr>
        <w:t>(20XX).</w:t>
      </w:r>
    </w:p>
  </w:footnote>
  <w:footnote w:id="15">
    <w:p w14:paraId="53936C0C" w14:textId="482E0F5B" w:rsidR="00A92CF2" w:rsidRPr="00A023E9" w:rsidRDefault="00A92CF2"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102, 103, 112; </w:t>
      </w:r>
      <w:r w:rsidR="00356F2D" w:rsidRPr="00A023E9">
        <w:rPr>
          <w:rFonts w:cs="Times New Roman"/>
          <w:i/>
        </w:rPr>
        <w:t>Mayo Collaborative Servs. v. Prometheus Labs., Inc</w:t>
      </w:r>
      <w:r w:rsidR="00356F2D" w:rsidRPr="005F608E">
        <w:rPr>
          <w:rFonts w:cs="Times New Roman"/>
          <w:i/>
          <w:color w:val="auto"/>
        </w:rPr>
        <w:t>.</w:t>
      </w:r>
      <w:r w:rsidR="00356F2D" w:rsidRPr="005F608E">
        <w:rPr>
          <w:rFonts w:cs="Times New Roman"/>
          <w:color w:val="auto"/>
        </w:rPr>
        <w:t xml:space="preserve">, 566 U.S. 66, 70 </w:t>
      </w:r>
      <w:r w:rsidR="00356F2D" w:rsidRPr="00A023E9">
        <w:rPr>
          <w:rFonts w:cs="Times New Roman"/>
        </w:rPr>
        <w:t>(2012).</w:t>
      </w:r>
    </w:p>
  </w:footnote>
  <w:footnote w:id="16">
    <w:p w14:paraId="77012373" w14:textId="31FA9B8B" w:rsidR="0054099B" w:rsidRPr="00A023E9" w:rsidRDefault="0054099B"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102, 103, 112</w:t>
      </w:r>
      <w:r w:rsidR="008457BB">
        <w:rPr>
          <w:rFonts w:cs="Times New Roman"/>
        </w:rPr>
        <w:t>.</w:t>
      </w:r>
    </w:p>
  </w:footnote>
  <w:footnote w:id="17">
    <w:p w14:paraId="145EE6A6" w14:textId="2280DD8D" w:rsidR="001171A4" w:rsidRDefault="001171A4" w:rsidP="008654BB">
      <w:pPr>
        <w:pStyle w:val="FootnoteText"/>
      </w:pPr>
      <w:r>
        <w:rPr>
          <w:rStyle w:val="FootnoteReference"/>
        </w:rPr>
        <w:footnoteRef/>
      </w:r>
      <w:r>
        <w:t xml:space="preserve"> </w:t>
      </w:r>
      <w:proofErr w:type="spellStart"/>
      <w:r w:rsidR="008654BB" w:rsidRPr="008654BB">
        <w:rPr>
          <w:i/>
        </w:rPr>
        <w:t>Verdegaal</w:t>
      </w:r>
      <w:proofErr w:type="spellEnd"/>
      <w:r w:rsidR="008654BB" w:rsidRPr="008654BB">
        <w:rPr>
          <w:i/>
        </w:rPr>
        <w:t xml:space="preserve"> Bros. v. Union Oil Co. of California</w:t>
      </w:r>
      <w:r w:rsidR="008654BB">
        <w:t>, 814 F.2d 628, 631 (Fed. Cir. 1987)</w:t>
      </w:r>
      <w:r w:rsidR="00F07F6D">
        <w:t xml:space="preserve"> (setting forth the anticipation rule used in judicial review and examiners at the USPTO). </w:t>
      </w:r>
    </w:p>
  </w:footnote>
  <w:footnote w:id="18">
    <w:p w14:paraId="40CBFDC2" w14:textId="5DF598FA" w:rsidR="00F96B5B" w:rsidRDefault="00F96B5B">
      <w:pPr>
        <w:pStyle w:val="FootnoteText"/>
      </w:pPr>
      <w:r>
        <w:rPr>
          <w:rStyle w:val="FootnoteReference"/>
        </w:rPr>
        <w:footnoteRef/>
      </w:r>
      <w:r>
        <w:t xml:space="preserve"> </w:t>
      </w:r>
      <w:r w:rsidR="00D970EA" w:rsidRPr="00D970EA">
        <w:rPr>
          <w:i/>
        </w:rPr>
        <w:t>Graham v. John Deere Co.</w:t>
      </w:r>
      <w:r w:rsidR="00D970EA" w:rsidRPr="00D970EA">
        <w:t>, 383 U.S. 1 (1966)</w:t>
      </w:r>
      <w:r w:rsidR="00B867A8">
        <w:t xml:space="preserve"> (introducing the </w:t>
      </w:r>
      <w:r w:rsidR="008457BB">
        <w:t>four-factor</w:t>
      </w:r>
      <w:r w:rsidR="00B867A8">
        <w:t xml:space="preserve"> test for obviousness). </w:t>
      </w:r>
      <w:r w:rsidR="0039378A">
        <w:t xml:space="preserve">Obviousness </w:t>
      </w:r>
      <w:r w:rsidR="00010420">
        <w:t>in patent law</w:t>
      </w:r>
      <w:r w:rsidR="00CB5F3F">
        <w:t xml:space="preserve"> </w:t>
      </w:r>
      <w:r w:rsidR="0039378A">
        <w:t>is more complicated than put forth here</w:t>
      </w:r>
      <w:r w:rsidR="00522CF2">
        <w:t xml:space="preserve">. Those seeking to </w:t>
      </w:r>
      <w:r w:rsidR="000A3903">
        <w:t>evaluate</w:t>
      </w:r>
      <w:r w:rsidR="00522CF2">
        <w:t xml:space="preserve"> </w:t>
      </w:r>
      <w:r w:rsidR="00CB5F3F">
        <w:t>obvious</w:t>
      </w:r>
      <w:r w:rsidR="000A3903">
        <w:t>ness</w:t>
      </w:r>
      <w:r w:rsidR="00CB5F3F">
        <w:t xml:space="preserve"> </w:t>
      </w:r>
      <w:r w:rsidR="00522CF2">
        <w:t xml:space="preserve">must </w:t>
      </w:r>
      <w:r w:rsidR="00437BF1">
        <w:t>avoid hindsight</w:t>
      </w:r>
      <w:r w:rsidR="001C0D01">
        <w:t xml:space="preserve"> bias and</w:t>
      </w:r>
      <w:r w:rsidR="000A3903">
        <w:t xml:space="preserve"> determine </w:t>
      </w:r>
      <w:r w:rsidR="00446D14">
        <w:t>1) scope and content of prior art; 2) differences between prior art and claimed invention</w:t>
      </w:r>
      <w:r w:rsidR="008D65CA">
        <w:t>; 3) ease of traversing differences to create invention as a whole; and 4)</w:t>
      </w:r>
      <w:r w:rsidR="005E4F2B">
        <w:t xml:space="preserve"> various secondary considerations. </w:t>
      </w:r>
      <w:r w:rsidR="0039378A">
        <w:t xml:space="preserve"> </w:t>
      </w:r>
    </w:p>
  </w:footnote>
  <w:footnote w:id="19">
    <w:p w14:paraId="31920363" w14:textId="4E356C20" w:rsidR="008457BB" w:rsidRDefault="008457BB">
      <w:pPr>
        <w:pStyle w:val="FootnoteText"/>
      </w:pPr>
      <w:r>
        <w:rPr>
          <w:rStyle w:val="FootnoteReference"/>
        </w:rPr>
        <w:footnoteRef/>
      </w:r>
      <w:r>
        <w:t xml:space="preserve"> </w:t>
      </w:r>
      <w:r w:rsidR="008B1CED">
        <w:t xml:space="preserve">35 U.S.C. </w:t>
      </w:r>
      <w:r w:rsidR="005F608E">
        <w:t xml:space="preserve">§ </w:t>
      </w:r>
      <w:r w:rsidR="008B1CED">
        <w:t>112(a)</w:t>
      </w:r>
    </w:p>
  </w:footnote>
  <w:footnote w:id="20">
    <w:p w14:paraId="302AD92F" w14:textId="7E84E370" w:rsidR="006F6BB8" w:rsidRDefault="006F6BB8">
      <w:pPr>
        <w:pStyle w:val="FootnoteText"/>
      </w:pPr>
      <w:r>
        <w:rPr>
          <w:rStyle w:val="FootnoteReference"/>
        </w:rPr>
        <w:footnoteRef/>
      </w:r>
      <w:r>
        <w:t xml:space="preserve"> </w:t>
      </w:r>
      <w:r w:rsidR="00B314E9">
        <w:t xml:space="preserve">35 U.S.C. </w:t>
      </w:r>
      <w:r w:rsidR="005F608E">
        <w:t xml:space="preserve">§ </w:t>
      </w:r>
      <w:r w:rsidR="00B314E9">
        <w:t xml:space="preserve">112(b). </w:t>
      </w:r>
    </w:p>
  </w:footnote>
  <w:footnote w:id="21">
    <w:p w14:paraId="34EE861C" w14:textId="3C1B0AE7" w:rsidR="00543F69" w:rsidRPr="00A023E9" w:rsidRDefault="00543F69"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5F608E">
        <w:rPr>
          <w:rFonts w:cs="Times New Roman"/>
        </w:rPr>
        <w:t xml:space="preserve">35 U.S.C. </w:t>
      </w:r>
      <w:r w:rsidR="00687A49">
        <w:rPr>
          <w:rFonts w:cs="Times New Roman"/>
        </w:rPr>
        <w:t xml:space="preserve">§ 101; </w:t>
      </w:r>
      <w:r w:rsidR="003467EE">
        <w:rPr>
          <w:rFonts w:cs="Times New Roman"/>
        </w:rPr>
        <w:t>M.P.E.P. § 2106</w:t>
      </w:r>
    </w:p>
  </w:footnote>
  <w:footnote w:id="22">
    <w:p w14:paraId="16E7BBA7" w14:textId="17313938" w:rsidR="00C25E59" w:rsidRPr="002E5558" w:rsidRDefault="00C25E59" w:rsidP="00566626">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5604C">
        <w:rPr>
          <w:rFonts w:cs="Times New Roman"/>
          <w:i/>
        </w:rPr>
        <w:t>See</w:t>
      </w:r>
      <w:r w:rsidR="00A5604C">
        <w:rPr>
          <w:rFonts w:cs="Times New Roman"/>
        </w:rPr>
        <w:t xml:space="preserve"> </w:t>
      </w:r>
      <w:r w:rsidR="00A90468" w:rsidRPr="00A90468">
        <w:rPr>
          <w:rFonts w:cs="Times New Roman"/>
          <w:i/>
        </w:rPr>
        <w:t>CyberSource Corp. v. Retail Decisions, Inc.</w:t>
      </w:r>
      <w:r w:rsidR="00A90468">
        <w:rPr>
          <w:rFonts w:cs="Times New Roman"/>
        </w:rPr>
        <w:t xml:space="preserve">, </w:t>
      </w:r>
      <w:r w:rsidR="00566626" w:rsidRPr="00566626">
        <w:rPr>
          <w:rFonts w:cs="Times New Roman"/>
        </w:rPr>
        <w:t>654 F.3d 1366</w:t>
      </w:r>
      <w:r w:rsidR="00566626">
        <w:rPr>
          <w:rFonts w:cs="Times New Roman"/>
        </w:rPr>
        <w:t>, 1372</w:t>
      </w:r>
      <w:r w:rsidR="00566626" w:rsidRPr="00566626">
        <w:rPr>
          <w:rFonts w:cs="Times New Roman"/>
        </w:rPr>
        <w:t xml:space="preserve"> (Fed. Cir. 2011)</w:t>
      </w:r>
      <w:r w:rsidR="00A90468">
        <w:rPr>
          <w:rFonts w:cs="Times New Roman"/>
        </w:rPr>
        <w:t xml:space="preserve"> (</w:t>
      </w:r>
      <w:r w:rsidR="001B5B5A">
        <w:rPr>
          <w:rFonts w:cs="Times New Roman"/>
        </w:rPr>
        <w:t>determining invalidity on abstractness but noting</w:t>
      </w:r>
      <w:r w:rsidR="00A766E6">
        <w:rPr>
          <w:rFonts w:cs="Times New Roman"/>
        </w:rPr>
        <w:t xml:space="preserve"> the wide breadth of the claims problematic)</w:t>
      </w:r>
      <w:r w:rsidR="00566626">
        <w:rPr>
          <w:rFonts w:cs="Times New Roman"/>
        </w:rPr>
        <w:t>;</w:t>
      </w:r>
      <w:r w:rsidR="00566626" w:rsidRPr="00566626">
        <w:rPr>
          <w:rFonts w:cs="Times New Roman"/>
        </w:rPr>
        <w:t xml:space="preserve"> </w:t>
      </w:r>
      <w:r w:rsidR="00353370" w:rsidRPr="00353370">
        <w:rPr>
          <w:rFonts w:cs="Times New Roman"/>
        </w:rPr>
        <w:t xml:space="preserve">Joshua A. </w:t>
      </w:r>
      <w:proofErr w:type="spellStart"/>
      <w:r w:rsidR="00353370" w:rsidRPr="00353370">
        <w:rPr>
          <w:rFonts w:cs="Times New Roman"/>
        </w:rPr>
        <w:t>Kresh</w:t>
      </w:r>
      <w:proofErr w:type="spellEnd"/>
      <w:r w:rsidR="00353370" w:rsidRPr="00353370">
        <w:rPr>
          <w:rFonts w:cs="Times New Roman"/>
        </w:rPr>
        <w:t xml:space="preserve">, </w:t>
      </w:r>
      <w:r w:rsidR="00353370" w:rsidRPr="00A766E6">
        <w:rPr>
          <w:rFonts w:cs="Times New Roman"/>
          <w:i/>
        </w:rPr>
        <w:t>Patent Eligibility After Mayo: How Did We Get Here and Where Do We Go?</w:t>
      </w:r>
      <w:r w:rsidR="00353370" w:rsidRPr="00353370">
        <w:rPr>
          <w:rFonts w:cs="Times New Roman"/>
        </w:rPr>
        <w:t>, 22 Fed. Circuit B.J. 521, 527 (2013)</w:t>
      </w:r>
      <w:r w:rsidR="00353370">
        <w:rPr>
          <w:rFonts w:cs="Times New Roman"/>
        </w:rPr>
        <w:t xml:space="preserve"> (</w:t>
      </w:r>
      <w:r w:rsidR="00876D8C">
        <w:rPr>
          <w:rFonts w:cs="Times New Roman"/>
        </w:rPr>
        <w:t xml:space="preserve">arguing that </w:t>
      </w:r>
      <w:r w:rsidR="00876D8C" w:rsidRPr="007257E0">
        <w:rPr>
          <w:rFonts w:cs="Times New Roman"/>
          <w:i/>
          <w:highlight w:val="yellow"/>
        </w:rPr>
        <w:t>Gott</w:t>
      </w:r>
      <w:r w:rsidR="008071AA" w:rsidRPr="007257E0">
        <w:rPr>
          <w:rFonts w:cs="Times New Roman"/>
          <w:i/>
          <w:highlight w:val="yellow"/>
        </w:rPr>
        <w:t>schalk v. Benso</w:t>
      </w:r>
      <w:r w:rsidR="008071AA">
        <w:rPr>
          <w:rFonts w:cs="Times New Roman"/>
          <w:i/>
        </w:rPr>
        <w:t>n</w:t>
      </w:r>
      <w:r w:rsidR="00876D8C">
        <w:rPr>
          <w:rFonts w:cs="Times New Roman"/>
          <w:i/>
        </w:rPr>
        <w:t xml:space="preserve"> </w:t>
      </w:r>
      <w:r w:rsidR="002E5558">
        <w:rPr>
          <w:rFonts w:cs="Times New Roman"/>
        </w:rPr>
        <w:t>was incorrectly decided on abstractness rather than indefiniteness)</w:t>
      </w:r>
      <w:r w:rsidR="00B975DE">
        <w:rPr>
          <w:rFonts w:cs="Times New Roman"/>
        </w:rPr>
        <w:t>.</w:t>
      </w:r>
    </w:p>
  </w:footnote>
  <w:footnote w:id="23">
    <w:p w14:paraId="1C934F60" w14:textId="4540A232" w:rsidR="00896241" w:rsidRPr="00A023E9"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Mayo Collaborative Servs. v. Prometheus Labs., Inc.</w:t>
      </w:r>
      <w:r w:rsidRPr="00A023E9">
        <w:rPr>
          <w:rFonts w:cs="Times New Roman"/>
        </w:rPr>
        <w:t xml:space="preserve">, </w:t>
      </w:r>
      <w:r w:rsidRPr="00B65BCB">
        <w:rPr>
          <w:rFonts w:cs="Times New Roman"/>
        </w:rPr>
        <w:t xml:space="preserve">566 U.S. 66, 70 </w:t>
      </w:r>
      <w:r w:rsidRPr="00A023E9">
        <w:rPr>
          <w:rFonts w:cs="Times New Roman"/>
        </w:rPr>
        <w:t xml:space="preserve">(2012) (restating the long-held exceptions </w:t>
      </w:r>
      <w:r w:rsidR="00F47184">
        <w:rPr>
          <w:rFonts w:cs="Times New Roman"/>
        </w:rPr>
        <w:t xml:space="preserve">of </w:t>
      </w:r>
      <w:r w:rsidRPr="00A023E9">
        <w:rPr>
          <w:rFonts w:cs="Times New Roman"/>
        </w:rPr>
        <w:t xml:space="preserve">35 U.S.C. § 101: laws of nature, natural phenomena, and abstract ideas). </w:t>
      </w:r>
    </w:p>
  </w:footnote>
  <w:footnote w:id="24">
    <w:p w14:paraId="5A58D3D7" w14:textId="62D85F05" w:rsidR="00896241" w:rsidRPr="00A023E9"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Gottschalk v. </w:t>
      </w:r>
      <w:r w:rsidRPr="00B65BCB">
        <w:rPr>
          <w:rFonts w:cs="Times New Roman"/>
          <w:i/>
        </w:rPr>
        <w:t>Benson</w:t>
      </w:r>
      <w:r w:rsidRPr="00B65BCB">
        <w:rPr>
          <w:rFonts w:cs="Times New Roman"/>
        </w:rPr>
        <w:t>, 409 U.S. 63, 67 (</w:t>
      </w:r>
      <w:r w:rsidRPr="00A023E9">
        <w:rPr>
          <w:rFonts w:cs="Times New Roman"/>
        </w:rPr>
        <w:t>1972) (holding a method for converting binary-coded-decimals to binary unpatentable)</w:t>
      </w:r>
    </w:p>
  </w:footnote>
  <w:footnote w:id="25">
    <w:p w14:paraId="1CC3C144" w14:textId="688D565E" w:rsidR="00896241" w:rsidRPr="00B65BCB" w:rsidRDefault="00896241"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Mayo Collaborative Servs. v. Prometheus </w:t>
      </w:r>
      <w:r w:rsidRPr="00B65BCB">
        <w:rPr>
          <w:rFonts w:cs="Times New Roman"/>
          <w:i/>
        </w:rPr>
        <w:t>Labs., Inc.</w:t>
      </w:r>
      <w:r w:rsidRPr="00B65BCB">
        <w:rPr>
          <w:rFonts w:cs="Times New Roman"/>
        </w:rPr>
        <w:t>, 566 U.S. 66, 70 (2012)</w:t>
      </w:r>
      <w:r w:rsidR="00F47184">
        <w:rPr>
          <w:rFonts w:cs="Times New Roman"/>
        </w:rPr>
        <w:t>.</w:t>
      </w:r>
    </w:p>
  </w:footnote>
  <w:footnote w:id="26">
    <w:p w14:paraId="0565C9AE" w14:textId="1E82BA5B" w:rsidR="00383A40" w:rsidRPr="00B65BCB" w:rsidRDefault="00383A40"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Pr="00B65BCB">
        <w:rPr>
          <w:rFonts w:cs="Times New Roman"/>
          <w:i/>
        </w:rPr>
        <w:t>Diamond v. Chakrabarty</w:t>
      </w:r>
      <w:r w:rsidRPr="00B65BCB">
        <w:rPr>
          <w:rFonts w:cs="Times New Roman"/>
        </w:rPr>
        <w:t>, 447 U.S. 303</w:t>
      </w:r>
      <w:r w:rsidR="00141EBB" w:rsidRPr="00B65BCB">
        <w:rPr>
          <w:rFonts w:cs="Times New Roman"/>
        </w:rPr>
        <w:t xml:space="preserve">, </w:t>
      </w:r>
      <w:r w:rsidRPr="00B65BCB">
        <w:rPr>
          <w:rFonts w:cs="Times New Roman"/>
        </w:rPr>
        <w:t>309</w:t>
      </w:r>
      <w:r w:rsidR="00141EBB" w:rsidRPr="00B65BCB">
        <w:rPr>
          <w:rFonts w:cs="Times New Roman"/>
        </w:rPr>
        <w:t xml:space="preserve"> (</w:t>
      </w:r>
      <w:r w:rsidR="00B65BCB" w:rsidRPr="00B65BCB">
        <w:rPr>
          <w:rFonts w:cs="Times New Roman"/>
        </w:rPr>
        <w:t>1980</w:t>
      </w:r>
      <w:r w:rsidR="00141EBB" w:rsidRPr="00B65BCB">
        <w:rPr>
          <w:rFonts w:cs="Times New Roman"/>
        </w:rPr>
        <w:t>)</w:t>
      </w:r>
    </w:p>
  </w:footnote>
  <w:footnote w:id="27">
    <w:p w14:paraId="1B34C13F" w14:textId="5C3419AA" w:rsidR="00067B22" w:rsidRPr="00B65BCB" w:rsidRDefault="00067B22"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00141EBB" w:rsidRPr="00B65BCB">
        <w:rPr>
          <w:rFonts w:cs="Times New Roman"/>
          <w:i/>
        </w:rPr>
        <w:t>Diamond v. Chakrabarty</w:t>
      </w:r>
      <w:r w:rsidR="00141EBB" w:rsidRPr="00B65BCB">
        <w:rPr>
          <w:rFonts w:cs="Times New Roman"/>
        </w:rPr>
        <w:t>, 447 U.S. 303, 309 (</w:t>
      </w:r>
      <w:r w:rsidR="00B65BCB" w:rsidRPr="00B65BCB">
        <w:rPr>
          <w:rFonts w:cs="Times New Roman"/>
        </w:rPr>
        <w:t>1980</w:t>
      </w:r>
      <w:r w:rsidR="00141EBB" w:rsidRPr="00B65BCB">
        <w:rPr>
          <w:rFonts w:cs="Times New Roman"/>
        </w:rPr>
        <w:t>)</w:t>
      </w:r>
    </w:p>
  </w:footnote>
  <w:footnote w:id="28">
    <w:p w14:paraId="5D9719D0" w14:textId="23D1BA22" w:rsidR="007B3E6D" w:rsidRPr="00B65BCB" w:rsidRDefault="007B3E6D"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00933EBD" w:rsidRPr="00B65BCB">
        <w:rPr>
          <w:rFonts w:cs="Times New Roman"/>
          <w:i/>
        </w:rPr>
        <w:t>Funk Bros. Seed Co. v. Kalo Inoculant Co</w:t>
      </w:r>
      <w:r w:rsidR="00933EBD" w:rsidRPr="00B65BCB">
        <w:rPr>
          <w:rFonts w:cs="Times New Roman"/>
        </w:rPr>
        <w:t>., 333 U.S. 127, 131 (1948)</w:t>
      </w:r>
    </w:p>
  </w:footnote>
  <w:footnote w:id="29">
    <w:p w14:paraId="40CF4A6A" w14:textId="458B5C14" w:rsidR="004F2C41" w:rsidRPr="00B65BCB" w:rsidRDefault="004F2C41"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Pr="00B65BCB">
        <w:rPr>
          <w:rFonts w:cs="Times New Roman"/>
          <w:i/>
        </w:rPr>
        <w:t>Funk Bros. Seed Co. v. Kalo Inoculant Co</w:t>
      </w:r>
      <w:r w:rsidRPr="00B65BCB">
        <w:rPr>
          <w:rFonts w:cs="Times New Roman"/>
        </w:rPr>
        <w:t>., 333 U.S. 127, 131 (1948)</w:t>
      </w:r>
    </w:p>
  </w:footnote>
  <w:footnote w:id="30">
    <w:p w14:paraId="7B06B44C" w14:textId="67B5D3CD" w:rsidR="003F7C4C" w:rsidRPr="00A023E9" w:rsidRDefault="003F7C4C" w:rsidP="000007ED">
      <w:pPr>
        <w:pStyle w:val="FootnoteText"/>
        <w:contextualSpacing/>
        <w:rPr>
          <w:rFonts w:cs="Times New Roman"/>
        </w:rPr>
      </w:pPr>
      <w:r w:rsidRPr="00B65BCB">
        <w:rPr>
          <w:rStyle w:val="FootnoteReference"/>
          <w:rFonts w:cs="Times New Roman"/>
        </w:rPr>
        <w:footnoteRef/>
      </w:r>
      <w:r w:rsidRPr="00B65BCB">
        <w:rPr>
          <w:rFonts w:cs="Times New Roman"/>
        </w:rPr>
        <w:t xml:space="preserve"> </w:t>
      </w:r>
      <w:r w:rsidRPr="00B65BCB">
        <w:rPr>
          <w:rFonts w:cs="Times New Roman"/>
          <w:i/>
        </w:rPr>
        <w:t>Funk Bros. Seed Co. v. Kalo Inoculant Co</w:t>
      </w:r>
      <w:r w:rsidRPr="00B65BCB">
        <w:rPr>
          <w:rFonts w:cs="Times New Roman"/>
        </w:rPr>
        <w:t>., 333 U.S. 127, 131 (1948</w:t>
      </w:r>
      <w:r w:rsidRPr="00A023E9">
        <w:rPr>
          <w:rFonts w:cs="Times New Roman"/>
        </w:rPr>
        <w:t>)</w:t>
      </w:r>
    </w:p>
  </w:footnote>
  <w:footnote w:id="31">
    <w:p w14:paraId="7F8AFAFC" w14:textId="141CEE09" w:rsidR="000A2E03" w:rsidRPr="00A023E9" w:rsidRDefault="000A2E03"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DE7CC2" w:rsidRPr="00A023E9">
        <w:rPr>
          <w:rFonts w:cs="Times New Roman"/>
          <w:i/>
        </w:rPr>
        <w:t xml:space="preserve">Diamond v. </w:t>
      </w:r>
      <w:r w:rsidR="00DE7CC2" w:rsidRPr="00F47184">
        <w:rPr>
          <w:rFonts w:cs="Times New Roman"/>
          <w:i/>
        </w:rPr>
        <w:t>Chakrabarty</w:t>
      </w:r>
      <w:r w:rsidR="00DE7CC2" w:rsidRPr="00F47184">
        <w:rPr>
          <w:rFonts w:cs="Times New Roman"/>
        </w:rPr>
        <w:t>, 447 U.S. 303, 304</w:t>
      </w:r>
      <w:r w:rsidR="00A468FE" w:rsidRPr="00F47184">
        <w:rPr>
          <w:rFonts w:cs="Times New Roman"/>
        </w:rPr>
        <w:t xml:space="preserve"> </w:t>
      </w:r>
      <w:r w:rsidR="00DE7CC2" w:rsidRPr="00F47184">
        <w:rPr>
          <w:rFonts w:cs="Times New Roman"/>
        </w:rPr>
        <w:t>(1980</w:t>
      </w:r>
      <w:r w:rsidR="00DE7CC2" w:rsidRPr="00A023E9">
        <w:rPr>
          <w:rFonts w:cs="Times New Roman"/>
        </w:rPr>
        <w:t>)</w:t>
      </w:r>
    </w:p>
  </w:footnote>
  <w:footnote w:id="32">
    <w:p w14:paraId="03B79F38" w14:textId="77777777"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101</w:t>
      </w:r>
    </w:p>
  </w:footnote>
  <w:footnote w:id="33">
    <w:p w14:paraId="3663EBFB" w14:textId="77777777"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Randall Rader, Benjamin Christoff, Patent Law in a Nutshell 56 (3rd ed. 2018).</w:t>
      </w:r>
    </w:p>
  </w:footnote>
  <w:footnote w:id="34">
    <w:p w14:paraId="3260BE59" w14:textId="0EEAB5A9" w:rsidR="00026D1E" w:rsidRPr="00A023E9" w:rsidRDefault="00026D1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e.g. </w:t>
      </w:r>
      <w:r w:rsidRPr="00A023E9">
        <w:rPr>
          <w:rFonts w:cs="Times New Roman"/>
          <w:highlight w:val="yellow"/>
        </w:rPr>
        <w:t>[Alice, Mayo, Berkheimer, etc.];</w:t>
      </w:r>
      <w:r w:rsidRPr="00A023E9">
        <w:rPr>
          <w:rFonts w:cs="Times New Roman"/>
          <w:i/>
          <w:highlight w:val="yellow"/>
        </w:rPr>
        <w:t xml:space="preserve"> </w:t>
      </w:r>
      <w:r w:rsidRPr="00A023E9">
        <w:rPr>
          <w:rFonts w:cs="Times New Roman"/>
        </w:rPr>
        <w:t>Kathleen Chapman, Esq. &amp; Stephen Ball, Esq</w:t>
      </w:r>
      <w:r w:rsidRPr="00A023E9">
        <w:rPr>
          <w:rFonts w:cs="Times New Roman"/>
          <w:i/>
        </w:rPr>
        <w:t xml:space="preserve">., Challenges with Patenting Software, </w:t>
      </w:r>
      <w:r w:rsidRPr="00A023E9">
        <w:rPr>
          <w:rFonts w:cs="Times New Roman"/>
        </w:rPr>
        <w:t>Vt. B.J., Winter 2007/2008, at 36</w:t>
      </w:r>
    </w:p>
  </w:footnote>
  <w:footnote w:id="35">
    <w:p w14:paraId="2091B6C3" w14:textId="3015A4EC" w:rsidR="008A2A09" w:rsidRPr="00765DB7" w:rsidRDefault="008A2A09"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See </w:t>
      </w:r>
      <w:r w:rsidRPr="00F71BB4">
        <w:rPr>
          <w:rFonts w:cs="Times New Roman"/>
          <w:i/>
        </w:rPr>
        <w:t xml:space="preserve">Diamond v. </w:t>
      </w:r>
      <w:proofErr w:type="spellStart"/>
      <w:r w:rsidR="002F17B1" w:rsidRPr="00F71BB4">
        <w:rPr>
          <w:rFonts w:cs="Times New Roman"/>
          <w:i/>
        </w:rPr>
        <w:t>Diehr</w:t>
      </w:r>
      <w:proofErr w:type="spellEnd"/>
      <w:r w:rsidRPr="00F71BB4">
        <w:rPr>
          <w:rFonts w:cs="Times New Roman"/>
          <w:i/>
        </w:rPr>
        <w:t>;</w:t>
      </w:r>
      <w:r w:rsidR="00765DB7" w:rsidRPr="00F71BB4">
        <w:rPr>
          <w:rFonts w:cs="Times New Roman"/>
        </w:rPr>
        <w:t xml:space="preserve"> </w:t>
      </w:r>
      <w:r w:rsidR="00F71BB4" w:rsidRPr="00F71BB4">
        <w:rPr>
          <w:rFonts w:cs="Times New Roman"/>
        </w:rPr>
        <w:t>450 U.S. 175 (1981</w:t>
      </w:r>
      <w:r w:rsidR="00F71BB4" w:rsidRPr="00A023E9">
        <w:rPr>
          <w:rFonts w:cs="Times New Roman"/>
        </w:rPr>
        <w:t>)</w:t>
      </w:r>
    </w:p>
  </w:footnote>
  <w:footnote w:id="36">
    <w:p w14:paraId="0EECFFC6" w14:textId="27490485" w:rsidR="005C43D6" w:rsidRPr="004E4B4F"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4E4B4F">
        <w:rPr>
          <w:rFonts w:cs="Times New Roman"/>
          <w:i/>
        </w:rPr>
        <w:t xml:space="preserve">In re </w:t>
      </w:r>
      <w:proofErr w:type="spellStart"/>
      <w:r w:rsidRPr="004E4B4F">
        <w:rPr>
          <w:rFonts w:cs="Times New Roman"/>
          <w:i/>
        </w:rPr>
        <w:t>Bilski</w:t>
      </w:r>
      <w:proofErr w:type="spellEnd"/>
      <w:r w:rsidR="004E4B4F">
        <w:rPr>
          <w:rFonts w:cs="Times New Roman"/>
        </w:rPr>
        <w:t xml:space="preserve">, </w:t>
      </w:r>
      <w:r w:rsidR="00D13E79">
        <w:rPr>
          <w:rFonts w:cs="Times New Roman"/>
        </w:rPr>
        <w:t xml:space="preserve">545 F.3d 943 (2008). </w:t>
      </w:r>
    </w:p>
  </w:footnote>
  <w:footnote w:id="37">
    <w:p w14:paraId="351D14C4" w14:textId="64E88A99" w:rsidR="005C43D6" w:rsidRPr="00A023E9" w:rsidRDefault="005C43D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0044354E" w:rsidRPr="0044354E">
        <w:rPr>
          <w:rFonts w:cs="Times New Roman"/>
          <w:i/>
        </w:rPr>
        <w:t>Diehr</w:t>
      </w:r>
      <w:proofErr w:type="spellEnd"/>
      <w:r w:rsidR="0044354E" w:rsidRPr="0044354E">
        <w:rPr>
          <w:rFonts w:cs="Times New Roman"/>
        </w:rPr>
        <w:t>, 450 U.S., at 191–192</w:t>
      </w:r>
      <w:r w:rsidR="002D065B">
        <w:rPr>
          <w:rFonts w:cs="Times New Roman"/>
        </w:rPr>
        <w:t>.</w:t>
      </w:r>
    </w:p>
  </w:footnote>
  <w:footnote w:id="38">
    <w:p w14:paraId="37B261C5" w14:textId="36037C54" w:rsidR="005C43D6" w:rsidRPr="00A8414D" w:rsidRDefault="005C43D6" w:rsidP="00A8414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8414D" w:rsidRPr="00A8414D">
        <w:rPr>
          <w:rFonts w:cs="Times New Roman"/>
          <w:i/>
        </w:rPr>
        <w:t>Mayo Collaborative Servs. v. Prometheus Labs., Inc.</w:t>
      </w:r>
      <w:r w:rsidR="00A8414D" w:rsidRPr="00A8414D">
        <w:rPr>
          <w:rFonts w:cs="Times New Roman"/>
        </w:rPr>
        <w:t>, 566 U.S. 66, 72</w:t>
      </w:r>
      <w:r w:rsidR="00A8414D">
        <w:rPr>
          <w:rFonts w:cs="Times New Roman"/>
        </w:rPr>
        <w:t xml:space="preserve"> </w:t>
      </w:r>
      <w:r w:rsidR="00A8414D" w:rsidRPr="00A8414D">
        <w:rPr>
          <w:rFonts w:cs="Times New Roman"/>
        </w:rPr>
        <w:t>(2012)</w:t>
      </w:r>
      <w:r w:rsidR="00A8414D">
        <w:rPr>
          <w:rFonts w:cs="Times New Roman"/>
        </w:rPr>
        <w:t xml:space="preserve">. </w:t>
      </w:r>
      <w:r w:rsidR="00342D5C">
        <w:rPr>
          <w:rFonts w:cs="Times New Roman"/>
        </w:rPr>
        <w:t>[</w:t>
      </w:r>
      <w:r w:rsidR="00A51885">
        <w:rPr>
          <w:rFonts w:cs="Times New Roman"/>
        </w:rPr>
        <w:t>referencing Benson]</w:t>
      </w:r>
    </w:p>
  </w:footnote>
  <w:footnote w:id="39">
    <w:p w14:paraId="515D8FBE" w14:textId="505F8302" w:rsidR="005C43D6" w:rsidRPr="00A023E9" w:rsidRDefault="005C43D6" w:rsidP="002147BB">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2147BB" w:rsidRPr="00AE7845">
        <w:rPr>
          <w:rFonts w:cs="Times New Roman"/>
          <w:i/>
        </w:rPr>
        <w:t>Mayo Collaborative Servs. v. Prometheus Labs., Inc.</w:t>
      </w:r>
      <w:r w:rsidR="002147BB" w:rsidRPr="002147BB">
        <w:rPr>
          <w:rFonts w:cs="Times New Roman"/>
        </w:rPr>
        <w:t>, 566 U.S. 66, 132 (2012)</w:t>
      </w:r>
      <w:r w:rsidR="00E51F91">
        <w:rPr>
          <w:rFonts w:cs="Times New Roman"/>
        </w:rPr>
        <w:t>.</w:t>
      </w:r>
      <w:r w:rsidR="00CC3F18">
        <w:rPr>
          <w:rFonts w:cs="Times New Roman"/>
        </w:rPr>
        <w:t xml:space="preserve"> </w:t>
      </w:r>
      <w:r w:rsidR="00A51885">
        <w:rPr>
          <w:rFonts w:cs="Times New Roman"/>
        </w:rPr>
        <w:t>[</w:t>
      </w:r>
      <w:r w:rsidR="00A51885">
        <w:rPr>
          <w:rFonts w:cs="Times New Roman"/>
        </w:rPr>
        <w:t xml:space="preserve">referencing </w:t>
      </w:r>
      <w:proofErr w:type="spellStart"/>
      <w:r w:rsidR="00A51885">
        <w:rPr>
          <w:rFonts w:cs="Times New Roman"/>
        </w:rPr>
        <w:t>Diehr</w:t>
      </w:r>
      <w:proofErr w:type="spellEnd"/>
      <w:r w:rsidR="00A51885">
        <w:rPr>
          <w:rFonts w:cs="Times New Roman"/>
        </w:rPr>
        <w:t>]</w:t>
      </w:r>
    </w:p>
  </w:footnote>
  <w:footnote w:id="40">
    <w:p w14:paraId="0D604950" w14:textId="129BF5B1" w:rsidR="005C43D6" w:rsidRPr="00A023E9" w:rsidRDefault="005C43D6" w:rsidP="00A51885">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51885" w:rsidRPr="00AE7845">
        <w:rPr>
          <w:rFonts w:cs="Times New Roman"/>
          <w:i/>
        </w:rPr>
        <w:t>Mayo Collaborative Servs. v. Prometheus Labs., Inc.</w:t>
      </w:r>
      <w:r w:rsidR="00A51885" w:rsidRPr="00A51885">
        <w:rPr>
          <w:rFonts w:cs="Times New Roman"/>
        </w:rPr>
        <w:t>, 566 U.S. 66, 132 (2012)</w:t>
      </w:r>
      <w:r w:rsidR="00A51885">
        <w:rPr>
          <w:rFonts w:cs="Times New Roman"/>
        </w:rPr>
        <w:t xml:space="preserve">. [referencing </w:t>
      </w:r>
      <w:proofErr w:type="spellStart"/>
      <w:r w:rsidR="00A51885">
        <w:rPr>
          <w:rFonts w:cs="Times New Roman"/>
        </w:rPr>
        <w:t>Flook</w:t>
      </w:r>
      <w:proofErr w:type="spellEnd"/>
      <w:r w:rsidR="00A51885">
        <w:rPr>
          <w:rFonts w:cs="Times New Roman"/>
        </w:rPr>
        <w:t>]</w:t>
      </w:r>
    </w:p>
  </w:footnote>
  <w:footnote w:id="41">
    <w:p w14:paraId="61FCF3A5" w14:textId="5186C084" w:rsidR="00712C0F" w:rsidRPr="00A023E9" w:rsidRDefault="00712C0F" w:rsidP="00703AFB">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703AFB" w:rsidRPr="00703AFB">
        <w:rPr>
          <w:rFonts w:cs="Times New Roman"/>
          <w:i/>
        </w:rPr>
        <w:t>Gottschalk v. Benson</w:t>
      </w:r>
      <w:r w:rsidR="00703AFB" w:rsidRPr="00703AFB">
        <w:rPr>
          <w:rFonts w:cs="Times New Roman"/>
        </w:rPr>
        <w:t>, 409 U.S. 63, 64 (1972)</w:t>
      </w:r>
      <w:r w:rsidR="00D13E79">
        <w:rPr>
          <w:rFonts w:cs="Times New Roman"/>
        </w:rPr>
        <w:t>.</w:t>
      </w:r>
    </w:p>
  </w:footnote>
  <w:footnote w:id="42">
    <w:p w14:paraId="6DCE7281" w14:textId="399456DA" w:rsidR="001676FC" w:rsidRPr="00A023E9" w:rsidRDefault="001676FC" w:rsidP="00CC3F18">
      <w:pPr>
        <w:pStyle w:val="FootnoteText"/>
        <w:contextualSpacing/>
        <w:rPr>
          <w:rFonts w:cs="Times New Roman"/>
          <w:i/>
        </w:rPr>
      </w:pPr>
      <w:r w:rsidRPr="00A023E9">
        <w:rPr>
          <w:rStyle w:val="FootnoteReference"/>
          <w:rFonts w:cs="Times New Roman"/>
        </w:rPr>
        <w:footnoteRef/>
      </w:r>
      <w:r w:rsidR="00CC3F18">
        <w:rPr>
          <w:rFonts w:cs="Times New Roman"/>
          <w:i/>
        </w:rPr>
        <w:t xml:space="preserve"> </w:t>
      </w:r>
      <w:r w:rsidR="00CC3F18" w:rsidRPr="00CC3F18">
        <w:rPr>
          <w:rFonts w:cs="Times New Roman"/>
          <w:i/>
        </w:rPr>
        <w:t>Gottschalk v. Benson</w:t>
      </w:r>
      <w:r w:rsidR="00CC3F18" w:rsidRPr="00D13E79">
        <w:rPr>
          <w:rFonts w:cs="Times New Roman"/>
        </w:rPr>
        <w:t>,</w:t>
      </w:r>
      <w:r w:rsidR="00CC3F18" w:rsidRPr="00CC3F18">
        <w:rPr>
          <w:rFonts w:cs="Times New Roman"/>
        </w:rPr>
        <w:t xml:space="preserve"> 409 U.S. 63, 66 (1972)</w:t>
      </w:r>
      <w:r w:rsidR="00D13E79">
        <w:rPr>
          <w:rFonts w:cs="Times New Roman"/>
        </w:rPr>
        <w:t>.</w:t>
      </w:r>
    </w:p>
  </w:footnote>
  <w:footnote w:id="43">
    <w:p w14:paraId="443AB8AB" w14:textId="0AD4CD4E" w:rsidR="006A1206" w:rsidRPr="00A023E9" w:rsidRDefault="006A120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5B0C5F" w:rsidRPr="00A023E9">
        <w:rPr>
          <w:rFonts w:cs="Times New Roman"/>
          <w:i/>
        </w:rPr>
        <w:t>Gottschalk v. Benson</w:t>
      </w:r>
      <w:r w:rsidR="00D13E79" w:rsidRPr="00D13E79">
        <w:rPr>
          <w:rFonts w:cs="Times New Roman"/>
        </w:rPr>
        <w:t>,</w:t>
      </w:r>
      <w:r w:rsidR="00D13E79">
        <w:rPr>
          <w:rFonts w:cs="Times New Roman"/>
          <w:i/>
        </w:rPr>
        <w:t xml:space="preserve"> </w:t>
      </w:r>
      <w:r w:rsidR="00D13E79" w:rsidRPr="00CC3F18">
        <w:rPr>
          <w:rFonts w:cs="Times New Roman"/>
        </w:rPr>
        <w:t>409 U.S. 63, 66 (1972)</w:t>
      </w:r>
      <w:r w:rsidR="00D13E79">
        <w:rPr>
          <w:rFonts w:cs="Times New Roman"/>
        </w:rPr>
        <w:t>.</w:t>
      </w:r>
    </w:p>
  </w:footnote>
  <w:footnote w:id="44">
    <w:p w14:paraId="2A0DBDF7" w14:textId="32B0335B" w:rsidR="004A60BA" w:rsidRPr="00A023E9" w:rsidRDefault="004A60BA" w:rsidP="000007ED">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45">
    <w:p w14:paraId="062B74F8" w14:textId="2916039A" w:rsidR="00CB0423" w:rsidRPr="00A023E9" w:rsidRDefault="00CB0423" w:rsidP="000007ED">
      <w:pPr>
        <w:pStyle w:val="FootnoteText"/>
        <w:contextualSpacing/>
        <w:rPr>
          <w:rFonts w:cs="Times New Roman"/>
          <w:i/>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p>
  </w:footnote>
  <w:footnote w:id="46">
    <w:p w14:paraId="6D92C732" w14:textId="61EECB05" w:rsidR="00B00EAA" w:rsidRPr="00A023E9" w:rsidRDefault="00B00EAA"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AA3CDB" w:rsidRPr="00A023E9">
        <w:rPr>
          <w:rFonts w:cs="Times New Roman"/>
          <w:i/>
        </w:rPr>
        <w:t xml:space="preserve">Diamond v. </w:t>
      </w:r>
      <w:r w:rsidR="00AA3CDB" w:rsidRPr="00D13E79">
        <w:rPr>
          <w:rFonts w:cs="Times New Roman"/>
          <w:i/>
        </w:rPr>
        <w:t xml:space="preserve">Diehr, </w:t>
      </w:r>
      <w:r w:rsidR="00AA3CDB" w:rsidRPr="00D13E79">
        <w:rPr>
          <w:rFonts w:cs="Times New Roman"/>
        </w:rPr>
        <w:t>450 U.S. 175, 184 (1981</w:t>
      </w:r>
      <w:r w:rsidR="00AA3CDB" w:rsidRPr="00A023E9">
        <w:rPr>
          <w:rFonts w:cs="Times New Roman"/>
        </w:rPr>
        <w:t xml:space="preserve">) (noting several times that the </w:t>
      </w:r>
      <w:r w:rsidR="00A40585" w:rsidRPr="00A023E9">
        <w:rPr>
          <w:rFonts w:cs="Times New Roman"/>
        </w:rPr>
        <w:t>respondents</w:t>
      </w:r>
      <w:r w:rsidR="00AA3CDB" w:rsidRPr="00A023E9">
        <w:rPr>
          <w:rFonts w:cs="Times New Roman"/>
        </w:rPr>
        <w:t xml:space="preserve"> claims </w:t>
      </w:r>
      <w:r w:rsidR="00A40585" w:rsidRPr="00A023E9">
        <w:rPr>
          <w:rFonts w:cs="Times New Roman"/>
        </w:rPr>
        <w:t xml:space="preserve">involve transforming of raw rubber into a different state). </w:t>
      </w:r>
    </w:p>
  </w:footnote>
  <w:footnote w:id="47">
    <w:p w14:paraId="4B0D5029" w14:textId="3856F218"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A023E9">
        <w:rPr>
          <w:rFonts w:cs="Times New Roman"/>
          <w:i/>
        </w:rPr>
        <w:t>Bilski</w:t>
      </w:r>
      <w:proofErr w:type="spellEnd"/>
      <w:r w:rsidRPr="00A023E9">
        <w:rPr>
          <w:rFonts w:cs="Times New Roman"/>
          <w:i/>
        </w:rPr>
        <w:t xml:space="preserve"> v. </w:t>
      </w:r>
      <w:proofErr w:type="spellStart"/>
      <w:r w:rsidRPr="00A023E9">
        <w:rPr>
          <w:rFonts w:cs="Times New Roman"/>
          <w:i/>
        </w:rPr>
        <w:t>Kappos</w:t>
      </w:r>
      <w:proofErr w:type="spellEnd"/>
      <w:r w:rsidRPr="00A023E9">
        <w:rPr>
          <w:rFonts w:cs="Times New Roman"/>
        </w:rPr>
        <w:t>, 561 U.S. 593, 603 (2010)</w:t>
      </w:r>
      <w:r w:rsidR="008D30E1">
        <w:rPr>
          <w:rFonts w:cs="Times New Roman"/>
        </w:rPr>
        <w:t>.</w:t>
      </w:r>
    </w:p>
  </w:footnote>
  <w:footnote w:id="48">
    <w:p w14:paraId="58C92300"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Gottschalk v. Benson</w:t>
      </w:r>
      <w:r w:rsidRPr="00A023E9">
        <w:rPr>
          <w:rFonts w:cs="Times New Roman"/>
        </w:rPr>
        <w:t xml:space="preserve">, 409 U.S. 63, 70 (1972);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955 (Fed. Cir. 2008).</w:t>
      </w:r>
    </w:p>
  </w:footnote>
  <w:footnote w:id="49">
    <w:p w14:paraId="3750A0F3"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961 (Fed. Cir. 2008).</w:t>
      </w:r>
    </w:p>
  </w:footnote>
  <w:footnote w:id="50">
    <w:p w14:paraId="2B3B5DF9"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8D30E1">
        <w:rPr>
          <w:rFonts w:cs="Times New Roman"/>
          <w:i/>
        </w:rPr>
        <w:t>See</w:t>
      </w:r>
      <w:r w:rsidRPr="00A023E9">
        <w:rPr>
          <w:rFonts w:cs="Times New Roman"/>
        </w:rPr>
        <w:t xml:space="preserve"> </w:t>
      </w:r>
      <w:r w:rsidRPr="008D30E1">
        <w:rPr>
          <w:rFonts w:cs="Times New Roman"/>
          <w:i/>
        </w:rPr>
        <w:t>Benson</w:t>
      </w:r>
      <w:r w:rsidRPr="00A023E9">
        <w:rPr>
          <w:rFonts w:cs="Times New Roman"/>
        </w:rPr>
        <w:t>, 409 U.S. at 70.</w:t>
      </w:r>
    </w:p>
  </w:footnote>
  <w:footnote w:id="51">
    <w:p w14:paraId="1F90EF2D"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954 (Fed. Cir. 2008).</w:t>
      </w:r>
    </w:p>
  </w:footnote>
  <w:footnote w:id="52">
    <w:p w14:paraId="16346366"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proofErr w:type="spellStart"/>
      <w:r w:rsidRPr="008D30E1">
        <w:rPr>
          <w:rFonts w:cs="Times New Roman"/>
          <w:i/>
        </w:rPr>
        <w:t>Diehr</w:t>
      </w:r>
      <w:proofErr w:type="spellEnd"/>
      <w:r w:rsidRPr="00A023E9">
        <w:rPr>
          <w:rFonts w:cs="Times New Roman"/>
        </w:rPr>
        <w:t xml:space="preserve">, 450 U.S. at 184, 187; </w:t>
      </w:r>
      <w:r w:rsidRPr="00A023E9">
        <w:rPr>
          <w:rFonts w:cs="Times New Roman"/>
          <w:i/>
        </w:rPr>
        <w:t xml:space="preserve">In re </w:t>
      </w:r>
      <w:proofErr w:type="spellStart"/>
      <w:r w:rsidRPr="00A023E9">
        <w:rPr>
          <w:rFonts w:cs="Times New Roman"/>
          <w:i/>
        </w:rPr>
        <w:t>Bilski</w:t>
      </w:r>
      <w:proofErr w:type="spellEnd"/>
      <w:r w:rsidRPr="00A023E9">
        <w:rPr>
          <w:rFonts w:cs="Times New Roman"/>
        </w:rPr>
        <w:t>, 545 F.3d 943, 954 (Fed. Cir. 2008).</w:t>
      </w:r>
    </w:p>
  </w:footnote>
  <w:footnote w:id="53">
    <w:p w14:paraId="72D5EF8E" w14:textId="77777777"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 xml:space="preserve">Parker v. </w:t>
      </w:r>
      <w:proofErr w:type="spellStart"/>
      <w:r w:rsidRPr="00A023E9">
        <w:rPr>
          <w:rFonts w:cs="Times New Roman"/>
          <w:i/>
        </w:rPr>
        <w:t>Flook</w:t>
      </w:r>
      <w:proofErr w:type="spellEnd"/>
      <w:r w:rsidRPr="00A023E9">
        <w:rPr>
          <w:rFonts w:cs="Times New Roman"/>
        </w:rPr>
        <w:t>, 437 U.S. 584, 585 (1978).</w:t>
      </w:r>
    </w:p>
  </w:footnote>
  <w:footnote w:id="54">
    <w:p w14:paraId="145420EF" w14:textId="7A9264B9" w:rsidR="000616D7" w:rsidRDefault="000616D7" w:rsidP="000616D7">
      <w:pPr>
        <w:pStyle w:val="FootnoteText"/>
        <w:contextualSpacing/>
      </w:pPr>
      <w:r>
        <w:rPr>
          <w:rStyle w:val="FootnoteReference"/>
        </w:rPr>
        <w:footnoteRef/>
      </w:r>
      <w:r>
        <w:t xml:space="preserve"> </w:t>
      </w:r>
      <w:r w:rsidRPr="008A2A7F">
        <w:rPr>
          <w:i/>
        </w:rPr>
        <w:t>Benson</w:t>
      </w:r>
      <w:r w:rsidRPr="008A2A7F">
        <w:t>, 409 U.S. at 70</w:t>
      </w:r>
      <w:r w:rsidR="008D30E1">
        <w:t>.</w:t>
      </w:r>
    </w:p>
  </w:footnote>
  <w:footnote w:id="55">
    <w:p w14:paraId="7A803E86" w14:textId="77777777" w:rsidR="000616D7" w:rsidRDefault="000616D7" w:rsidP="000616D7">
      <w:pPr>
        <w:pStyle w:val="FootnoteText"/>
        <w:contextualSpacing/>
      </w:pPr>
      <w:r>
        <w:rPr>
          <w:rStyle w:val="FootnoteReference"/>
        </w:rPr>
        <w:footnoteRef/>
      </w:r>
      <w:r>
        <w:t xml:space="preserve"> </w:t>
      </w:r>
      <w:r w:rsidRPr="00201967">
        <w:rPr>
          <w:i/>
        </w:rPr>
        <w:t xml:space="preserve">In re </w:t>
      </w:r>
      <w:proofErr w:type="spellStart"/>
      <w:r w:rsidRPr="00201967">
        <w:rPr>
          <w:i/>
        </w:rPr>
        <w:t>Bilski</w:t>
      </w:r>
      <w:proofErr w:type="spellEnd"/>
      <w:r>
        <w:t xml:space="preserve">, 545 F.3d 943, 956 (Fed. Cir. 2008), aff'd but criticized sub nom. </w:t>
      </w:r>
      <w:proofErr w:type="spellStart"/>
      <w:r>
        <w:t>Bilski</w:t>
      </w:r>
      <w:proofErr w:type="spellEnd"/>
      <w:r>
        <w:t xml:space="preserve"> v. </w:t>
      </w:r>
      <w:proofErr w:type="spellStart"/>
      <w:r>
        <w:t>Kappos</w:t>
      </w:r>
      <w:proofErr w:type="spellEnd"/>
      <w:r>
        <w:t>, 561 U.S. 593, (2010)</w:t>
      </w:r>
    </w:p>
  </w:footnote>
  <w:footnote w:id="56">
    <w:p w14:paraId="24EB8262" w14:textId="77777777" w:rsidR="000616D7" w:rsidRDefault="000616D7" w:rsidP="000616D7">
      <w:pPr>
        <w:pStyle w:val="FootnoteText"/>
        <w:contextualSpacing/>
      </w:pPr>
      <w:r>
        <w:rPr>
          <w:rStyle w:val="FootnoteReference"/>
        </w:rPr>
        <w:footnoteRef/>
      </w:r>
      <w:r>
        <w:t xml:space="preserve"> </w:t>
      </w:r>
      <w:proofErr w:type="spellStart"/>
      <w:r w:rsidRPr="001C76A5">
        <w:rPr>
          <w:i/>
        </w:rPr>
        <w:t>Bilski</w:t>
      </w:r>
      <w:proofErr w:type="spellEnd"/>
      <w:r w:rsidRPr="001C76A5">
        <w:rPr>
          <w:i/>
        </w:rPr>
        <w:t xml:space="preserve"> v. </w:t>
      </w:r>
      <w:proofErr w:type="spellStart"/>
      <w:r w:rsidRPr="001C76A5">
        <w:rPr>
          <w:i/>
        </w:rPr>
        <w:t>Kappos</w:t>
      </w:r>
      <w:proofErr w:type="spellEnd"/>
      <w:r>
        <w:t>, 561 U.S. 593, 605 (2010).</w:t>
      </w:r>
    </w:p>
  </w:footnote>
  <w:footnote w:id="57">
    <w:p w14:paraId="60D6C012" w14:textId="7833426F" w:rsidR="000616D7" w:rsidRPr="00A023E9" w:rsidRDefault="000616D7" w:rsidP="000616D7">
      <w:pPr>
        <w:pStyle w:val="FootnoteText"/>
        <w:contextualSpacing/>
        <w:rPr>
          <w:rFonts w:cs="Times New Roman"/>
        </w:rPr>
      </w:pPr>
      <w:r w:rsidRPr="00A023E9">
        <w:rPr>
          <w:rStyle w:val="FootnoteReference"/>
          <w:rFonts w:cs="Times New Roman"/>
        </w:rPr>
        <w:footnoteRef/>
      </w:r>
      <w:r w:rsidRPr="00A023E9">
        <w:rPr>
          <w:rFonts w:cs="Times New Roman"/>
        </w:rPr>
        <w:t xml:space="preserve"> Robert Daniel Garza, </w:t>
      </w:r>
      <w:r w:rsidRPr="00C045B5">
        <w:rPr>
          <w:rFonts w:cs="Times New Roman"/>
          <w:i/>
        </w:rPr>
        <w:t>Software Patents and Pretrial Dismissal Based on Ineligibility</w:t>
      </w:r>
      <w:r w:rsidRPr="00A023E9">
        <w:rPr>
          <w:rFonts w:cs="Times New Roman"/>
        </w:rPr>
        <w:t xml:space="preserve">, 24 Rich. J.L. &amp; Tech. 1, </w:t>
      </w:r>
      <w:r w:rsidR="00643B3C">
        <w:rPr>
          <w:rFonts w:cs="Times New Roman"/>
        </w:rPr>
        <w:t xml:space="preserve">41, </w:t>
      </w:r>
      <w:r w:rsidRPr="00A023E9">
        <w:rPr>
          <w:rFonts w:cs="Times New Roman"/>
        </w:rPr>
        <w:t xml:space="preserve">87 (2018); </w:t>
      </w:r>
      <w:r w:rsidRPr="00C045B5">
        <w:rPr>
          <w:rFonts w:cs="Times New Roman"/>
          <w:i/>
        </w:rPr>
        <w:t>See</w:t>
      </w:r>
      <w:r w:rsidR="00C045B5">
        <w:rPr>
          <w:rFonts w:cs="Times New Roman"/>
        </w:rPr>
        <w:t xml:space="preserve"> </w:t>
      </w:r>
      <w:r w:rsidRPr="00A644CA">
        <w:rPr>
          <w:rFonts w:cs="Times New Roman"/>
          <w:i/>
        </w:rPr>
        <w:t xml:space="preserve">Amdocs (Isr.) Ltd. v. </w:t>
      </w:r>
      <w:proofErr w:type="spellStart"/>
      <w:r w:rsidRPr="00A644CA">
        <w:rPr>
          <w:rFonts w:cs="Times New Roman"/>
          <w:i/>
        </w:rPr>
        <w:t>Openet</w:t>
      </w:r>
      <w:proofErr w:type="spellEnd"/>
      <w:r w:rsidRPr="00A644CA">
        <w:rPr>
          <w:rFonts w:cs="Times New Roman"/>
          <w:i/>
        </w:rPr>
        <w:t xml:space="preserve"> Telecomm. Inc.</w:t>
      </w:r>
      <w:r w:rsidRPr="00A023E9">
        <w:rPr>
          <w:rFonts w:cs="Times New Roman"/>
        </w:rPr>
        <w:t>, 841 F.3d 1288, 1293-94 (Fed. Cir. 2016).</w:t>
      </w:r>
    </w:p>
  </w:footnote>
  <w:footnote w:id="58">
    <w:p w14:paraId="0F0535AD" w14:textId="77777777" w:rsidR="005E1F0C" w:rsidRPr="00A023E9" w:rsidRDefault="005E1F0C" w:rsidP="005E1F0C">
      <w:pPr>
        <w:pStyle w:val="FootnoteText"/>
        <w:contextualSpacing/>
        <w:rPr>
          <w:rFonts w:cs="Times New Roman"/>
        </w:rPr>
      </w:pPr>
      <w:r w:rsidRPr="00A023E9">
        <w:rPr>
          <w:rStyle w:val="FootnoteReference"/>
          <w:rFonts w:cs="Times New Roman"/>
        </w:rPr>
        <w:footnoteRef/>
      </w:r>
      <w:r w:rsidRPr="00A023E9">
        <w:rPr>
          <w:rFonts w:cs="Times New Roman"/>
        </w:rPr>
        <w:t xml:space="preserve"> 35 U.S.C. § 101</w:t>
      </w:r>
    </w:p>
  </w:footnote>
  <w:footnote w:id="59">
    <w:p w14:paraId="1DED71D5" w14:textId="638EEBCB" w:rsidR="00FC20AE" w:rsidRPr="00A023E9" w:rsidRDefault="00FC20AE" w:rsidP="000007ED">
      <w:pPr>
        <w:pStyle w:val="FootnoteText"/>
        <w:contextualSpacing/>
        <w:rPr>
          <w:rFonts w:cs="Times New Roman"/>
        </w:rPr>
      </w:pPr>
      <w:r w:rsidRPr="00A023E9">
        <w:rPr>
          <w:rStyle w:val="FootnoteReference"/>
          <w:rFonts w:cs="Times New Roman"/>
          <w:highlight w:val="yellow"/>
        </w:rPr>
        <w:footnoteRef/>
      </w:r>
      <w:r w:rsidRPr="00A023E9">
        <w:rPr>
          <w:rFonts w:cs="Times New Roman"/>
          <w:highlight w:val="yellow"/>
        </w:rPr>
        <w:t xml:space="preserve"> CITATIONS NEEDED</w:t>
      </w:r>
    </w:p>
  </w:footnote>
  <w:footnote w:id="60">
    <w:p w14:paraId="0CBCB66B" w14:textId="0665951D" w:rsidR="008C2392" w:rsidRPr="00A023E9" w:rsidRDefault="008C2392"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Paul R. Gugliuzza, </w:t>
      </w:r>
      <w:r w:rsidRPr="001010E0">
        <w:rPr>
          <w:rFonts w:cs="Times New Roman"/>
          <w:i/>
        </w:rPr>
        <w:t>Quick Decisions in Patent Cases</w:t>
      </w:r>
      <w:r w:rsidRPr="00A023E9">
        <w:rPr>
          <w:rFonts w:cs="Times New Roman"/>
        </w:rPr>
        <w:t>, 106 Geo. L.J. 619, 622 (2018)</w:t>
      </w:r>
    </w:p>
  </w:footnote>
  <w:footnote w:id="61">
    <w:p w14:paraId="1A3EB034" w14:textId="612BF954" w:rsidR="00636D7D" w:rsidRPr="00A023E9" w:rsidRDefault="00636D7D"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Kathleen Chapman, Esq. &amp; Stephen Ball, Esq., </w:t>
      </w:r>
      <w:r w:rsidRPr="001010E0">
        <w:rPr>
          <w:rFonts w:cs="Times New Roman"/>
          <w:i/>
        </w:rPr>
        <w:t>Challenges with Patenting Software</w:t>
      </w:r>
      <w:r w:rsidRPr="00A023E9">
        <w:rPr>
          <w:rFonts w:cs="Times New Roman"/>
        </w:rPr>
        <w:t>, Vt. B.J., Winter 2007/2008, at 36, 37</w:t>
      </w:r>
    </w:p>
  </w:footnote>
  <w:footnote w:id="62">
    <w:p w14:paraId="291E04C7" w14:textId="392E41DF" w:rsidR="007510E6" w:rsidRPr="00A023E9" w:rsidRDefault="007510E6"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Diamond v. Diehr</w:t>
      </w:r>
      <w:r w:rsidRPr="00A023E9">
        <w:rPr>
          <w:rFonts w:cs="Times New Roman"/>
        </w:rPr>
        <w:t xml:space="preserve">; </w:t>
      </w:r>
      <w:r w:rsidRPr="00A023E9">
        <w:rPr>
          <w:rFonts w:cs="Times New Roman"/>
          <w:i/>
        </w:rPr>
        <w:t>Gottschalk v. Benson</w:t>
      </w:r>
    </w:p>
  </w:footnote>
  <w:footnote w:id="63">
    <w:p w14:paraId="35A21E89" w14:textId="538949BB" w:rsidR="00EC7338" w:rsidRPr="00A023E9" w:rsidRDefault="00EC7338" w:rsidP="004C12A5">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004C12A5" w:rsidRPr="004C12A5">
        <w:rPr>
          <w:rFonts w:cs="Times New Roman"/>
        </w:rPr>
        <w:t xml:space="preserve">Lucas S. Osborn, </w:t>
      </w:r>
      <w:r w:rsidR="004C12A5" w:rsidRPr="004C12A5">
        <w:rPr>
          <w:rFonts w:cs="Times New Roman"/>
          <w:i/>
        </w:rPr>
        <w:t>Intellectual Property Channeling for Digital Works</w:t>
      </w:r>
      <w:r w:rsidR="004C12A5" w:rsidRPr="004C12A5">
        <w:rPr>
          <w:rFonts w:cs="Times New Roman"/>
        </w:rPr>
        <w:t>, 39 Cardozo L. Rev. 1303, 1330 (2018)</w:t>
      </w:r>
      <w:r w:rsidR="008452BB" w:rsidRPr="00A023E9">
        <w:rPr>
          <w:rFonts w:cs="Times New Roman"/>
        </w:rPr>
        <w:t xml:space="preserve">; </w:t>
      </w:r>
      <w:r w:rsidR="00A93F9B">
        <w:rPr>
          <w:rFonts w:cs="Times New Roman"/>
        </w:rPr>
        <w:t>Kyle</w:t>
      </w:r>
      <w:r w:rsidR="0080145E">
        <w:rPr>
          <w:rFonts w:cs="Times New Roman"/>
        </w:rPr>
        <w:t xml:space="preserve"> J. Trout, Esq., and Just</w:t>
      </w:r>
      <w:r w:rsidR="00214D5E">
        <w:rPr>
          <w:rFonts w:cs="Times New Roman"/>
        </w:rPr>
        <w:t>in</w:t>
      </w:r>
      <w:r w:rsidR="0080145E">
        <w:rPr>
          <w:rFonts w:cs="Times New Roman"/>
        </w:rPr>
        <w:t xml:space="preserve"> N. Mullen, </w:t>
      </w:r>
      <w:proofErr w:type="spellStart"/>
      <w:r w:rsidR="0080145E">
        <w:rPr>
          <w:rFonts w:cs="Times New Roman"/>
        </w:rPr>
        <w:t>KramerAmado</w:t>
      </w:r>
      <w:proofErr w:type="spellEnd"/>
      <w:r w:rsidR="00214D5E">
        <w:rPr>
          <w:rFonts w:cs="Times New Roman"/>
        </w:rPr>
        <w:t xml:space="preserve">, </w:t>
      </w:r>
      <w:r w:rsidR="008452BB" w:rsidRPr="007D662C">
        <w:rPr>
          <w:rFonts w:cs="Times New Roman"/>
          <w:i/>
          <w:color w:val="FF0000"/>
        </w:rPr>
        <w:t xml:space="preserve">Preserving </w:t>
      </w:r>
      <w:proofErr w:type="gramStart"/>
      <w:r w:rsidR="008452BB" w:rsidRPr="007D662C">
        <w:rPr>
          <w:rFonts w:cs="Times New Roman"/>
          <w:i/>
          <w:color w:val="FF0000"/>
        </w:rPr>
        <w:t>The</w:t>
      </w:r>
      <w:proofErr w:type="gramEnd"/>
      <w:r w:rsidR="008452BB" w:rsidRPr="007D662C">
        <w:rPr>
          <w:rFonts w:cs="Times New Roman"/>
          <w:i/>
          <w:color w:val="FF0000"/>
        </w:rPr>
        <w:t xml:space="preserve"> Value Of Medical Device Patents During The Rise Of Three-Dimensional Printing</w:t>
      </w:r>
      <w:r w:rsidR="0061584A">
        <w:rPr>
          <w:rFonts w:cs="Times New Roman"/>
          <w:color w:val="FF0000"/>
        </w:rPr>
        <w:t>,</w:t>
      </w:r>
      <w:r w:rsidR="008452BB" w:rsidRPr="00A023E9">
        <w:rPr>
          <w:rFonts w:cs="Times New Roman"/>
          <w:color w:val="FF0000"/>
        </w:rPr>
        <w:t xml:space="preserve"> Westlaw Journal IP 2013 WL 5808127, at *4</w:t>
      </w:r>
    </w:p>
  </w:footnote>
  <w:footnote w:id="64">
    <w:p w14:paraId="142E8C77" w14:textId="2EBF4539" w:rsidR="005E201C" w:rsidRPr="00A023E9" w:rsidRDefault="005E201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In re Beauregard</w:t>
      </w:r>
      <w:r w:rsidRPr="00A023E9">
        <w:rPr>
          <w:rFonts w:cs="Times New Roman"/>
        </w:rPr>
        <w:t>, 53 F.3d 1583, 1584 (Fed. Cir. 1995)</w:t>
      </w:r>
    </w:p>
  </w:footnote>
  <w:footnote w:id="65">
    <w:p w14:paraId="74603882" w14:textId="095D2FBE" w:rsidR="005E201C" w:rsidRPr="00A023E9" w:rsidRDefault="005E201C"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See e.g.</w:t>
      </w:r>
      <w:r w:rsidRPr="00A023E9">
        <w:rPr>
          <w:rFonts w:cs="Times New Roman"/>
        </w:rPr>
        <w:t xml:space="preserve"> </w:t>
      </w:r>
      <w:r w:rsidRPr="00A023E9">
        <w:rPr>
          <w:rFonts w:cs="Times New Roman"/>
          <w:i/>
        </w:rPr>
        <w:t>CyberSource Corp. v. Retail Decisions, Inc.</w:t>
      </w:r>
      <w:r w:rsidRPr="00A023E9">
        <w:rPr>
          <w:rFonts w:cs="Times New Roman"/>
        </w:rPr>
        <w:t>, 654 F.3d 1366, 1373 (Fed. Cir. 2011)</w:t>
      </w:r>
      <w:r w:rsidR="008452BB" w:rsidRPr="00A023E9">
        <w:rPr>
          <w:rFonts w:cs="Times New Roman"/>
        </w:rPr>
        <w:t xml:space="preserve">; </w:t>
      </w:r>
      <w:r w:rsidR="008452BB" w:rsidRPr="00A023E9">
        <w:rPr>
          <w:rFonts w:cs="Times New Roman"/>
          <w:i/>
        </w:rPr>
        <w:t>SEVEN Networks, LLC v. Google LLC</w:t>
      </w:r>
      <w:r w:rsidR="008452BB" w:rsidRPr="00A023E9">
        <w:rPr>
          <w:rFonts w:cs="Times New Roman"/>
        </w:rPr>
        <w:t>, No. 2:17-CV-441-JRG, 2018 WL 5263271, at *30 (E.D. Tex. Oct. 23, 2018)</w:t>
      </w:r>
    </w:p>
  </w:footnote>
  <w:footnote w:id="66">
    <w:p w14:paraId="2B254001" w14:textId="76E2FD06" w:rsidR="002C06B5" w:rsidRDefault="002C06B5">
      <w:pPr>
        <w:pStyle w:val="FootnoteText"/>
      </w:pPr>
      <w:r>
        <w:rPr>
          <w:rStyle w:val="FootnoteReference"/>
        </w:rPr>
        <w:footnoteRef/>
      </w:r>
      <w:r>
        <w:t xml:space="preserve"> </w:t>
      </w:r>
      <w:r w:rsidRPr="009606B3">
        <w:rPr>
          <w:i/>
        </w:rPr>
        <w:t>Mayo Collaborative Servs. v. Prometheus Labs</w:t>
      </w:r>
      <w:r w:rsidRPr="002C06B5">
        <w:t>., Inc., 566 U.S. 66</w:t>
      </w:r>
      <w:r>
        <w:t xml:space="preserve"> </w:t>
      </w:r>
      <w:r w:rsidRPr="002C06B5">
        <w:t>(2012).</w:t>
      </w:r>
    </w:p>
  </w:footnote>
  <w:footnote w:id="67">
    <w:p w14:paraId="702AB8BC" w14:textId="65D49DC6" w:rsidR="000A5E60" w:rsidRDefault="000A5E60">
      <w:pPr>
        <w:pStyle w:val="FootnoteText"/>
      </w:pPr>
      <w:r>
        <w:rPr>
          <w:rStyle w:val="FootnoteReference"/>
        </w:rPr>
        <w:footnoteRef/>
      </w:r>
      <w:r>
        <w:t xml:space="preserve"> </w:t>
      </w:r>
      <w:r w:rsidR="00373198">
        <w:rPr>
          <w:i/>
        </w:rPr>
        <w:t xml:space="preserve">See </w:t>
      </w:r>
      <w:r w:rsidR="006C22D8" w:rsidRPr="009606B3">
        <w:rPr>
          <w:i/>
        </w:rPr>
        <w:t>Mayo Collaborative Servs. v. Prometheus Labs</w:t>
      </w:r>
      <w:r w:rsidR="006C22D8" w:rsidRPr="002C06B5">
        <w:t xml:space="preserve">., Inc., 566 U.S. </w:t>
      </w:r>
      <w:r w:rsidR="00E125B8">
        <w:t xml:space="preserve">72, </w:t>
      </w:r>
      <w:r w:rsidR="00373198">
        <w:t>90</w:t>
      </w:r>
      <w:r w:rsidR="006C22D8">
        <w:t xml:space="preserve"> </w:t>
      </w:r>
      <w:r w:rsidR="006C22D8" w:rsidRPr="002C06B5">
        <w:t>(2012).</w:t>
      </w:r>
    </w:p>
  </w:footnote>
  <w:footnote w:id="68">
    <w:p w14:paraId="241CC07B" w14:textId="17829259" w:rsidR="00B673C7" w:rsidRPr="00A023E9" w:rsidRDefault="00B673C7"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69">
    <w:p w14:paraId="7A8C10DB" w14:textId="353427EB" w:rsidR="0082773E" w:rsidRPr="00A023E9" w:rsidRDefault="0082773E" w:rsidP="000007ED">
      <w:pPr>
        <w:pStyle w:val="FootnoteText"/>
        <w:contextualSpacing/>
        <w:rPr>
          <w:rFonts w:cs="Times New Roman"/>
        </w:rPr>
      </w:pPr>
      <w:r w:rsidRPr="00A023E9">
        <w:rPr>
          <w:rStyle w:val="FootnoteReference"/>
          <w:rFonts w:cs="Times New Roman"/>
        </w:rPr>
        <w:footnoteRef/>
      </w:r>
      <w:r w:rsidRPr="00A023E9">
        <w:rPr>
          <w:rFonts w:cs="Times New Roman"/>
        </w:rPr>
        <w:t xml:space="preserve"> </w:t>
      </w:r>
      <w:r w:rsidRPr="00A023E9">
        <w:rPr>
          <w:rFonts w:cs="Times New Roman"/>
          <w:i/>
        </w:rPr>
        <w:t>Alice Corp. Pty. Ltd. v. CLS Bank Intern</w:t>
      </w:r>
    </w:p>
  </w:footnote>
  <w:footnote w:id="70">
    <w:p w14:paraId="6313583B" w14:textId="7254DEA6" w:rsidR="00587D17" w:rsidRDefault="00587D17">
      <w:pPr>
        <w:pStyle w:val="FootnoteText"/>
      </w:pPr>
      <w:r>
        <w:rPr>
          <w:rStyle w:val="FootnoteReference"/>
        </w:rPr>
        <w:footnoteRef/>
      </w:r>
      <w:r>
        <w:t xml:space="preserve"> Berkheimer v. HP, p. 1360</w:t>
      </w:r>
    </w:p>
  </w:footnote>
  <w:footnote w:id="71">
    <w:p w14:paraId="6EDF8AC8" w14:textId="3B8C6F92" w:rsidR="005754AD" w:rsidRDefault="005754AD">
      <w:pPr>
        <w:pStyle w:val="FootnoteText"/>
      </w:pPr>
      <w:r>
        <w:rPr>
          <w:rStyle w:val="FootnoteReference"/>
        </w:rPr>
        <w:footnoteRef/>
      </w:r>
      <w:r>
        <w:t xml:space="preserve"> B v. HP, 1362-1363</w:t>
      </w:r>
    </w:p>
  </w:footnote>
  <w:footnote w:id="72">
    <w:p w14:paraId="36187232" w14:textId="4315AA75" w:rsidR="00126150" w:rsidRDefault="00126150">
      <w:pPr>
        <w:pStyle w:val="FootnoteText"/>
      </w:pPr>
      <w:r>
        <w:rPr>
          <w:rStyle w:val="FootnoteReference"/>
        </w:rPr>
        <w:footnoteRef/>
      </w:r>
      <w:r>
        <w:t xml:space="preserve"> B v. HP, 1364</w:t>
      </w:r>
    </w:p>
  </w:footnote>
  <w:footnote w:id="73">
    <w:p w14:paraId="0D32E69E" w14:textId="4903EC3B" w:rsidR="00CE34AE" w:rsidRDefault="00CE34AE">
      <w:pPr>
        <w:pStyle w:val="FootnoteText"/>
      </w:pPr>
      <w:r>
        <w:rPr>
          <w:rStyle w:val="FootnoteReference"/>
        </w:rPr>
        <w:footnoteRef/>
      </w:r>
      <w:r>
        <w:t xml:space="preserve"> B v. HP, 1360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37C8"/>
    <w:multiLevelType w:val="hybridMultilevel"/>
    <w:tmpl w:val="41027BF4"/>
    <w:lvl w:ilvl="0" w:tplc="C56428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D7377"/>
    <w:multiLevelType w:val="hybridMultilevel"/>
    <w:tmpl w:val="EB64F12E"/>
    <w:lvl w:ilvl="0" w:tplc="321E01C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93C54"/>
    <w:multiLevelType w:val="hybridMultilevel"/>
    <w:tmpl w:val="335A51B2"/>
    <w:lvl w:ilvl="0" w:tplc="DA78D9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5EFD"/>
    <w:multiLevelType w:val="hybridMultilevel"/>
    <w:tmpl w:val="C5A60E5E"/>
    <w:lvl w:ilvl="0" w:tplc="5BDA11A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470A"/>
    <w:multiLevelType w:val="hybridMultilevel"/>
    <w:tmpl w:val="9C56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EB0DC3"/>
    <w:multiLevelType w:val="hybridMultilevel"/>
    <w:tmpl w:val="68D670FA"/>
    <w:lvl w:ilvl="0" w:tplc="C30AD112">
      <w:start w:val="1"/>
      <w:numFmt w:val="bullet"/>
      <w:lvlText w:val="•"/>
      <w:lvlJc w:val="left"/>
      <w:pPr>
        <w:tabs>
          <w:tab w:val="num" w:pos="720"/>
        </w:tabs>
        <w:ind w:left="720" w:hanging="360"/>
      </w:pPr>
      <w:rPr>
        <w:rFonts w:ascii="Times New Roman" w:hAnsi="Times New Roman" w:hint="default"/>
      </w:rPr>
    </w:lvl>
    <w:lvl w:ilvl="1" w:tplc="4FAC0C8A" w:tentative="1">
      <w:start w:val="1"/>
      <w:numFmt w:val="bullet"/>
      <w:lvlText w:val="•"/>
      <w:lvlJc w:val="left"/>
      <w:pPr>
        <w:tabs>
          <w:tab w:val="num" w:pos="1440"/>
        </w:tabs>
        <w:ind w:left="1440" w:hanging="360"/>
      </w:pPr>
      <w:rPr>
        <w:rFonts w:ascii="Times New Roman" w:hAnsi="Times New Roman" w:hint="default"/>
      </w:rPr>
    </w:lvl>
    <w:lvl w:ilvl="2" w:tplc="517EBB22" w:tentative="1">
      <w:start w:val="1"/>
      <w:numFmt w:val="bullet"/>
      <w:lvlText w:val="•"/>
      <w:lvlJc w:val="left"/>
      <w:pPr>
        <w:tabs>
          <w:tab w:val="num" w:pos="2160"/>
        </w:tabs>
        <w:ind w:left="2160" w:hanging="360"/>
      </w:pPr>
      <w:rPr>
        <w:rFonts w:ascii="Times New Roman" w:hAnsi="Times New Roman" w:hint="default"/>
      </w:rPr>
    </w:lvl>
    <w:lvl w:ilvl="3" w:tplc="971A2AFE" w:tentative="1">
      <w:start w:val="1"/>
      <w:numFmt w:val="bullet"/>
      <w:lvlText w:val="•"/>
      <w:lvlJc w:val="left"/>
      <w:pPr>
        <w:tabs>
          <w:tab w:val="num" w:pos="2880"/>
        </w:tabs>
        <w:ind w:left="2880" w:hanging="360"/>
      </w:pPr>
      <w:rPr>
        <w:rFonts w:ascii="Times New Roman" w:hAnsi="Times New Roman" w:hint="default"/>
      </w:rPr>
    </w:lvl>
    <w:lvl w:ilvl="4" w:tplc="CC6602CE" w:tentative="1">
      <w:start w:val="1"/>
      <w:numFmt w:val="bullet"/>
      <w:lvlText w:val="•"/>
      <w:lvlJc w:val="left"/>
      <w:pPr>
        <w:tabs>
          <w:tab w:val="num" w:pos="3600"/>
        </w:tabs>
        <w:ind w:left="3600" w:hanging="360"/>
      </w:pPr>
      <w:rPr>
        <w:rFonts w:ascii="Times New Roman" w:hAnsi="Times New Roman" w:hint="default"/>
      </w:rPr>
    </w:lvl>
    <w:lvl w:ilvl="5" w:tplc="D200EAA8" w:tentative="1">
      <w:start w:val="1"/>
      <w:numFmt w:val="bullet"/>
      <w:lvlText w:val="•"/>
      <w:lvlJc w:val="left"/>
      <w:pPr>
        <w:tabs>
          <w:tab w:val="num" w:pos="4320"/>
        </w:tabs>
        <w:ind w:left="4320" w:hanging="360"/>
      </w:pPr>
      <w:rPr>
        <w:rFonts w:ascii="Times New Roman" w:hAnsi="Times New Roman" w:hint="default"/>
      </w:rPr>
    </w:lvl>
    <w:lvl w:ilvl="6" w:tplc="CEAAC3E2" w:tentative="1">
      <w:start w:val="1"/>
      <w:numFmt w:val="bullet"/>
      <w:lvlText w:val="•"/>
      <w:lvlJc w:val="left"/>
      <w:pPr>
        <w:tabs>
          <w:tab w:val="num" w:pos="5040"/>
        </w:tabs>
        <w:ind w:left="5040" w:hanging="360"/>
      </w:pPr>
      <w:rPr>
        <w:rFonts w:ascii="Times New Roman" w:hAnsi="Times New Roman" w:hint="default"/>
      </w:rPr>
    </w:lvl>
    <w:lvl w:ilvl="7" w:tplc="2C3EC742" w:tentative="1">
      <w:start w:val="1"/>
      <w:numFmt w:val="bullet"/>
      <w:lvlText w:val="•"/>
      <w:lvlJc w:val="left"/>
      <w:pPr>
        <w:tabs>
          <w:tab w:val="num" w:pos="5760"/>
        </w:tabs>
        <w:ind w:left="5760" w:hanging="360"/>
      </w:pPr>
      <w:rPr>
        <w:rFonts w:ascii="Times New Roman" w:hAnsi="Times New Roman" w:hint="default"/>
      </w:rPr>
    </w:lvl>
    <w:lvl w:ilvl="8" w:tplc="BD22669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749F3E55"/>
    <w:multiLevelType w:val="hybridMultilevel"/>
    <w:tmpl w:val="2B7EE9B6"/>
    <w:lvl w:ilvl="0" w:tplc="4F30568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 w:numId="6">
    <w:abstractNumId w:val="6"/>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ielle">
    <w15:presenceInfo w15:providerId="None" w15:userId="Arielle"/>
  </w15:person>
  <w15:person w15:author="Joseph Hold">
    <w15:presenceInfo w15:providerId="Windows Live" w15:userId="2ad2ba23906c0a45"/>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715"/>
    <w:rsid w:val="000007ED"/>
    <w:rsid w:val="00003279"/>
    <w:rsid w:val="00004E58"/>
    <w:rsid w:val="00007321"/>
    <w:rsid w:val="000102DA"/>
    <w:rsid w:val="00010420"/>
    <w:rsid w:val="0001184D"/>
    <w:rsid w:val="000157A9"/>
    <w:rsid w:val="00015828"/>
    <w:rsid w:val="000179DD"/>
    <w:rsid w:val="00017B6E"/>
    <w:rsid w:val="00020A90"/>
    <w:rsid w:val="00020FD3"/>
    <w:rsid w:val="00021CE7"/>
    <w:rsid w:val="0002502C"/>
    <w:rsid w:val="00026D1E"/>
    <w:rsid w:val="00031B0C"/>
    <w:rsid w:val="000329E9"/>
    <w:rsid w:val="000331DA"/>
    <w:rsid w:val="00034080"/>
    <w:rsid w:val="000356D6"/>
    <w:rsid w:val="00041D04"/>
    <w:rsid w:val="000448B7"/>
    <w:rsid w:val="00046358"/>
    <w:rsid w:val="000509F7"/>
    <w:rsid w:val="00051CA6"/>
    <w:rsid w:val="00053AD9"/>
    <w:rsid w:val="000616D7"/>
    <w:rsid w:val="00061D8B"/>
    <w:rsid w:val="00062B61"/>
    <w:rsid w:val="00062E03"/>
    <w:rsid w:val="000631AF"/>
    <w:rsid w:val="00066447"/>
    <w:rsid w:val="00067B22"/>
    <w:rsid w:val="00070121"/>
    <w:rsid w:val="00070156"/>
    <w:rsid w:val="00070CC5"/>
    <w:rsid w:val="00073D3A"/>
    <w:rsid w:val="00073D4B"/>
    <w:rsid w:val="00076925"/>
    <w:rsid w:val="0007770E"/>
    <w:rsid w:val="000802E0"/>
    <w:rsid w:val="00082A2E"/>
    <w:rsid w:val="00082EA5"/>
    <w:rsid w:val="000833A5"/>
    <w:rsid w:val="00084666"/>
    <w:rsid w:val="000861E7"/>
    <w:rsid w:val="00087434"/>
    <w:rsid w:val="00087E24"/>
    <w:rsid w:val="00090802"/>
    <w:rsid w:val="00090E03"/>
    <w:rsid w:val="00091CA1"/>
    <w:rsid w:val="00092B4F"/>
    <w:rsid w:val="00094461"/>
    <w:rsid w:val="0009596F"/>
    <w:rsid w:val="000965E2"/>
    <w:rsid w:val="0009798A"/>
    <w:rsid w:val="000A2E03"/>
    <w:rsid w:val="000A3903"/>
    <w:rsid w:val="000A5E60"/>
    <w:rsid w:val="000A77BC"/>
    <w:rsid w:val="000B0A07"/>
    <w:rsid w:val="000B0A5E"/>
    <w:rsid w:val="000B4A18"/>
    <w:rsid w:val="000B4F42"/>
    <w:rsid w:val="000B7D37"/>
    <w:rsid w:val="000C02DB"/>
    <w:rsid w:val="000C0C06"/>
    <w:rsid w:val="000D0BD7"/>
    <w:rsid w:val="000D1576"/>
    <w:rsid w:val="000D191A"/>
    <w:rsid w:val="000D2B87"/>
    <w:rsid w:val="000D2F64"/>
    <w:rsid w:val="000D4D15"/>
    <w:rsid w:val="000D561C"/>
    <w:rsid w:val="000D79A2"/>
    <w:rsid w:val="000E0536"/>
    <w:rsid w:val="000E0603"/>
    <w:rsid w:val="000E155D"/>
    <w:rsid w:val="000E17C4"/>
    <w:rsid w:val="000E500D"/>
    <w:rsid w:val="000E5734"/>
    <w:rsid w:val="000F111D"/>
    <w:rsid w:val="000F4515"/>
    <w:rsid w:val="000F5A33"/>
    <w:rsid w:val="000F73F4"/>
    <w:rsid w:val="000F75DA"/>
    <w:rsid w:val="001010E0"/>
    <w:rsid w:val="001038AB"/>
    <w:rsid w:val="00104DD9"/>
    <w:rsid w:val="00110EA6"/>
    <w:rsid w:val="00111B21"/>
    <w:rsid w:val="00112247"/>
    <w:rsid w:val="00112FF9"/>
    <w:rsid w:val="00113F5A"/>
    <w:rsid w:val="001171A4"/>
    <w:rsid w:val="00120382"/>
    <w:rsid w:val="00120C9A"/>
    <w:rsid w:val="00122DA4"/>
    <w:rsid w:val="00122F16"/>
    <w:rsid w:val="00123047"/>
    <w:rsid w:val="00123215"/>
    <w:rsid w:val="00126150"/>
    <w:rsid w:val="00133D17"/>
    <w:rsid w:val="00135ED7"/>
    <w:rsid w:val="001360AE"/>
    <w:rsid w:val="00136FFE"/>
    <w:rsid w:val="00140E92"/>
    <w:rsid w:val="00141EBB"/>
    <w:rsid w:val="001450FC"/>
    <w:rsid w:val="00146381"/>
    <w:rsid w:val="00153B39"/>
    <w:rsid w:val="00157622"/>
    <w:rsid w:val="00162B75"/>
    <w:rsid w:val="00163030"/>
    <w:rsid w:val="0016342C"/>
    <w:rsid w:val="00164E50"/>
    <w:rsid w:val="001656EF"/>
    <w:rsid w:val="001676FC"/>
    <w:rsid w:val="00170B95"/>
    <w:rsid w:val="001715A5"/>
    <w:rsid w:val="00172C6D"/>
    <w:rsid w:val="00174EED"/>
    <w:rsid w:val="00175C04"/>
    <w:rsid w:val="00180251"/>
    <w:rsid w:val="001804AF"/>
    <w:rsid w:val="0018090C"/>
    <w:rsid w:val="00180D70"/>
    <w:rsid w:val="00184C58"/>
    <w:rsid w:val="00187415"/>
    <w:rsid w:val="001901F0"/>
    <w:rsid w:val="00191AAC"/>
    <w:rsid w:val="00192563"/>
    <w:rsid w:val="001944D1"/>
    <w:rsid w:val="00195398"/>
    <w:rsid w:val="00196389"/>
    <w:rsid w:val="00196BDC"/>
    <w:rsid w:val="001A0930"/>
    <w:rsid w:val="001A1C86"/>
    <w:rsid w:val="001A1F27"/>
    <w:rsid w:val="001A4487"/>
    <w:rsid w:val="001A4BD8"/>
    <w:rsid w:val="001A6A55"/>
    <w:rsid w:val="001B2DE9"/>
    <w:rsid w:val="001B5B5A"/>
    <w:rsid w:val="001C0177"/>
    <w:rsid w:val="001C0D01"/>
    <w:rsid w:val="001C2304"/>
    <w:rsid w:val="001C2B7B"/>
    <w:rsid w:val="001C3A3A"/>
    <w:rsid w:val="001C4709"/>
    <w:rsid w:val="001C4CA1"/>
    <w:rsid w:val="001C56F6"/>
    <w:rsid w:val="001C76A5"/>
    <w:rsid w:val="001D0E9A"/>
    <w:rsid w:val="001D370D"/>
    <w:rsid w:val="001D6DB5"/>
    <w:rsid w:val="001D7F6D"/>
    <w:rsid w:val="001E2F70"/>
    <w:rsid w:val="001E3E18"/>
    <w:rsid w:val="001E50F2"/>
    <w:rsid w:val="001E549F"/>
    <w:rsid w:val="001E5AC0"/>
    <w:rsid w:val="001F4D74"/>
    <w:rsid w:val="001F6FB0"/>
    <w:rsid w:val="001F7B5F"/>
    <w:rsid w:val="00200F13"/>
    <w:rsid w:val="00201967"/>
    <w:rsid w:val="00203819"/>
    <w:rsid w:val="0020468E"/>
    <w:rsid w:val="002055CF"/>
    <w:rsid w:val="002111E1"/>
    <w:rsid w:val="0021317A"/>
    <w:rsid w:val="00213224"/>
    <w:rsid w:val="002147BB"/>
    <w:rsid w:val="00214D5E"/>
    <w:rsid w:val="0021788A"/>
    <w:rsid w:val="00217F66"/>
    <w:rsid w:val="00221C85"/>
    <w:rsid w:val="00222719"/>
    <w:rsid w:val="0022412D"/>
    <w:rsid w:val="00225A66"/>
    <w:rsid w:val="00226141"/>
    <w:rsid w:val="00227DE9"/>
    <w:rsid w:val="002317DA"/>
    <w:rsid w:val="0023186C"/>
    <w:rsid w:val="00231A30"/>
    <w:rsid w:val="002327E7"/>
    <w:rsid w:val="00241DA8"/>
    <w:rsid w:val="00242D61"/>
    <w:rsid w:val="00244BD7"/>
    <w:rsid w:val="00244D65"/>
    <w:rsid w:val="00245402"/>
    <w:rsid w:val="00245CB1"/>
    <w:rsid w:val="002525F7"/>
    <w:rsid w:val="0025339F"/>
    <w:rsid w:val="00256FB0"/>
    <w:rsid w:val="00257080"/>
    <w:rsid w:val="00257366"/>
    <w:rsid w:val="00261537"/>
    <w:rsid w:val="002630F3"/>
    <w:rsid w:val="00267940"/>
    <w:rsid w:val="0027437B"/>
    <w:rsid w:val="00277945"/>
    <w:rsid w:val="00277D42"/>
    <w:rsid w:val="00280611"/>
    <w:rsid w:val="00280856"/>
    <w:rsid w:val="00281541"/>
    <w:rsid w:val="002830B9"/>
    <w:rsid w:val="00284502"/>
    <w:rsid w:val="002869B1"/>
    <w:rsid w:val="00286E95"/>
    <w:rsid w:val="00290691"/>
    <w:rsid w:val="0029185C"/>
    <w:rsid w:val="00294359"/>
    <w:rsid w:val="0029649A"/>
    <w:rsid w:val="002A2C36"/>
    <w:rsid w:val="002A42D8"/>
    <w:rsid w:val="002A4402"/>
    <w:rsid w:val="002A4D95"/>
    <w:rsid w:val="002A6A9F"/>
    <w:rsid w:val="002B4514"/>
    <w:rsid w:val="002B5D3E"/>
    <w:rsid w:val="002B6A3B"/>
    <w:rsid w:val="002C06B5"/>
    <w:rsid w:val="002C0C20"/>
    <w:rsid w:val="002C3089"/>
    <w:rsid w:val="002C5CAF"/>
    <w:rsid w:val="002C62BF"/>
    <w:rsid w:val="002C6953"/>
    <w:rsid w:val="002C70DA"/>
    <w:rsid w:val="002D065B"/>
    <w:rsid w:val="002D47F2"/>
    <w:rsid w:val="002E3F2B"/>
    <w:rsid w:val="002E5260"/>
    <w:rsid w:val="002E5558"/>
    <w:rsid w:val="002E57D9"/>
    <w:rsid w:val="002E6E91"/>
    <w:rsid w:val="002F15ED"/>
    <w:rsid w:val="002F17B1"/>
    <w:rsid w:val="002F1BC6"/>
    <w:rsid w:val="002F5050"/>
    <w:rsid w:val="002F506B"/>
    <w:rsid w:val="00302FAA"/>
    <w:rsid w:val="00302FDE"/>
    <w:rsid w:val="00303B93"/>
    <w:rsid w:val="00306C3D"/>
    <w:rsid w:val="00310BAD"/>
    <w:rsid w:val="00313A5A"/>
    <w:rsid w:val="00314C49"/>
    <w:rsid w:val="003152A7"/>
    <w:rsid w:val="00323B4E"/>
    <w:rsid w:val="00324040"/>
    <w:rsid w:val="0032486C"/>
    <w:rsid w:val="00325DC6"/>
    <w:rsid w:val="003306D2"/>
    <w:rsid w:val="003308BE"/>
    <w:rsid w:val="00330FED"/>
    <w:rsid w:val="003318B9"/>
    <w:rsid w:val="00336F0C"/>
    <w:rsid w:val="003379BA"/>
    <w:rsid w:val="00340E88"/>
    <w:rsid w:val="0034159C"/>
    <w:rsid w:val="003415DE"/>
    <w:rsid w:val="0034193E"/>
    <w:rsid w:val="00342D5C"/>
    <w:rsid w:val="00345ECE"/>
    <w:rsid w:val="00346002"/>
    <w:rsid w:val="003467EE"/>
    <w:rsid w:val="00353370"/>
    <w:rsid w:val="00356F2D"/>
    <w:rsid w:val="00357835"/>
    <w:rsid w:val="00360528"/>
    <w:rsid w:val="00361BEA"/>
    <w:rsid w:val="00363566"/>
    <w:rsid w:val="00363F14"/>
    <w:rsid w:val="0036481A"/>
    <w:rsid w:val="003668E5"/>
    <w:rsid w:val="00370E19"/>
    <w:rsid w:val="0037200C"/>
    <w:rsid w:val="00372774"/>
    <w:rsid w:val="00373198"/>
    <w:rsid w:val="0037415D"/>
    <w:rsid w:val="00375F68"/>
    <w:rsid w:val="003766C1"/>
    <w:rsid w:val="00376EC9"/>
    <w:rsid w:val="0037776D"/>
    <w:rsid w:val="00380995"/>
    <w:rsid w:val="00382076"/>
    <w:rsid w:val="00383463"/>
    <w:rsid w:val="003836FF"/>
    <w:rsid w:val="003838C7"/>
    <w:rsid w:val="00383A40"/>
    <w:rsid w:val="00386A3F"/>
    <w:rsid w:val="0038742F"/>
    <w:rsid w:val="003877B6"/>
    <w:rsid w:val="0039378A"/>
    <w:rsid w:val="00397240"/>
    <w:rsid w:val="0039771A"/>
    <w:rsid w:val="003A128F"/>
    <w:rsid w:val="003A2E8F"/>
    <w:rsid w:val="003A3E41"/>
    <w:rsid w:val="003A5D15"/>
    <w:rsid w:val="003A7530"/>
    <w:rsid w:val="003A7B15"/>
    <w:rsid w:val="003A7F0B"/>
    <w:rsid w:val="003B1A58"/>
    <w:rsid w:val="003B4234"/>
    <w:rsid w:val="003B6B86"/>
    <w:rsid w:val="003C0529"/>
    <w:rsid w:val="003C07EF"/>
    <w:rsid w:val="003C2C70"/>
    <w:rsid w:val="003C2F0E"/>
    <w:rsid w:val="003D08A7"/>
    <w:rsid w:val="003D10C8"/>
    <w:rsid w:val="003D1442"/>
    <w:rsid w:val="003D296A"/>
    <w:rsid w:val="003E01F8"/>
    <w:rsid w:val="003E65F8"/>
    <w:rsid w:val="003E6D00"/>
    <w:rsid w:val="003F04C9"/>
    <w:rsid w:val="003F0B31"/>
    <w:rsid w:val="003F7C4C"/>
    <w:rsid w:val="003F7D16"/>
    <w:rsid w:val="003F7F77"/>
    <w:rsid w:val="0040031A"/>
    <w:rsid w:val="00400744"/>
    <w:rsid w:val="004024FF"/>
    <w:rsid w:val="00402FDD"/>
    <w:rsid w:val="00404539"/>
    <w:rsid w:val="00406A59"/>
    <w:rsid w:val="00406B30"/>
    <w:rsid w:val="0041094E"/>
    <w:rsid w:val="00411AC4"/>
    <w:rsid w:val="00411F48"/>
    <w:rsid w:val="004132BB"/>
    <w:rsid w:val="00413848"/>
    <w:rsid w:val="00414ACD"/>
    <w:rsid w:val="00420A56"/>
    <w:rsid w:val="00421DA6"/>
    <w:rsid w:val="00422980"/>
    <w:rsid w:val="004243C4"/>
    <w:rsid w:val="00424492"/>
    <w:rsid w:val="00424B66"/>
    <w:rsid w:val="00426AFE"/>
    <w:rsid w:val="00433FCA"/>
    <w:rsid w:val="00437BF1"/>
    <w:rsid w:val="00440340"/>
    <w:rsid w:val="00440A48"/>
    <w:rsid w:val="00441A76"/>
    <w:rsid w:val="0044354E"/>
    <w:rsid w:val="00443AA6"/>
    <w:rsid w:val="00445ED3"/>
    <w:rsid w:val="0044612D"/>
    <w:rsid w:val="004466D1"/>
    <w:rsid w:val="00446C63"/>
    <w:rsid w:val="00446D14"/>
    <w:rsid w:val="00447703"/>
    <w:rsid w:val="00451E73"/>
    <w:rsid w:val="00452BD9"/>
    <w:rsid w:val="004577B1"/>
    <w:rsid w:val="004617D9"/>
    <w:rsid w:val="00463584"/>
    <w:rsid w:val="0046379B"/>
    <w:rsid w:val="00463D5B"/>
    <w:rsid w:val="004671D7"/>
    <w:rsid w:val="00471218"/>
    <w:rsid w:val="0047151A"/>
    <w:rsid w:val="00473573"/>
    <w:rsid w:val="00473EF6"/>
    <w:rsid w:val="00474BE8"/>
    <w:rsid w:val="00476D65"/>
    <w:rsid w:val="00477A99"/>
    <w:rsid w:val="004802B1"/>
    <w:rsid w:val="00480F67"/>
    <w:rsid w:val="00481345"/>
    <w:rsid w:val="004836BD"/>
    <w:rsid w:val="00484BCE"/>
    <w:rsid w:val="00486AFE"/>
    <w:rsid w:val="0049302E"/>
    <w:rsid w:val="00493131"/>
    <w:rsid w:val="00493A6F"/>
    <w:rsid w:val="004944AC"/>
    <w:rsid w:val="00497308"/>
    <w:rsid w:val="004A22C3"/>
    <w:rsid w:val="004A344F"/>
    <w:rsid w:val="004A53D9"/>
    <w:rsid w:val="004A60BA"/>
    <w:rsid w:val="004A658A"/>
    <w:rsid w:val="004A6DBA"/>
    <w:rsid w:val="004A6F0E"/>
    <w:rsid w:val="004B06B6"/>
    <w:rsid w:val="004B1684"/>
    <w:rsid w:val="004B16D1"/>
    <w:rsid w:val="004B620C"/>
    <w:rsid w:val="004B639A"/>
    <w:rsid w:val="004C078D"/>
    <w:rsid w:val="004C12A5"/>
    <w:rsid w:val="004C37FD"/>
    <w:rsid w:val="004C419E"/>
    <w:rsid w:val="004C484F"/>
    <w:rsid w:val="004C5077"/>
    <w:rsid w:val="004C52DE"/>
    <w:rsid w:val="004C5EAF"/>
    <w:rsid w:val="004D040B"/>
    <w:rsid w:val="004D2B3B"/>
    <w:rsid w:val="004D3739"/>
    <w:rsid w:val="004D4182"/>
    <w:rsid w:val="004D47C1"/>
    <w:rsid w:val="004E12C0"/>
    <w:rsid w:val="004E31FB"/>
    <w:rsid w:val="004E361E"/>
    <w:rsid w:val="004E4B4F"/>
    <w:rsid w:val="004E6BE9"/>
    <w:rsid w:val="004F119C"/>
    <w:rsid w:val="004F12D2"/>
    <w:rsid w:val="004F2C41"/>
    <w:rsid w:val="004F3CB3"/>
    <w:rsid w:val="004F61DC"/>
    <w:rsid w:val="004F7DEE"/>
    <w:rsid w:val="00503560"/>
    <w:rsid w:val="00503CD0"/>
    <w:rsid w:val="00507D5D"/>
    <w:rsid w:val="00510902"/>
    <w:rsid w:val="00512487"/>
    <w:rsid w:val="005130ED"/>
    <w:rsid w:val="0051363C"/>
    <w:rsid w:val="00514E8A"/>
    <w:rsid w:val="00517432"/>
    <w:rsid w:val="005222B1"/>
    <w:rsid w:val="00522CF2"/>
    <w:rsid w:val="00523272"/>
    <w:rsid w:val="0052477F"/>
    <w:rsid w:val="00525DD5"/>
    <w:rsid w:val="005324E3"/>
    <w:rsid w:val="00535B8B"/>
    <w:rsid w:val="005364D3"/>
    <w:rsid w:val="0053736E"/>
    <w:rsid w:val="00537AE1"/>
    <w:rsid w:val="0054099B"/>
    <w:rsid w:val="00542317"/>
    <w:rsid w:val="005428C0"/>
    <w:rsid w:val="00543F69"/>
    <w:rsid w:val="00547D34"/>
    <w:rsid w:val="00551334"/>
    <w:rsid w:val="00554C5D"/>
    <w:rsid w:val="00555023"/>
    <w:rsid w:val="005611DD"/>
    <w:rsid w:val="00561E1C"/>
    <w:rsid w:val="0056223A"/>
    <w:rsid w:val="00562D19"/>
    <w:rsid w:val="00562F54"/>
    <w:rsid w:val="00564194"/>
    <w:rsid w:val="00566626"/>
    <w:rsid w:val="00567587"/>
    <w:rsid w:val="00572FF2"/>
    <w:rsid w:val="005734AA"/>
    <w:rsid w:val="00574002"/>
    <w:rsid w:val="005754AD"/>
    <w:rsid w:val="0057575A"/>
    <w:rsid w:val="0057674F"/>
    <w:rsid w:val="00577D88"/>
    <w:rsid w:val="00577E41"/>
    <w:rsid w:val="00580835"/>
    <w:rsid w:val="00580842"/>
    <w:rsid w:val="00582167"/>
    <w:rsid w:val="005843FC"/>
    <w:rsid w:val="0058489B"/>
    <w:rsid w:val="00587D17"/>
    <w:rsid w:val="005915DA"/>
    <w:rsid w:val="005932A3"/>
    <w:rsid w:val="00595B10"/>
    <w:rsid w:val="005960C9"/>
    <w:rsid w:val="005A3FEF"/>
    <w:rsid w:val="005A549F"/>
    <w:rsid w:val="005A6A56"/>
    <w:rsid w:val="005A70E1"/>
    <w:rsid w:val="005B09BA"/>
    <w:rsid w:val="005B0C5F"/>
    <w:rsid w:val="005B0DFB"/>
    <w:rsid w:val="005B1E00"/>
    <w:rsid w:val="005B1FA8"/>
    <w:rsid w:val="005C43D6"/>
    <w:rsid w:val="005C548F"/>
    <w:rsid w:val="005C5A02"/>
    <w:rsid w:val="005D0C52"/>
    <w:rsid w:val="005D7C46"/>
    <w:rsid w:val="005D7D2B"/>
    <w:rsid w:val="005E1519"/>
    <w:rsid w:val="005E1F0C"/>
    <w:rsid w:val="005E201C"/>
    <w:rsid w:val="005E202A"/>
    <w:rsid w:val="005E37A6"/>
    <w:rsid w:val="005E3800"/>
    <w:rsid w:val="005E4F2B"/>
    <w:rsid w:val="005E524F"/>
    <w:rsid w:val="005E53AA"/>
    <w:rsid w:val="005E5961"/>
    <w:rsid w:val="005E61E2"/>
    <w:rsid w:val="005E78C6"/>
    <w:rsid w:val="005F1F06"/>
    <w:rsid w:val="005F4FE3"/>
    <w:rsid w:val="005F608E"/>
    <w:rsid w:val="005F70DB"/>
    <w:rsid w:val="00603275"/>
    <w:rsid w:val="00607841"/>
    <w:rsid w:val="006117DA"/>
    <w:rsid w:val="006120D1"/>
    <w:rsid w:val="00612B5F"/>
    <w:rsid w:val="0061584A"/>
    <w:rsid w:val="00623445"/>
    <w:rsid w:val="00623C1E"/>
    <w:rsid w:val="00623C6F"/>
    <w:rsid w:val="00625EB3"/>
    <w:rsid w:val="00626E4E"/>
    <w:rsid w:val="00626E55"/>
    <w:rsid w:val="00633C4D"/>
    <w:rsid w:val="00634A81"/>
    <w:rsid w:val="00635F48"/>
    <w:rsid w:val="00636C7D"/>
    <w:rsid w:val="00636D7D"/>
    <w:rsid w:val="0064307B"/>
    <w:rsid w:val="00643B3C"/>
    <w:rsid w:val="006450DC"/>
    <w:rsid w:val="00645C20"/>
    <w:rsid w:val="00652AAF"/>
    <w:rsid w:val="00653704"/>
    <w:rsid w:val="0065491B"/>
    <w:rsid w:val="00656EFD"/>
    <w:rsid w:val="00657F19"/>
    <w:rsid w:val="00660B5C"/>
    <w:rsid w:val="00661F75"/>
    <w:rsid w:val="006622BC"/>
    <w:rsid w:val="006630ED"/>
    <w:rsid w:val="006646AF"/>
    <w:rsid w:val="006647EB"/>
    <w:rsid w:val="006702D3"/>
    <w:rsid w:val="00677DE4"/>
    <w:rsid w:val="00681705"/>
    <w:rsid w:val="00681777"/>
    <w:rsid w:val="00681922"/>
    <w:rsid w:val="00683F90"/>
    <w:rsid w:val="00684E6B"/>
    <w:rsid w:val="00686150"/>
    <w:rsid w:val="0068652E"/>
    <w:rsid w:val="00686E49"/>
    <w:rsid w:val="00686FAE"/>
    <w:rsid w:val="00687A49"/>
    <w:rsid w:val="006915F4"/>
    <w:rsid w:val="0069281A"/>
    <w:rsid w:val="0069290B"/>
    <w:rsid w:val="00692CA8"/>
    <w:rsid w:val="00695531"/>
    <w:rsid w:val="006960B9"/>
    <w:rsid w:val="00697B76"/>
    <w:rsid w:val="006A0586"/>
    <w:rsid w:val="006A1206"/>
    <w:rsid w:val="006A1615"/>
    <w:rsid w:val="006A34C8"/>
    <w:rsid w:val="006B4078"/>
    <w:rsid w:val="006B459F"/>
    <w:rsid w:val="006B6344"/>
    <w:rsid w:val="006B6357"/>
    <w:rsid w:val="006B6692"/>
    <w:rsid w:val="006B676D"/>
    <w:rsid w:val="006B76BC"/>
    <w:rsid w:val="006C0F0E"/>
    <w:rsid w:val="006C22D8"/>
    <w:rsid w:val="006C3006"/>
    <w:rsid w:val="006C590B"/>
    <w:rsid w:val="006C5E1E"/>
    <w:rsid w:val="006C7F34"/>
    <w:rsid w:val="006D36C1"/>
    <w:rsid w:val="006D43B5"/>
    <w:rsid w:val="006D7A73"/>
    <w:rsid w:val="006D7D42"/>
    <w:rsid w:val="006E0169"/>
    <w:rsid w:val="006E1D2A"/>
    <w:rsid w:val="006E37CF"/>
    <w:rsid w:val="006E73EF"/>
    <w:rsid w:val="006F06A9"/>
    <w:rsid w:val="006F09A2"/>
    <w:rsid w:val="006F2899"/>
    <w:rsid w:val="006F58B5"/>
    <w:rsid w:val="006F5BB9"/>
    <w:rsid w:val="006F5DE8"/>
    <w:rsid w:val="006F6BB8"/>
    <w:rsid w:val="00700B17"/>
    <w:rsid w:val="00702C5F"/>
    <w:rsid w:val="00703AFB"/>
    <w:rsid w:val="007040C2"/>
    <w:rsid w:val="00706CD2"/>
    <w:rsid w:val="00707339"/>
    <w:rsid w:val="00710212"/>
    <w:rsid w:val="00712C0F"/>
    <w:rsid w:val="00713A69"/>
    <w:rsid w:val="00713C65"/>
    <w:rsid w:val="00714ED2"/>
    <w:rsid w:val="007155DC"/>
    <w:rsid w:val="007161E7"/>
    <w:rsid w:val="00721928"/>
    <w:rsid w:val="00722617"/>
    <w:rsid w:val="00723556"/>
    <w:rsid w:val="007257E0"/>
    <w:rsid w:val="00727014"/>
    <w:rsid w:val="00727965"/>
    <w:rsid w:val="00727DD8"/>
    <w:rsid w:val="00731346"/>
    <w:rsid w:val="007328A4"/>
    <w:rsid w:val="00733C03"/>
    <w:rsid w:val="0073414A"/>
    <w:rsid w:val="00735B5B"/>
    <w:rsid w:val="0073648C"/>
    <w:rsid w:val="00741836"/>
    <w:rsid w:val="00741DDF"/>
    <w:rsid w:val="007426D8"/>
    <w:rsid w:val="00743501"/>
    <w:rsid w:val="0074598A"/>
    <w:rsid w:val="007470BF"/>
    <w:rsid w:val="007510E6"/>
    <w:rsid w:val="007531E8"/>
    <w:rsid w:val="0075378D"/>
    <w:rsid w:val="00753A33"/>
    <w:rsid w:val="00764F51"/>
    <w:rsid w:val="00765DB7"/>
    <w:rsid w:val="0076671A"/>
    <w:rsid w:val="00771849"/>
    <w:rsid w:val="007743D8"/>
    <w:rsid w:val="007761E1"/>
    <w:rsid w:val="0077794C"/>
    <w:rsid w:val="00785157"/>
    <w:rsid w:val="00785839"/>
    <w:rsid w:val="00786A71"/>
    <w:rsid w:val="00790B29"/>
    <w:rsid w:val="00791077"/>
    <w:rsid w:val="00791C94"/>
    <w:rsid w:val="00793456"/>
    <w:rsid w:val="007960EE"/>
    <w:rsid w:val="007A0E51"/>
    <w:rsid w:val="007A32BB"/>
    <w:rsid w:val="007A406B"/>
    <w:rsid w:val="007A4CDE"/>
    <w:rsid w:val="007A55F9"/>
    <w:rsid w:val="007A7269"/>
    <w:rsid w:val="007B248F"/>
    <w:rsid w:val="007B3E6D"/>
    <w:rsid w:val="007B4360"/>
    <w:rsid w:val="007B4988"/>
    <w:rsid w:val="007B5C08"/>
    <w:rsid w:val="007B694F"/>
    <w:rsid w:val="007B7789"/>
    <w:rsid w:val="007C47E1"/>
    <w:rsid w:val="007D197D"/>
    <w:rsid w:val="007D22FB"/>
    <w:rsid w:val="007D242C"/>
    <w:rsid w:val="007D24D4"/>
    <w:rsid w:val="007D39A4"/>
    <w:rsid w:val="007D65E9"/>
    <w:rsid w:val="007D662C"/>
    <w:rsid w:val="007E1601"/>
    <w:rsid w:val="007E1D95"/>
    <w:rsid w:val="007E2843"/>
    <w:rsid w:val="007E4B5C"/>
    <w:rsid w:val="007E67D2"/>
    <w:rsid w:val="007F00B1"/>
    <w:rsid w:val="007F5570"/>
    <w:rsid w:val="007F66BB"/>
    <w:rsid w:val="0080145E"/>
    <w:rsid w:val="00803CE2"/>
    <w:rsid w:val="00806493"/>
    <w:rsid w:val="008071AA"/>
    <w:rsid w:val="00807F85"/>
    <w:rsid w:val="00823489"/>
    <w:rsid w:val="00823998"/>
    <w:rsid w:val="00824EA2"/>
    <w:rsid w:val="00826D98"/>
    <w:rsid w:val="00826F6B"/>
    <w:rsid w:val="0082773E"/>
    <w:rsid w:val="00827DEC"/>
    <w:rsid w:val="008308C9"/>
    <w:rsid w:val="00830921"/>
    <w:rsid w:val="0083288E"/>
    <w:rsid w:val="00832C8D"/>
    <w:rsid w:val="00833B98"/>
    <w:rsid w:val="0083471A"/>
    <w:rsid w:val="00837B6F"/>
    <w:rsid w:val="00840EC7"/>
    <w:rsid w:val="00840EC8"/>
    <w:rsid w:val="00841AA4"/>
    <w:rsid w:val="008452BB"/>
    <w:rsid w:val="008457BB"/>
    <w:rsid w:val="0085239B"/>
    <w:rsid w:val="00853C21"/>
    <w:rsid w:val="00853FAB"/>
    <w:rsid w:val="00860BCE"/>
    <w:rsid w:val="00862062"/>
    <w:rsid w:val="008654BB"/>
    <w:rsid w:val="0086575B"/>
    <w:rsid w:val="00866AC6"/>
    <w:rsid w:val="00867D1D"/>
    <w:rsid w:val="00871A6B"/>
    <w:rsid w:val="008722F6"/>
    <w:rsid w:val="00872B1B"/>
    <w:rsid w:val="0087320E"/>
    <w:rsid w:val="00873C64"/>
    <w:rsid w:val="00876AF9"/>
    <w:rsid w:val="00876C04"/>
    <w:rsid w:val="00876D8C"/>
    <w:rsid w:val="00877516"/>
    <w:rsid w:val="00880AC6"/>
    <w:rsid w:val="00882474"/>
    <w:rsid w:val="00884029"/>
    <w:rsid w:val="0088460F"/>
    <w:rsid w:val="00884940"/>
    <w:rsid w:val="00891191"/>
    <w:rsid w:val="00894735"/>
    <w:rsid w:val="00896241"/>
    <w:rsid w:val="0089657F"/>
    <w:rsid w:val="00896FE0"/>
    <w:rsid w:val="008A0C66"/>
    <w:rsid w:val="008A2A09"/>
    <w:rsid w:val="008A2A7F"/>
    <w:rsid w:val="008A6760"/>
    <w:rsid w:val="008B1CED"/>
    <w:rsid w:val="008B215E"/>
    <w:rsid w:val="008B6215"/>
    <w:rsid w:val="008B7A00"/>
    <w:rsid w:val="008B7F4E"/>
    <w:rsid w:val="008C1838"/>
    <w:rsid w:val="008C2392"/>
    <w:rsid w:val="008C36BC"/>
    <w:rsid w:val="008C4375"/>
    <w:rsid w:val="008C5C63"/>
    <w:rsid w:val="008D044F"/>
    <w:rsid w:val="008D0D02"/>
    <w:rsid w:val="008D30E1"/>
    <w:rsid w:val="008D456E"/>
    <w:rsid w:val="008D65CA"/>
    <w:rsid w:val="008D726A"/>
    <w:rsid w:val="008D747E"/>
    <w:rsid w:val="008E0C0B"/>
    <w:rsid w:val="008E0FBA"/>
    <w:rsid w:val="008E3DE3"/>
    <w:rsid w:val="008E650B"/>
    <w:rsid w:val="008E7715"/>
    <w:rsid w:val="008E7835"/>
    <w:rsid w:val="008E7CDC"/>
    <w:rsid w:val="008E7F60"/>
    <w:rsid w:val="008F090C"/>
    <w:rsid w:val="008F4123"/>
    <w:rsid w:val="008F5FB1"/>
    <w:rsid w:val="008F7343"/>
    <w:rsid w:val="009051DF"/>
    <w:rsid w:val="00906576"/>
    <w:rsid w:val="00907D02"/>
    <w:rsid w:val="00910952"/>
    <w:rsid w:val="009145C0"/>
    <w:rsid w:val="009202F4"/>
    <w:rsid w:val="00921E21"/>
    <w:rsid w:val="0092426D"/>
    <w:rsid w:val="00926925"/>
    <w:rsid w:val="00930143"/>
    <w:rsid w:val="0093031F"/>
    <w:rsid w:val="00930967"/>
    <w:rsid w:val="00930A74"/>
    <w:rsid w:val="00933EBD"/>
    <w:rsid w:val="00934DDF"/>
    <w:rsid w:val="009365E3"/>
    <w:rsid w:val="00937682"/>
    <w:rsid w:val="0094033F"/>
    <w:rsid w:val="00941EFB"/>
    <w:rsid w:val="00942D09"/>
    <w:rsid w:val="00947401"/>
    <w:rsid w:val="00952E09"/>
    <w:rsid w:val="00952FE8"/>
    <w:rsid w:val="00953DE5"/>
    <w:rsid w:val="009606B3"/>
    <w:rsid w:val="009654AE"/>
    <w:rsid w:val="00965A40"/>
    <w:rsid w:val="00966E44"/>
    <w:rsid w:val="00967D01"/>
    <w:rsid w:val="0097093C"/>
    <w:rsid w:val="0097376F"/>
    <w:rsid w:val="009753D8"/>
    <w:rsid w:val="00975BA1"/>
    <w:rsid w:val="00976316"/>
    <w:rsid w:val="009771A8"/>
    <w:rsid w:val="00977877"/>
    <w:rsid w:val="009809BF"/>
    <w:rsid w:val="00981E8B"/>
    <w:rsid w:val="00982936"/>
    <w:rsid w:val="009833EE"/>
    <w:rsid w:val="00984683"/>
    <w:rsid w:val="009963E0"/>
    <w:rsid w:val="009974F1"/>
    <w:rsid w:val="00997E2D"/>
    <w:rsid w:val="009A200C"/>
    <w:rsid w:val="009A40CE"/>
    <w:rsid w:val="009A43A0"/>
    <w:rsid w:val="009A45F3"/>
    <w:rsid w:val="009A729B"/>
    <w:rsid w:val="009A7DEC"/>
    <w:rsid w:val="009B1884"/>
    <w:rsid w:val="009B2B47"/>
    <w:rsid w:val="009B3EDE"/>
    <w:rsid w:val="009B58C5"/>
    <w:rsid w:val="009C1965"/>
    <w:rsid w:val="009C21B7"/>
    <w:rsid w:val="009C377C"/>
    <w:rsid w:val="009C3E9B"/>
    <w:rsid w:val="009C560A"/>
    <w:rsid w:val="009C5B36"/>
    <w:rsid w:val="009C6D5B"/>
    <w:rsid w:val="009C710B"/>
    <w:rsid w:val="009D1770"/>
    <w:rsid w:val="009D19D4"/>
    <w:rsid w:val="009D291F"/>
    <w:rsid w:val="009D2A45"/>
    <w:rsid w:val="009D4639"/>
    <w:rsid w:val="009D52C2"/>
    <w:rsid w:val="009E168E"/>
    <w:rsid w:val="009E2746"/>
    <w:rsid w:val="009E3B28"/>
    <w:rsid w:val="009E44A5"/>
    <w:rsid w:val="009E4DC9"/>
    <w:rsid w:val="009E77BB"/>
    <w:rsid w:val="009F31AE"/>
    <w:rsid w:val="009F5D25"/>
    <w:rsid w:val="00A00A5F"/>
    <w:rsid w:val="00A023E9"/>
    <w:rsid w:val="00A02FE7"/>
    <w:rsid w:val="00A03E0F"/>
    <w:rsid w:val="00A055C3"/>
    <w:rsid w:val="00A07C3E"/>
    <w:rsid w:val="00A14450"/>
    <w:rsid w:val="00A148E5"/>
    <w:rsid w:val="00A17CAD"/>
    <w:rsid w:val="00A21F8C"/>
    <w:rsid w:val="00A22D3C"/>
    <w:rsid w:val="00A2692B"/>
    <w:rsid w:val="00A27743"/>
    <w:rsid w:val="00A30743"/>
    <w:rsid w:val="00A321AC"/>
    <w:rsid w:val="00A32B07"/>
    <w:rsid w:val="00A33C85"/>
    <w:rsid w:val="00A34E21"/>
    <w:rsid w:val="00A35FB8"/>
    <w:rsid w:val="00A403F9"/>
    <w:rsid w:val="00A40585"/>
    <w:rsid w:val="00A424E3"/>
    <w:rsid w:val="00A42D6D"/>
    <w:rsid w:val="00A432A4"/>
    <w:rsid w:val="00A441D3"/>
    <w:rsid w:val="00A468FE"/>
    <w:rsid w:val="00A51885"/>
    <w:rsid w:val="00A52F44"/>
    <w:rsid w:val="00A55113"/>
    <w:rsid w:val="00A5604C"/>
    <w:rsid w:val="00A561E7"/>
    <w:rsid w:val="00A57DCE"/>
    <w:rsid w:val="00A6263B"/>
    <w:rsid w:val="00A62F8F"/>
    <w:rsid w:val="00A644CA"/>
    <w:rsid w:val="00A66C8D"/>
    <w:rsid w:val="00A67416"/>
    <w:rsid w:val="00A67E45"/>
    <w:rsid w:val="00A7291A"/>
    <w:rsid w:val="00A731A1"/>
    <w:rsid w:val="00A73966"/>
    <w:rsid w:val="00A74008"/>
    <w:rsid w:val="00A766E6"/>
    <w:rsid w:val="00A80202"/>
    <w:rsid w:val="00A81947"/>
    <w:rsid w:val="00A83E83"/>
    <w:rsid w:val="00A8414D"/>
    <w:rsid w:val="00A84B8F"/>
    <w:rsid w:val="00A864CA"/>
    <w:rsid w:val="00A90468"/>
    <w:rsid w:val="00A910A7"/>
    <w:rsid w:val="00A92CF2"/>
    <w:rsid w:val="00A93669"/>
    <w:rsid w:val="00A93F9B"/>
    <w:rsid w:val="00A940F8"/>
    <w:rsid w:val="00A94485"/>
    <w:rsid w:val="00A9495E"/>
    <w:rsid w:val="00A94E41"/>
    <w:rsid w:val="00A9598D"/>
    <w:rsid w:val="00AA22DA"/>
    <w:rsid w:val="00AA2610"/>
    <w:rsid w:val="00AA2E47"/>
    <w:rsid w:val="00AA3CDB"/>
    <w:rsid w:val="00AA3DD6"/>
    <w:rsid w:val="00AA481A"/>
    <w:rsid w:val="00AB07A1"/>
    <w:rsid w:val="00AB0A00"/>
    <w:rsid w:val="00AB17CF"/>
    <w:rsid w:val="00AB1B8D"/>
    <w:rsid w:val="00AB7673"/>
    <w:rsid w:val="00AB7BFF"/>
    <w:rsid w:val="00AC125F"/>
    <w:rsid w:val="00AC5392"/>
    <w:rsid w:val="00AC6BB4"/>
    <w:rsid w:val="00AC73DD"/>
    <w:rsid w:val="00AC7784"/>
    <w:rsid w:val="00AD1352"/>
    <w:rsid w:val="00AD1BAF"/>
    <w:rsid w:val="00AD41A5"/>
    <w:rsid w:val="00AD4814"/>
    <w:rsid w:val="00AD7E46"/>
    <w:rsid w:val="00AE20D5"/>
    <w:rsid w:val="00AE2C9B"/>
    <w:rsid w:val="00AE32C9"/>
    <w:rsid w:val="00AE47F9"/>
    <w:rsid w:val="00AE489E"/>
    <w:rsid w:val="00AE4DC3"/>
    <w:rsid w:val="00AE50E7"/>
    <w:rsid w:val="00AE6A6A"/>
    <w:rsid w:val="00AE7845"/>
    <w:rsid w:val="00AE7D84"/>
    <w:rsid w:val="00AF02BA"/>
    <w:rsid w:val="00AF29A6"/>
    <w:rsid w:val="00AF4D0E"/>
    <w:rsid w:val="00AF53C0"/>
    <w:rsid w:val="00AF5889"/>
    <w:rsid w:val="00AF743A"/>
    <w:rsid w:val="00B00D3E"/>
    <w:rsid w:val="00B00EAA"/>
    <w:rsid w:val="00B032EC"/>
    <w:rsid w:val="00B035E5"/>
    <w:rsid w:val="00B04025"/>
    <w:rsid w:val="00B04C07"/>
    <w:rsid w:val="00B04C28"/>
    <w:rsid w:val="00B057A5"/>
    <w:rsid w:val="00B06714"/>
    <w:rsid w:val="00B12E69"/>
    <w:rsid w:val="00B14411"/>
    <w:rsid w:val="00B149DE"/>
    <w:rsid w:val="00B1523F"/>
    <w:rsid w:val="00B22C5C"/>
    <w:rsid w:val="00B314E9"/>
    <w:rsid w:val="00B342AA"/>
    <w:rsid w:val="00B40183"/>
    <w:rsid w:val="00B40522"/>
    <w:rsid w:val="00B4096D"/>
    <w:rsid w:val="00B40A6D"/>
    <w:rsid w:val="00B41B4B"/>
    <w:rsid w:val="00B41F6A"/>
    <w:rsid w:val="00B427BB"/>
    <w:rsid w:val="00B44B11"/>
    <w:rsid w:val="00B44F75"/>
    <w:rsid w:val="00B45CA6"/>
    <w:rsid w:val="00B52A5C"/>
    <w:rsid w:val="00B52C41"/>
    <w:rsid w:val="00B5337E"/>
    <w:rsid w:val="00B54C6C"/>
    <w:rsid w:val="00B55809"/>
    <w:rsid w:val="00B56994"/>
    <w:rsid w:val="00B6157A"/>
    <w:rsid w:val="00B61942"/>
    <w:rsid w:val="00B65BCB"/>
    <w:rsid w:val="00B65F74"/>
    <w:rsid w:val="00B673C7"/>
    <w:rsid w:val="00B674CB"/>
    <w:rsid w:val="00B72CC0"/>
    <w:rsid w:val="00B746B7"/>
    <w:rsid w:val="00B76769"/>
    <w:rsid w:val="00B7787F"/>
    <w:rsid w:val="00B80E35"/>
    <w:rsid w:val="00B8160F"/>
    <w:rsid w:val="00B82F2D"/>
    <w:rsid w:val="00B84613"/>
    <w:rsid w:val="00B86205"/>
    <w:rsid w:val="00B867A8"/>
    <w:rsid w:val="00B86E2C"/>
    <w:rsid w:val="00B92109"/>
    <w:rsid w:val="00B973FB"/>
    <w:rsid w:val="00B975DE"/>
    <w:rsid w:val="00B9770F"/>
    <w:rsid w:val="00BA1FC1"/>
    <w:rsid w:val="00BA30AA"/>
    <w:rsid w:val="00BB54D0"/>
    <w:rsid w:val="00BB59C6"/>
    <w:rsid w:val="00BB5CE6"/>
    <w:rsid w:val="00BB6547"/>
    <w:rsid w:val="00BC06F0"/>
    <w:rsid w:val="00BC43A5"/>
    <w:rsid w:val="00BC6226"/>
    <w:rsid w:val="00BC6375"/>
    <w:rsid w:val="00BC7A58"/>
    <w:rsid w:val="00BD0188"/>
    <w:rsid w:val="00BD0C9A"/>
    <w:rsid w:val="00BD41BD"/>
    <w:rsid w:val="00BD5475"/>
    <w:rsid w:val="00BE147F"/>
    <w:rsid w:val="00BE1A3F"/>
    <w:rsid w:val="00BF09FB"/>
    <w:rsid w:val="00BF0CFC"/>
    <w:rsid w:val="00BF2962"/>
    <w:rsid w:val="00BF4A72"/>
    <w:rsid w:val="00BF5DE2"/>
    <w:rsid w:val="00BF6F7B"/>
    <w:rsid w:val="00C01118"/>
    <w:rsid w:val="00C02C23"/>
    <w:rsid w:val="00C02FBB"/>
    <w:rsid w:val="00C045B5"/>
    <w:rsid w:val="00C05727"/>
    <w:rsid w:val="00C06903"/>
    <w:rsid w:val="00C0752F"/>
    <w:rsid w:val="00C106F1"/>
    <w:rsid w:val="00C1236E"/>
    <w:rsid w:val="00C17D4D"/>
    <w:rsid w:val="00C17F96"/>
    <w:rsid w:val="00C20965"/>
    <w:rsid w:val="00C21E18"/>
    <w:rsid w:val="00C2331F"/>
    <w:rsid w:val="00C2340A"/>
    <w:rsid w:val="00C2476D"/>
    <w:rsid w:val="00C25E59"/>
    <w:rsid w:val="00C273C3"/>
    <w:rsid w:val="00C30DA6"/>
    <w:rsid w:val="00C30F99"/>
    <w:rsid w:val="00C31118"/>
    <w:rsid w:val="00C37682"/>
    <w:rsid w:val="00C401B5"/>
    <w:rsid w:val="00C423AB"/>
    <w:rsid w:val="00C506A8"/>
    <w:rsid w:val="00C55EEA"/>
    <w:rsid w:val="00C576ED"/>
    <w:rsid w:val="00C61570"/>
    <w:rsid w:val="00C63C49"/>
    <w:rsid w:val="00C703EB"/>
    <w:rsid w:val="00C71B70"/>
    <w:rsid w:val="00C722B1"/>
    <w:rsid w:val="00C73145"/>
    <w:rsid w:val="00C7501A"/>
    <w:rsid w:val="00C7759C"/>
    <w:rsid w:val="00C80CED"/>
    <w:rsid w:val="00C837DD"/>
    <w:rsid w:val="00C87660"/>
    <w:rsid w:val="00C90866"/>
    <w:rsid w:val="00C926EC"/>
    <w:rsid w:val="00C96A91"/>
    <w:rsid w:val="00CA3ED0"/>
    <w:rsid w:val="00CA5A6D"/>
    <w:rsid w:val="00CA6EE7"/>
    <w:rsid w:val="00CA6EF2"/>
    <w:rsid w:val="00CA7671"/>
    <w:rsid w:val="00CB03D8"/>
    <w:rsid w:val="00CB0423"/>
    <w:rsid w:val="00CB4B9A"/>
    <w:rsid w:val="00CB5F3F"/>
    <w:rsid w:val="00CB60D7"/>
    <w:rsid w:val="00CB753F"/>
    <w:rsid w:val="00CC2DA9"/>
    <w:rsid w:val="00CC35F4"/>
    <w:rsid w:val="00CC3F18"/>
    <w:rsid w:val="00CC60C8"/>
    <w:rsid w:val="00CC70E9"/>
    <w:rsid w:val="00CD114F"/>
    <w:rsid w:val="00CD1484"/>
    <w:rsid w:val="00CD27D4"/>
    <w:rsid w:val="00CD5BC9"/>
    <w:rsid w:val="00CD6E18"/>
    <w:rsid w:val="00CE2298"/>
    <w:rsid w:val="00CE34AE"/>
    <w:rsid w:val="00CE6365"/>
    <w:rsid w:val="00CE6CD6"/>
    <w:rsid w:val="00CF2BCF"/>
    <w:rsid w:val="00CF2EA6"/>
    <w:rsid w:val="00CF3DCE"/>
    <w:rsid w:val="00CF7427"/>
    <w:rsid w:val="00CF79D8"/>
    <w:rsid w:val="00D01AC6"/>
    <w:rsid w:val="00D03938"/>
    <w:rsid w:val="00D03D85"/>
    <w:rsid w:val="00D041EA"/>
    <w:rsid w:val="00D058BD"/>
    <w:rsid w:val="00D11C59"/>
    <w:rsid w:val="00D13E79"/>
    <w:rsid w:val="00D14959"/>
    <w:rsid w:val="00D14BDC"/>
    <w:rsid w:val="00D14C5A"/>
    <w:rsid w:val="00D14F80"/>
    <w:rsid w:val="00D16540"/>
    <w:rsid w:val="00D23B0D"/>
    <w:rsid w:val="00D2540C"/>
    <w:rsid w:val="00D30006"/>
    <w:rsid w:val="00D3265A"/>
    <w:rsid w:val="00D3455C"/>
    <w:rsid w:val="00D36EAF"/>
    <w:rsid w:val="00D40CC4"/>
    <w:rsid w:val="00D40F26"/>
    <w:rsid w:val="00D43FB6"/>
    <w:rsid w:val="00D56B8F"/>
    <w:rsid w:val="00D73A64"/>
    <w:rsid w:val="00D74905"/>
    <w:rsid w:val="00D74D3E"/>
    <w:rsid w:val="00D8277F"/>
    <w:rsid w:val="00D83BBB"/>
    <w:rsid w:val="00D83BD3"/>
    <w:rsid w:val="00D84083"/>
    <w:rsid w:val="00D87DB9"/>
    <w:rsid w:val="00D91558"/>
    <w:rsid w:val="00D91BB7"/>
    <w:rsid w:val="00D922AF"/>
    <w:rsid w:val="00D94863"/>
    <w:rsid w:val="00D94D8F"/>
    <w:rsid w:val="00D95DF3"/>
    <w:rsid w:val="00D970EA"/>
    <w:rsid w:val="00D97708"/>
    <w:rsid w:val="00DA1BB6"/>
    <w:rsid w:val="00DA2916"/>
    <w:rsid w:val="00DA646A"/>
    <w:rsid w:val="00DA6632"/>
    <w:rsid w:val="00DA770A"/>
    <w:rsid w:val="00DA7D1E"/>
    <w:rsid w:val="00DB0D21"/>
    <w:rsid w:val="00DB2AE3"/>
    <w:rsid w:val="00DB3A7C"/>
    <w:rsid w:val="00DB4E76"/>
    <w:rsid w:val="00DB6783"/>
    <w:rsid w:val="00DB6FFB"/>
    <w:rsid w:val="00DC00C4"/>
    <w:rsid w:val="00DC1FB0"/>
    <w:rsid w:val="00DC3FEE"/>
    <w:rsid w:val="00DC4439"/>
    <w:rsid w:val="00DC52B8"/>
    <w:rsid w:val="00DD25FD"/>
    <w:rsid w:val="00DD44D8"/>
    <w:rsid w:val="00DD44EB"/>
    <w:rsid w:val="00DD4D90"/>
    <w:rsid w:val="00DE2270"/>
    <w:rsid w:val="00DE5720"/>
    <w:rsid w:val="00DE599B"/>
    <w:rsid w:val="00DE5BBB"/>
    <w:rsid w:val="00DE7CC2"/>
    <w:rsid w:val="00DF0887"/>
    <w:rsid w:val="00DF0AA5"/>
    <w:rsid w:val="00DF3953"/>
    <w:rsid w:val="00DF4947"/>
    <w:rsid w:val="00DF4EB9"/>
    <w:rsid w:val="00E01265"/>
    <w:rsid w:val="00E02FE0"/>
    <w:rsid w:val="00E07FB0"/>
    <w:rsid w:val="00E125B8"/>
    <w:rsid w:val="00E13050"/>
    <w:rsid w:val="00E145D5"/>
    <w:rsid w:val="00E20144"/>
    <w:rsid w:val="00E23289"/>
    <w:rsid w:val="00E23E4B"/>
    <w:rsid w:val="00E25E5D"/>
    <w:rsid w:val="00E25ED1"/>
    <w:rsid w:val="00E34D15"/>
    <w:rsid w:val="00E35A23"/>
    <w:rsid w:val="00E36390"/>
    <w:rsid w:val="00E410D5"/>
    <w:rsid w:val="00E43E6B"/>
    <w:rsid w:val="00E44BC2"/>
    <w:rsid w:val="00E44E50"/>
    <w:rsid w:val="00E44EC1"/>
    <w:rsid w:val="00E51F91"/>
    <w:rsid w:val="00E52A65"/>
    <w:rsid w:val="00E538C3"/>
    <w:rsid w:val="00E562D6"/>
    <w:rsid w:val="00E5670D"/>
    <w:rsid w:val="00E61737"/>
    <w:rsid w:val="00E67AD2"/>
    <w:rsid w:val="00E7626B"/>
    <w:rsid w:val="00E8145C"/>
    <w:rsid w:val="00E81CCE"/>
    <w:rsid w:val="00E82053"/>
    <w:rsid w:val="00E84753"/>
    <w:rsid w:val="00E849C1"/>
    <w:rsid w:val="00E864FB"/>
    <w:rsid w:val="00E90B27"/>
    <w:rsid w:val="00E913FD"/>
    <w:rsid w:val="00E93D8B"/>
    <w:rsid w:val="00E94C73"/>
    <w:rsid w:val="00EA11AA"/>
    <w:rsid w:val="00EA256F"/>
    <w:rsid w:val="00EA2962"/>
    <w:rsid w:val="00EA342B"/>
    <w:rsid w:val="00EA680F"/>
    <w:rsid w:val="00EA6C49"/>
    <w:rsid w:val="00EA6F4B"/>
    <w:rsid w:val="00EB0592"/>
    <w:rsid w:val="00EB07D3"/>
    <w:rsid w:val="00EB1B50"/>
    <w:rsid w:val="00EB1C5F"/>
    <w:rsid w:val="00EB27B1"/>
    <w:rsid w:val="00EC269B"/>
    <w:rsid w:val="00EC49B6"/>
    <w:rsid w:val="00EC7338"/>
    <w:rsid w:val="00EC7603"/>
    <w:rsid w:val="00ED1443"/>
    <w:rsid w:val="00ED38A7"/>
    <w:rsid w:val="00ED3CA2"/>
    <w:rsid w:val="00ED6A7A"/>
    <w:rsid w:val="00EE08DA"/>
    <w:rsid w:val="00EE24D7"/>
    <w:rsid w:val="00EE310E"/>
    <w:rsid w:val="00EE473D"/>
    <w:rsid w:val="00EE5DE3"/>
    <w:rsid w:val="00EE5E04"/>
    <w:rsid w:val="00EE5FB2"/>
    <w:rsid w:val="00EE68AB"/>
    <w:rsid w:val="00EF05C1"/>
    <w:rsid w:val="00EF18AC"/>
    <w:rsid w:val="00EF2070"/>
    <w:rsid w:val="00EF4D0F"/>
    <w:rsid w:val="00EF5941"/>
    <w:rsid w:val="00EF78EF"/>
    <w:rsid w:val="00F002AD"/>
    <w:rsid w:val="00F02181"/>
    <w:rsid w:val="00F03766"/>
    <w:rsid w:val="00F04A3B"/>
    <w:rsid w:val="00F07F6D"/>
    <w:rsid w:val="00F1125C"/>
    <w:rsid w:val="00F11409"/>
    <w:rsid w:val="00F11EAE"/>
    <w:rsid w:val="00F13485"/>
    <w:rsid w:val="00F146AA"/>
    <w:rsid w:val="00F1612A"/>
    <w:rsid w:val="00F17CC8"/>
    <w:rsid w:val="00F20C04"/>
    <w:rsid w:val="00F230D0"/>
    <w:rsid w:val="00F245E7"/>
    <w:rsid w:val="00F31E2F"/>
    <w:rsid w:val="00F323D9"/>
    <w:rsid w:val="00F3286C"/>
    <w:rsid w:val="00F342D0"/>
    <w:rsid w:val="00F3500C"/>
    <w:rsid w:val="00F40816"/>
    <w:rsid w:val="00F40A20"/>
    <w:rsid w:val="00F46462"/>
    <w:rsid w:val="00F47184"/>
    <w:rsid w:val="00F5159A"/>
    <w:rsid w:val="00F51B1F"/>
    <w:rsid w:val="00F53385"/>
    <w:rsid w:val="00F53BC5"/>
    <w:rsid w:val="00F600C8"/>
    <w:rsid w:val="00F61CC1"/>
    <w:rsid w:val="00F63071"/>
    <w:rsid w:val="00F637B4"/>
    <w:rsid w:val="00F6495F"/>
    <w:rsid w:val="00F66592"/>
    <w:rsid w:val="00F66766"/>
    <w:rsid w:val="00F66E0D"/>
    <w:rsid w:val="00F66EB7"/>
    <w:rsid w:val="00F701C5"/>
    <w:rsid w:val="00F71BB4"/>
    <w:rsid w:val="00F73A9A"/>
    <w:rsid w:val="00F7436C"/>
    <w:rsid w:val="00F7683F"/>
    <w:rsid w:val="00F77903"/>
    <w:rsid w:val="00F77BB2"/>
    <w:rsid w:val="00F80349"/>
    <w:rsid w:val="00F8042C"/>
    <w:rsid w:val="00F8340D"/>
    <w:rsid w:val="00F844EB"/>
    <w:rsid w:val="00F84B82"/>
    <w:rsid w:val="00F85524"/>
    <w:rsid w:val="00F856AA"/>
    <w:rsid w:val="00F85E04"/>
    <w:rsid w:val="00F9017E"/>
    <w:rsid w:val="00F908D4"/>
    <w:rsid w:val="00F922AD"/>
    <w:rsid w:val="00F93212"/>
    <w:rsid w:val="00F93DD1"/>
    <w:rsid w:val="00F96B5B"/>
    <w:rsid w:val="00F97A80"/>
    <w:rsid w:val="00F97DD5"/>
    <w:rsid w:val="00FA0E19"/>
    <w:rsid w:val="00FA104C"/>
    <w:rsid w:val="00FA1AC5"/>
    <w:rsid w:val="00FA791C"/>
    <w:rsid w:val="00FB1089"/>
    <w:rsid w:val="00FB2539"/>
    <w:rsid w:val="00FB343A"/>
    <w:rsid w:val="00FB5B5C"/>
    <w:rsid w:val="00FC189C"/>
    <w:rsid w:val="00FC20AE"/>
    <w:rsid w:val="00FD04BF"/>
    <w:rsid w:val="00FD1B9B"/>
    <w:rsid w:val="00FD26EF"/>
    <w:rsid w:val="00FD2CB6"/>
    <w:rsid w:val="00FD33E3"/>
    <w:rsid w:val="00FD73DE"/>
    <w:rsid w:val="00FE1841"/>
    <w:rsid w:val="00FE44F1"/>
    <w:rsid w:val="00FE7E7C"/>
    <w:rsid w:val="00FF4F7F"/>
    <w:rsid w:val="00FF55EB"/>
    <w:rsid w:val="00FF573F"/>
    <w:rsid w:val="00FF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39CAD3"/>
  <w15:chartTrackingRefBased/>
  <w15:docId w15:val="{83808D63-425F-4A30-9D7A-294CFF3E5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646A"/>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493A6F"/>
    <w:pPr>
      <w:keepNext/>
      <w:keepLines/>
      <w:numPr>
        <w:numId w:val="2"/>
      </w:numPr>
      <w:spacing w:after="0"/>
      <w:contextualSpacing/>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02FDE"/>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715"/>
    <w:pPr>
      <w:ind w:left="720"/>
      <w:contextualSpacing/>
    </w:pPr>
  </w:style>
  <w:style w:type="paragraph" w:styleId="FootnoteText">
    <w:name w:val="footnote text"/>
    <w:basedOn w:val="Normal"/>
    <w:link w:val="FootnoteTextChar"/>
    <w:uiPriority w:val="99"/>
    <w:semiHidden/>
    <w:unhideWhenUsed/>
    <w:rsid w:val="008E7715"/>
    <w:pPr>
      <w:spacing w:after="0"/>
    </w:pPr>
    <w:rPr>
      <w:sz w:val="20"/>
      <w:szCs w:val="20"/>
    </w:rPr>
  </w:style>
  <w:style w:type="character" w:customStyle="1" w:styleId="FootnoteTextChar">
    <w:name w:val="Footnote Text Char"/>
    <w:basedOn w:val="DefaultParagraphFont"/>
    <w:link w:val="FootnoteText"/>
    <w:uiPriority w:val="99"/>
    <w:semiHidden/>
    <w:rsid w:val="008E7715"/>
    <w:rPr>
      <w:rFonts w:ascii="Times New Roman" w:hAnsi="Times New Roman"/>
      <w:sz w:val="20"/>
      <w:szCs w:val="20"/>
    </w:rPr>
  </w:style>
  <w:style w:type="character" w:styleId="FootnoteReference">
    <w:name w:val="footnote reference"/>
    <w:basedOn w:val="DefaultParagraphFont"/>
    <w:uiPriority w:val="99"/>
    <w:semiHidden/>
    <w:unhideWhenUsed/>
    <w:rsid w:val="008E7715"/>
    <w:rPr>
      <w:vertAlign w:val="superscript"/>
    </w:rPr>
  </w:style>
  <w:style w:type="character" w:styleId="Hyperlink">
    <w:name w:val="Hyperlink"/>
    <w:basedOn w:val="DefaultParagraphFont"/>
    <w:uiPriority w:val="99"/>
    <w:unhideWhenUsed/>
    <w:rsid w:val="00D95DF3"/>
    <w:rPr>
      <w:color w:val="0563C1" w:themeColor="hyperlink"/>
      <w:u w:val="single"/>
    </w:rPr>
  </w:style>
  <w:style w:type="character" w:customStyle="1" w:styleId="UnresolvedMention1">
    <w:name w:val="Unresolved Mention1"/>
    <w:basedOn w:val="DefaultParagraphFont"/>
    <w:uiPriority w:val="99"/>
    <w:semiHidden/>
    <w:unhideWhenUsed/>
    <w:rsid w:val="00D95DF3"/>
    <w:rPr>
      <w:color w:val="605E5C"/>
      <w:shd w:val="clear" w:color="auto" w:fill="E1DFDD"/>
    </w:rPr>
  </w:style>
  <w:style w:type="character" w:styleId="CommentReference">
    <w:name w:val="annotation reference"/>
    <w:basedOn w:val="DefaultParagraphFont"/>
    <w:uiPriority w:val="99"/>
    <w:semiHidden/>
    <w:unhideWhenUsed/>
    <w:rsid w:val="00862062"/>
    <w:rPr>
      <w:sz w:val="16"/>
      <w:szCs w:val="16"/>
    </w:rPr>
  </w:style>
  <w:style w:type="paragraph" w:styleId="CommentText">
    <w:name w:val="annotation text"/>
    <w:basedOn w:val="Normal"/>
    <w:link w:val="CommentTextChar"/>
    <w:uiPriority w:val="99"/>
    <w:semiHidden/>
    <w:unhideWhenUsed/>
    <w:rsid w:val="00862062"/>
    <w:rPr>
      <w:sz w:val="20"/>
      <w:szCs w:val="20"/>
    </w:rPr>
  </w:style>
  <w:style w:type="character" w:customStyle="1" w:styleId="CommentTextChar">
    <w:name w:val="Comment Text Char"/>
    <w:basedOn w:val="DefaultParagraphFont"/>
    <w:link w:val="CommentText"/>
    <w:uiPriority w:val="99"/>
    <w:semiHidden/>
    <w:rsid w:val="0086206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62062"/>
    <w:rPr>
      <w:b/>
      <w:bCs/>
    </w:rPr>
  </w:style>
  <w:style w:type="character" w:customStyle="1" w:styleId="CommentSubjectChar">
    <w:name w:val="Comment Subject Char"/>
    <w:basedOn w:val="CommentTextChar"/>
    <w:link w:val="CommentSubject"/>
    <w:uiPriority w:val="99"/>
    <w:semiHidden/>
    <w:rsid w:val="00862062"/>
    <w:rPr>
      <w:rFonts w:ascii="Times New Roman" w:hAnsi="Times New Roman"/>
      <w:b/>
      <w:bCs/>
      <w:sz w:val="20"/>
      <w:szCs w:val="20"/>
    </w:rPr>
  </w:style>
  <w:style w:type="paragraph" w:styleId="BalloonText">
    <w:name w:val="Balloon Text"/>
    <w:basedOn w:val="Normal"/>
    <w:link w:val="BalloonTextChar"/>
    <w:uiPriority w:val="99"/>
    <w:semiHidden/>
    <w:unhideWhenUsed/>
    <w:rsid w:val="0086206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2062"/>
    <w:rPr>
      <w:rFonts w:ascii="Segoe UI" w:hAnsi="Segoe UI" w:cs="Segoe UI"/>
      <w:sz w:val="18"/>
      <w:szCs w:val="18"/>
    </w:rPr>
  </w:style>
  <w:style w:type="character" w:customStyle="1" w:styleId="Heading1Char">
    <w:name w:val="Heading 1 Char"/>
    <w:basedOn w:val="DefaultParagraphFont"/>
    <w:link w:val="Heading1"/>
    <w:uiPriority w:val="9"/>
    <w:rsid w:val="00493A6F"/>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rsid w:val="00302FDE"/>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034080"/>
    <w:pPr>
      <w:spacing w:after="0"/>
      <w:contextualSpacing/>
      <w:jc w:val="center"/>
    </w:pPr>
    <w:rPr>
      <w:rFonts w:eastAsiaTheme="majorEastAsia" w:cstheme="majorBidi"/>
      <w:color w:val="auto"/>
      <w:spacing w:val="-10"/>
      <w:kern w:val="28"/>
      <w:sz w:val="32"/>
      <w:szCs w:val="56"/>
    </w:rPr>
  </w:style>
  <w:style w:type="character" w:customStyle="1" w:styleId="TitleChar">
    <w:name w:val="Title Char"/>
    <w:basedOn w:val="DefaultParagraphFont"/>
    <w:link w:val="Title"/>
    <w:uiPriority w:val="10"/>
    <w:rsid w:val="00034080"/>
    <w:rPr>
      <w:rFonts w:ascii="Times New Roman" w:eastAsiaTheme="majorEastAsia" w:hAnsi="Times New Roman" w:cstheme="majorBidi"/>
      <w:spacing w:val="-10"/>
      <w:kern w:val="28"/>
      <w:sz w:val="32"/>
      <w:szCs w:val="56"/>
    </w:rPr>
  </w:style>
  <w:style w:type="character" w:customStyle="1" w:styleId="cohl">
    <w:name w:val="co_hl"/>
    <w:basedOn w:val="DefaultParagraphFont"/>
    <w:rsid w:val="00997E2D"/>
  </w:style>
  <w:style w:type="character" w:styleId="Emphasis">
    <w:name w:val="Emphasis"/>
    <w:basedOn w:val="DefaultParagraphFont"/>
    <w:uiPriority w:val="20"/>
    <w:qFormat/>
    <w:rsid w:val="00004E58"/>
    <w:rPr>
      <w:i/>
      <w:iCs/>
    </w:rPr>
  </w:style>
  <w:style w:type="character" w:customStyle="1" w:styleId="costarpage">
    <w:name w:val="co_starpage"/>
    <w:basedOn w:val="DefaultParagraphFont"/>
    <w:rsid w:val="00004E58"/>
  </w:style>
  <w:style w:type="paragraph" w:styleId="NormalWeb">
    <w:name w:val="Normal (Web)"/>
    <w:basedOn w:val="Normal"/>
    <w:uiPriority w:val="99"/>
    <w:semiHidden/>
    <w:unhideWhenUsed/>
    <w:rsid w:val="00827DEC"/>
    <w:pPr>
      <w:spacing w:before="100" w:beforeAutospacing="1" w:after="100" w:afterAutospacing="1"/>
    </w:pPr>
    <w:rPr>
      <w:rFonts w:eastAsia="Times New Roman" w:cs="Times New Roman"/>
      <w:color w:val="auto"/>
      <w:szCs w:val="24"/>
    </w:rPr>
  </w:style>
  <w:style w:type="paragraph" w:styleId="Caption">
    <w:name w:val="caption"/>
    <w:basedOn w:val="Normal"/>
    <w:next w:val="Normal"/>
    <w:uiPriority w:val="35"/>
    <w:unhideWhenUsed/>
    <w:qFormat/>
    <w:rsid w:val="008B7A00"/>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803CE2"/>
    <w:rPr>
      <w:color w:val="954F72" w:themeColor="followedHyperlink"/>
      <w:u w:val="single"/>
    </w:rPr>
  </w:style>
  <w:style w:type="paragraph" w:styleId="Revision">
    <w:name w:val="Revision"/>
    <w:hidden/>
    <w:uiPriority w:val="99"/>
    <w:semiHidden/>
    <w:rsid w:val="0097376F"/>
    <w:pPr>
      <w:spacing w:after="0" w:line="240" w:lineRule="auto"/>
    </w:pPr>
    <w:rPr>
      <w:rFonts w:ascii="Times New Roman" w:hAnsi="Times New Roman"/>
      <w:color w:val="000000" w:themeColor="text1"/>
      <w:sz w:val="24"/>
    </w:rPr>
  </w:style>
  <w:style w:type="character" w:styleId="UnresolvedMention">
    <w:name w:val="Unresolved Mention"/>
    <w:basedOn w:val="DefaultParagraphFont"/>
    <w:uiPriority w:val="99"/>
    <w:rsid w:val="00670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92725">
      <w:bodyDiv w:val="1"/>
      <w:marLeft w:val="0"/>
      <w:marRight w:val="0"/>
      <w:marTop w:val="0"/>
      <w:marBottom w:val="0"/>
      <w:divBdr>
        <w:top w:val="none" w:sz="0" w:space="0" w:color="auto"/>
        <w:left w:val="none" w:sz="0" w:space="0" w:color="auto"/>
        <w:bottom w:val="none" w:sz="0" w:space="0" w:color="auto"/>
        <w:right w:val="none" w:sz="0" w:space="0" w:color="auto"/>
      </w:divBdr>
    </w:div>
    <w:div w:id="169567629">
      <w:bodyDiv w:val="1"/>
      <w:marLeft w:val="0"/>
      <w:marRight w:val="0"/>
      <w:marTop w:val="0"/>
      <w:marBottom w:val="0"/>
      <w:divBdr>
        <w:top w:val="none" w:sz="0" w:space="0" w:color="auto"/>
        <w:left w:val="none" w:sz="0" w:space="0" w:color="auto"/>
        <w:bottom w:val="none" w:sz="0" w:space="0" w:color="auto"/>
        <w:right w:val="none" w:sz="0" w:space="0" w:color="auto"/>
      </w:divBdr>
    </w:div>
    <w:div w:id="515460894">
      <w:bodyDiv w:val="1"/>
      <w:marLeft w:val="0"/>
      <w:marRight w:val="0"/>
      <w:marTop w:val="0"/>
      <w:marBottom w:val="0"/>
      <w:divBdr>
        <w:top w:val="none" w:sz="0" w:space="0" w:color="auto"/>
        <w:left w:val="none" w:sz="0" w:space="0" w:color="auto"/>
        <w:bottom w:val="none" w:sz="0" w:space="0" w:color="auto"/>
        <w:right w:val="none" w:sz="0" w:space="0" w:color="auto"/>
      </w:divBdr>
    </w:div>
    <w:div w:id="638144242">
      <w:bodyDiv w:val="1"/>
      <w:marLeft w:val="0"/>
      <w:marRight w:val="0"/>
      <w:marTop w:val="0"/>
      <w:marBottom w:val="0"/>
      <w:divBdr>
        <w:top w:val="none" w:sz="0" w:space="0" w:color="auto"/>
        <w:left w:val="none" w:sz="0" w:space="0" w:color="auto"/>
        <w:bottom w:val="none" w:sz="0" w:space="0" w:color="auto"/>
        <w:right w:val="none" w:sz="0" w:space="0" w:color="auto"/>
      </w:divBdr>
    </w:div>
    <w:div w:id="702167704">
      <w:bodyDiv w:val="1"/>
      <w:marLeft w:val="0"/>
      <w:marRight w:val="0"/>
      <w:marTop w:val="0"/>
      <w:marBottom w:val="0"/>
      <w:divBdr>
        <w:top w:val="none" w:sz="0" w:space="0" w:color="auto"/>
        <w:left w:val="none" w:sz="0" w:space="0" w:color="auto"/>
        <w:bottom w:val="none" w:sz="0" w:space="0" w:color="auto"/>
        <w:right w:val="none" w:sz="0" w:space="0" w:color="auto"/>
      </w:divBdr>
    </w:div>
    <w:div w:id="906188431">
      <w:bodyDiv w:val="1"/>
      <w:marLeft w:val="0"/>
      <w:marRight w:val="0"/>
      <w:marTop w:val="0"/>
      <w:marBottom w:val="0"/>
      <w:divBdr>
        <w:top w:val="none" w:sz="0" w:space="0" w:color="auto"/>
        <w:left w:val="none" w:sz="0" w:space="0" w:color="auto"/>
        <w:bottom w:val="none" w:sz="0" w:space="0" w:color="auto"/>
        <w:right w:val="none" w:sz="0" w:space="0" w:color="auto"/>
      </w:divBdr>
    </w:div>
    <w:div w:id="1002272733">
      <w:bodyDiv w:val="1"/>
      <w:marLeft w:val="0"/>
      <w:marRight w:val="0"/>
      <w:marTop w:val="0"/>
      <w:marBottom w:val="0"/>
      <w:divBdr>
        <w:top w:val="none" w:sz="0" w:space="0" w:color="auto"/>
        <w:left w:val="none" w:sz="0" w:space="0" w:color="auto"/>
        <w:bottom w:val="none" w:sz="0" w:space="0" w:color="auto"/>
        <w:right w:val="none" w:sz="0" w:space="0" w:color="auto"/>
      </w:divBdr>
      <w:divsChild>
        <w:div w:id="1820804941">
          <w:marLeft w:val="0"/>
          <w:marRight w:val="0"/>
          <w:marTop w:val="0"/>
          <w:marBottom w:val="0"/>
          <w:divBdr>
            <w:top w:val="none" w:sz="0" w:space="0" w:color="auto"/>
            <w:left w:val="none" w:sz="0" w:space="0" w:color="auto"/>
            <w:bottom w:val="none" w:sz="0" w:space="0" w:color="auto"/>
            <w:right w:val="none" w:sz="0" w:space="0" w:color="auto"/>
          </w:divBdr>
        </w:div>
        <w:div w:id="1993020866">
          <w:marLeft w:val="0"/>
          <w:marRight w:val="0"/>
          <w:marTop w:val="0"/>
          <w:marBottom w:val="0"/>
          <w:divBdr>
            <w:top w:val="none" w:sz="0" w:space="0" w:color="auto"/>
            <w:left w:val="none" w:sz="0" w:space="0" w:color="auto"/>
            <w:bottom w:val="none" w:sz="0" w:space="0" w:color="auto"/>
            <w:right w:val="none" w:sz="0" w:space="0" w:color="auto"/>
          </w:divBdr>
        </w:div>
      </w:divsChild>
    </w:div>
    <w:div w:id="1161703725">
      <w:bodyDiv w:val="1"/>
      <w:marLeft w:val="0"/>
      <w:marRight w:val="0"/>
      <w:marTop w:val="0"/>
      <w:marBottom w:val="0"/>
      <w:divBdr>
        <w:top w:val="none" w:sz="0" w:space="0" w:color="auto"/>
        <w:left w:val="none" w:sz="0" w:space="0" w:color="auto"/>
        <w:bottom w:val="none" w:sz="0" w:space="0" w:color="auto"/>
        <w:right w:val="none" w:sz="0" w:space="0" w:color="auto"/>
      </w:divBdr>
    </w:div>
    <w:div w:id="1236010287">
      <w:bodyDiv w:val="1"/>
      <w:marLeft w:val="0"/>
      <w:marRight w:val="0"/>
      <w:marTop w:val="0"/>
      <w:marBottom w:val="0"/>
      <w:divBdr>
        <w:top w:val="none" w:sz="0" w:space="0" w:color="auto"/>
        <w:left w:val="none" w:sz="0" w:space="0" w:color="auto"/>
        <w:bottom w:val="none" w:sz="0" w:space="0" w:color="auto"/>
        <w:right w:val="none" w:sz="0" w:space="0" w:color="auto"/>
      </w:divBdr>
    </w:div>
    <w:div w:id="1349989282">
      <w:bodyDiv w:val="1"/>
      <w:marLeft w:val="0"/>
      <w:marRight w:val="0"/>
      <w:marTop w:val="0"/>
      <w:marBottom w:val="0"/>
      <w:divBdr>
        <w:top w:val="none" w:sz="0" w:space="0" w:color="auto"/>
        <w:left w:val="none" w:sz="0" w:space="0" w:color="auto"/>
        <w:bottom w:val="none" w:sz="0" w:space="0" w:color="auto"/>
        <w:right w:val="none" w:sz="0" w:space="0" w:color="auto"/>
      </w:divBdr>
    </w:div>
    <w:div w:id="1628201517">
      <w:bodyDiv w:val="1"/>
      <w:marLeft w:val="0"/>
      <w:marRight w:val="0"/>
      <w:marTop w:val="0"/>
      <w:marBottom w:val="0"/>
      <w:divBdr>
        <w:top w:val="none" w:sz="0" w:space="0" w:color="auto"/>
        <w:left w:val="none" w:sz="0" w:space="0" w:color="auto"/>
        <w:bottom w:val="none" w:sz="0" w:space="0" w:color="auto"/>
        <w:right w:val="none" w:sz="0" w:space="0" w:color="auto"/>
      </w:divBdr>
    </w:div>
    <w:div w:id="1698239923">
      <w:bodyDiv w:val="1"/>
      <w:marLeft w:val="0"/>
      <w:marRight w:val="0"/>
      <w:marTop w:val="0"/>
      <w:marBottom w:val="0"/>
      <w:divBdr>
        <w:top w:val="none" w:sz="0" w:space="0" w:color="auto"/>
        <w:left w:val="none" w:sz="0" w:space="0" w:color="auto"/>
        <w:bottom w:val="none" w:sz="0" w:space="0" w:color="auto"/>
        <w:right w:val="none" w:sz="0" w:space="0" w:color="auto"/>
      </w:divBdr>
    </w:div>
    <w:div w:id="1835030479">
      <w:bodyDiv w:val="1"/>
      <w:marLeft w:val="0"/>
      <w:marRight w:val="0"/>
      <w:marTop w:val="0"/>
      <w:marBottom w:val="0"/>
      <w:divBdr>
        <w:top w:val="none" w:sz="0" w:space="0" w:color="auto"/>
        <w:left w:val="none" w:sz="0" w:space="0" w:color="auto"/>
        <w:bottom w:val="none" w:sz="0" w:space="0" w:color="auto"/>
        <w:right w:val="none" w:sz="0" w:space="0" w:color="auto"/>
      </w:divBdr>
      <w:divsChild>
        <w:div w:id="667055059">
          <w:marLeft w:val="547"/>
          <w:marRight w:val="0"/>
          <w:marTop w:val="77"/>
          <w:marBottom w:val="0"/>
          <w:divBdr>
            <w:top w:val="none" w:sz="0" w:space="0" w:color="auto"/>
            <w:left w:val="none" w:sz="0" w:space="0" w:color="auto"/>
            <w:bottom w:val="none" w:sz="0" w:space="0" w:color="auto"/>
            <w:right w:val="none" w:sz="0" w:space="0" w:color="auto"/>
          </w:divBdr>
        </w:div>
        <w:div w:id="2027709214">
          <w:marLeft w:val="547"/>
          <w:marRight w:val="0"/>
          <w:marTop w:val="77"/>
          <w:marBottom w:val="0"/>
          <w:divBdr>
            <w:top w:val="none" w:sz="0" w:space="0" w:color="auto"/>
            <w:left w:val="none" w:sz="0" w:space="0" w:color="auto"/>
            <w:bottom w:val="none" w:sz="0" w:space="0" w:color="auto"/>
            <w:right w:val="none" w:sz="0" w:space="0" w:color="auto"/>
          </w:divBdr>
        </w:div>
        <w:div w:id="1532647554">
          <w:marLeft w:val="547"/>
          <w:marRight w:val="0"/>
          <w:marTop w:val="77"/>
          <w:marBottom w:val="0"/>
          <w:divBdr>
            <w:top w:val="none" w:sz="0" w:space="0" w:color="auto"/>
            <w:left w:val="none" w:sz="0" w:space="0" w:color="auto"/>
            <w:bottom w:val="none" w:sz="0" w:space="0" w:color="auto"/>
            <w:right w:val="none" w:sz="0" w:space="0" w:color="auto"/>
          </w:divBdr>
        </w:div>
        <w:div w:id="1585608260">
          <w:marLeft w:val="547"/>
          <w:marRight w:val="0"/>
          <w:marTop w:val="77"/>
          <w:marBottom w:val="0"/>
          <w:divBdr>
            <w:top w:val="none" w:sz="0" w:space="0" w:color="auto"/>
            <w:left w:val="none" w:sz="0" w:space="0" w:color="auto"/>
            <w:bottom w:val="none" w:sz="0" w:space="0" w:color="auto"/>
            <w:right w:val="none" w:sz="0" w:space="0" w:color="auto"/>
          </w:divBdr>
        </w:div>
        <w:div w:id="211159662">
          <w:marLeft w:val="547"/>
          <w:marRight w:val="0"/>
          <w:marTop w:val="77"/>
          <w:marBottom w:val="0"/>
          <w:divBdr>
            <w:top w:val="none" w:sz="0" w:space="0" w:color="auto"/>
            <w:left w:val="none" w:sz="0" w:space="0" w:color="auto"/>
            <w:bottom w:val="none" w:sz="0" w:space="0" w:color="auto"/>
            <w:right w:val="none" w:sz="0" w:space="0" w:color="auto"/>
          </w:divBdr>
        </w:div>
        <w:div w:id="501699946">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5D0A7-3375-4191-97E0-A954CF35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15</Pages>
  <Words>2975</Words>
  <Characters>16134</Characters>
  <Application>Microsoft Office Word</Application>
  <DocSecurity>0</DocSecurity>
  <Lines>237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Guthrie, Seth K</cp:lastModifiedBy>
  <cp:revision>567</cp:revision>
  <dcterms:created xsi:type="dcterms:W3CDTF">2019-01-10T13:54:00Z</dcterms:created>
  <dcterms:modified xsi:type="dcterms:W3CDTF">2019-01-17T21:46:00Z</dcterms:modified>
</cp:coreProperties>
</file>